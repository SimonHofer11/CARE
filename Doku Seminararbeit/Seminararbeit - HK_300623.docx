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E491C" w14:textId="77777777" w:rsidR="00303A6A" w:rsidRPr="00E8158F" w:rsidRDefault="00303A6A">
      <w:pPr>
        <w:spacing w:before="40"/>
        <w:jc w:val="center"/>
        <w:rPr>
          <w:b/>
          <w:sz w:val="28"/>
          <w:szCs w:val="28"/>
        </w:rPr>
      </w:pPr>
      <w:bookmarkStart w:id="0" w:name="_heading=h.gjdgxs" w:colFirst="0" w:colLast="0"/>
      <w:bookmarkEnd w:id="0"/>
    </w:p>
    <w:p w14:paraId="2CE77151" w14:textId="77777777" w:rsidR="00303A6A" w:rsidRPr="00E8158F" w:rsidRDefault="00303A6A">
      <w:pPr>
        <w:spacing w:before="40"/>
        <w:jc w:val="center"/>
        <w:rPr>
          <w:b/>
          <w:sz w:val="28"/>
          <w:szCs w:val="28"/>
        </w:rPr>
      </w:pPr>
    </w:p>
    <w:p w14:paraId="45F30877" w14:textId="77777777" w:rsidR="00303A6A" w:rsidRPr="00E8158F" w:rsidRDefault="00303A6A">
      <w:pPr>
        <w:spacing w:before="40"/>
        <w:jc w:val="center"/>
        <w:rPr>
          <w:b/>
          <w:sz w:val="28"/>
          <w:szCs w:val="28"/>
        </w:rPr>
      </w:pPr>
    </w:p>
    <w:p w14:paraId="1798A77B" w14:textId="77777777" w:rsidR="00303A6A" w:rsidRPr="00E8158F" w:rsidRDefault="00BC79CD">
      <w:pPr>
        <w:spacing w:before="40"/>
        <w:jc w:val="center"/>
        <w:rPr>
          <w:b/>
          <w:sz w:val="28"/>
          <w:szCs w:val="28"/>
        </w:rPr>
      </w:pPr>
      <w:r w:rsidRPr="00E8158F">
        <w:rPr>
          <w:b/>
          <w:sz w:val="28"/>
          <w:szCs w:val="28"/>
        </w:rPr>
        <w:t>Universität Ulm</w:t>
      </w:r>
    </w:p>
    <w:p w14:paraId="565DE2E3" w14:textId="77777777" w:rsidR="00303A6A" w:rsidRPr="00E8158F" w:rsidRDefault="00BC79CD">
      <w:pPr>
        <w:spacing w:before="40"/>
        <w:jc w:val="center"/>
        <w:rPr>
          <w:b/>
          <w:sz w:val="28"/>
          <w:szCs w:val="28"/>
        </w:rPr>
      </w:pPr>
      <w:r w:rsidRPr="00E8158F">
        <w:rPr>
          <w:sz w:val="28"/>
          <w:szCs w:val="28"/>
        </w:rPr>
        <w:t>Fakultät für Mathematik und</w:t>
      </w:r>
    </w:p>
    <w:p w14:paraId="6AD60A0F" w14:textId="77777777" w:rsidR="00303A6A" w:rsidRPr="00E8158F" w:rsidRDefault="00BC79CD">
      <w:pPr>
        <w:spacing w:before="40"/>
        <w:jc w:val="center"/>
        <w:rPr>
          <w:sz w:val="28"/>
          <w:szCs w:val="28"/>
        </w:rPr>
      </w:pPr>
      <w:r w:rsidRPr="00E8158F">
        <w:rPr>
          <w:sz w:val="28"/>
          <w:szCs w:val="28"/>
        </w:rPr>
        <w:t>Wirtschaftswissenschaften</w:t>
      </w:r>
    </w:p>
    <w:p w14:paraId="304CDB5C" w14:textId="77777777" w:rsidR="00303A6A" w:rsidRPr="00E8158F" w:rsidRDefault="00303A6A">
      <w:pPr>
        <w:spacing w:before="40"/>
        <w:jc w:val="center"/>
        <w:rPr>
          <w:sz w:val="28"/>
          <w:szCs w:val="28"/>
        </w:rPr>
      </w:pPr>
    </w:p>
    <w:p w14:paraId="0F882048" w14:textId="77777777" w:rsidR="00303A6A" w:rsidRPr="00E8158F" w:rsidRDefault="00303A6A">
      <w:pPr>
        <w:spacing w:before="40"/>
        <w:jc w:val="center"/>
        <w:rPr>
          <w:sz w:val="28"/>
          <w:szCs w:val="28"/>
        </w:rPr>
      </w:pPr>
    </w:p>
    <w:p w14:paraId="744B250C" w14:textId="77777777" w:rsidR="00303A6A" w:rsidRPr="00E8158F" w:rsidRDefault="00303A6A">
      <w:pPr>
        <w:spacing w:before="40"/>
        <w:jc w:val="center"/>
        <w:rPr>
          <w:sz w:val="28"/>
          <w:szCs w:val="28"/>
        </w:rPr>
      </w:pPr>
    </w:p>
    <w:p w14:paraId="01D934B9" w14:textId="77777777" w:rsidR="00303A6A" w:rsidRPr="00E8158F" w:rsidRDefault="00303A6A">
      <w:pPr>
        <w:spacing w:before="40"/>
        <w:jc w:val="center"/>
        <w:rPr>
          <w:sz w:val="28"/>
          <w:szCs w:val="28"/>
        </w:rPr>
      </w:pPr>
    </w:p>
    <w:p w14:paraId="04C85E53" w14:textId="77777777" w:rsidR="00303A6A" w:rsidRPr="00E8158F" w:rsidRDefault="00303A6A">
      <w:pPr>
        <w:spacing w:before="40"/>
        <w:jc w:val="center"/>
        <w:rPr>
          <w:sz w:val="28"/>
          <w:szCs w:val="28"/>
        </w:rPr>
      </w:pPr>
    </w:p>
    <w:p w14:paraId="15D743B7" w14:textId="77777777" w:rsidR="00303A6A" w:rsidRPr="00E8158F" w:rsidRDefault="00303A6A">
      <w:pPr>
        <w:spacing w:before="40"/>
        <w:jc w:val="center"/>
        <w:rPr>
          <w:sz w:val="28"/>
          <w:szCs w:val="28"/>
        </w:rPr>
      </w:pPr>
    </w:p>
    <w:p w14:paraId="7E4D785E" w14:textId="56FEA5AF" w:rsidR="00303A6A" w:rsidRPr="00E8158F" w:rsidRDefault="006E19F8">
      <w:pPr>
        <w:pBdr>
          <w:top w:val="nil"/>
          <w:left w:val="nil"/>
          <w:bottom w:val="nil"/>
          <w:right w:val="nil"/>
          <w:between w:val="nil"/>
        </w:pBdr>
        <w:jc w:val="center"/>
        <w:rPr>
          <w:rFonts w:eastAsia="Arial"/>
          <w:color w:val="000000"/>
          <w:sz w:val="24"/>
          <w:szCs w:val="24"/>
        </w:rPr>
      </w:pPr>
      <w:r>
        <w:rPr>
          <w:rFonts w:eastAsia="Arial"/>
          <w:color w:val="000000"/>
          <w:sz w:val="36"/>
          <w:szCs w:val="36"/>
        </w:rPr>
        <w:t>Explaining Credit scores</w:t>
      </w:r>
    </w:p>
    <w:p w14:paraId="7D0FA83E" w14:textId="77777777" w:rsidR="00303A6A" w:rsidRPr="00E8158F" w:rsidRDefault="00303A6A">
      <w:pPr>
        <w:spacing w:before="40"/>
        <w:jc w:val="center"/>
        <w:rPr>
          <w:b/>
          <w:sz w:val="28"/>
          <w:szCs w:val="28"/>
        </w:rPr>
      </w:pPr>
    </w:p>
    <w:p w14:paraId="5CB63EF1" w14:textId="77777777" w:rsidR="00303A6A" w:rsidRPr="00E8158F" w:rsidRDefault="00303A6A">
      <w:pPr>
        <w:spacing w:before="40"/>
        <w:jc w:val="center"/>
        <w:rPr>
          <w:sz w:val="28"/>
          <w:szCs w:val="28"/>
        </w:rPr>
      </w:pPr>
    </w:p>
    <w:p w14:paraId="56999D75" w14:textId="77777777" w:rsidR="00303A6A" w:rsidRPr="00E8158F" w:rsidRDefault="00BC79CD">
      <w:pPr>
        <w:spacing w:before="40"/>
        <w:jc w:val="center"/>
        <w:rPr>
          <w:sz w:val="28"/>
          <w:szCs w:val="28"/>
        </w:rPr>
      </w:pPr>
      <w:r w:rsidRPr="00E8158F">
        <w:rPr>
          <w:sz w:val="28"/>
          <w:szCs w:val="28"/>
        </w:rPr>
        <w:t>Seminararbeit</w:t>
      </w:r>
    </w:p>
    <w:p w14:paraId="5E3A7FA6" w14:textId="77777777" w:rsidR="00303A6A" w:rsidRPr="00E8158F" w:rsidRDefault="00303A6A">
      <w:pPr>
        <w:spacing w:before="40"/>
        <w:jc w:val="center"/>
        <w:rPr>
          <w:sz w:val="28"/>
          <w:szCs w:val="28"/>
        </w:rPr>
      </w:pPr>
    </w:p>
    <w:p w14:paraId="053FDD99" w14:textId="628D5473" w:rsidR="00303A6A" w:rsidRPr="004417A2" w:rsidRDefault="00BC79CD">
      <w:pPr>
        <w:spacing w:before="40"/>
        <w:jc w:val="center"/>
        <w:rPr>
          <w:sz w:val="28"/>
          <w:szCs w:val="28"/>
        </w:rPr>
      </w:pPr>
      <w:r w:rsidRPr="004417A2">
        <w:rPr>
          <w:sz w:val="28"/>
          <w:szCs w:val="28"/>
        </w:rPr>
        <w:t>I</w:t>
      </w:r>
      <w:r w:rsidR="006E19F8" w:rsidRPr="004417A2">
        <w:rPr>
          <w:sz w:val="28"/>
          <w:szCs w:val="28"/>
        </w:rPr>
        <w:t>m Seminar Big (Social) Data Analytics</w:t>
      </w:r>
    </w:p>
    <w:p w14:paraId="7E24E555" w14:textId="77777777" w:rsidR="00303A6A" w:rsidRPr="004417A2" w:rsidRDefault="00303A6A">
      <w:pPr>
        <w:spacing w:before="40"/>
        <w:jc w:val="center"/>
        <w:rPr>
          <w:sz w:val="28"/>
          <w:szCs w:val="28"/>
        </w:rPr>
      </w:pPr>
    </w:p>
    <w:p w14:paraId="687EFB44" w14:textId="77777777" w:rsidR="00303A6A" w:rsidRPr="004417A2" w:rsidRDefault="00303A6A">
      <w:pPr>
        <w:spacing w:before="40"/>
        <w:jc w:val="center"/>
        <w:rPr>
          <w:sz w:val="20"/>
          <w:szCs w:val="20"/>
        </w:rPr>
      </w:pPr>
    </w:p>
    <w:p w14:paraId="6A7A569D" w14:textId="77777777" w:rsidR="00303A6A" w:rsidRPr="00E8158F" w:rsidRDefault="00BC79CD">
      <w:pPr>
        <w:spacing w:before="40"/>
        <w:jc w:val="center"/>
      </w:pPr>
      <w:r w:rsidRPr="00E8158F">
        <w:t>vorgelegt von</w:t>
      </w:r>
    </w:p>
    <w:p w14:paraId="7259A8FD" w14:textId="286711B1" w:rsidR="00303A6A" w:rsidRPr="002D0F14" w:rsidRDefault="00FB203D">
      <w:pPr>
        <w:spacing w:before="40"/>
        <w:jc w:val="center"/>
        <w:rPr>
          <w:lang w:val="en-US"/>
          <w:rPrChange w:id="1" w:author="Hannah Knehr" w:date="2023-06-30T16:45:00Z">
            <w:rPr/>
          </w:rPrChange>
        </w:rPr>
      </w:pPr>
      <w:r w:rsidRPr="002D0F14">
        <w:rPr>
          <w:lang w:val="en-US"/>
          <w:rPrChange w:id="2" w:author="Hannah Knehr" w:date="2023-06-30T16:45:00Z">
            <w:rPr/>
          </w:rPrChange>
        </w:rPr>
        <w:t>Denise Falk, Simon Hofer, Hannah Knehr</w:t>
      </w:r>
    </w:p>
    <w:p w14:paraId="58BF8210" w14:textId="504BCFE7" w:rsidR="00303A6A" w:rsidRPr="00E8158F" w:rsidRDefault="00BC79CD" w:rsidP="00FB203D">
      <w:pPr>
        <w:spacing w:before="40"/>
        <w:jc w:val="center"/>
      </w:pPr>
      <w:r w:rsidRPr="00E8158F">
        <w:t xml:space="preserve">am </w:t>
      </w:r>
      <w:r w:rsidR="00FB203D" w:rsidRPr="00E8158F">
        <w:fldChar w:fldCharType="begin"/>
      </w:r>
      <w:r w:rsidR="00FB203D" w:rsidRPr="00E8158F">
        <w:instrText xml:space="preserve"> TIME \@ "d. MMMM yyyy" </w:instrText>
      </w:r>
      <w:r w:rsidR="00FB203D" w:rsidRPr="00E8158F">
        <w:fldChar w:fldCharType="separate"/>
      </w:r>
      <w:r w:rsidR="002D0F14">
        <w:rPr>
          <w:noProof/>
        </w:rPr>
        <w:t>30. Juni 2023</w:t>
      </w:r>
      <w:r w:rsidR="00FB203D" w:rsidRPr="00E8158F">
        <w:fldChar w:fldCharType="end"/>
      </w:r>
    </w:p>
    <w:p w14:paraId="472C71E0" w14:textId="77777777" w:rsidR="00FB203D" w:rsidRPr="00E8158F" w:rsidRDefault="00FB203D" w:rsidP="00FB203D">
      <w:pPr>
        <w:spacing w:before="40"/>
        <w:jc w:val="center"/>
      </w:pPr>
    </w:p>
    <w:p w14:paraId="45ED814B" w14:textId="77777777" w:rsidR="00303A6A" w:rsidRPr="00E8158F" w:rsidRDefault="00BC79CD">
      <w:pPr>
        <w:jc w:val="center"/>
        <w:rPr>
          <w:b/>
        </w:rPr>
      </w:pPr>
      <w:r w:rsidRPr="00E8158F">
        <w:rPr>
          <w:b/>
        </w:rPr>
        <w:t>Gutachter</w:t>
      </w:r>
    </w:p>
    <w:p w14:paraId="43860026" w14:textId="4789A583" w:rsidR="00303A6A" w:rsidRPr="00E8158F" w:rsidRDefault="00BC79CD">
      <w:pPr>
        <w:spacing w:before="40"/>
        <w:jc w:val="center"/>
      </w:pPr>
      <w:r w:rsidRPr="00E8158F">
        <w:t>Lars</w:t>
      </w:r>
      <w:r w:rsidR="00FB203D" w:rsidRPr="00E8158F">
        <w:t xml:space="preserve"> Moestue</w:t>
      </w:r>
    </w:p>
    <w:p w14:paraId="06C08CD9" w14:textId="3BADFD8C" w:rsidR="00303A6A" w:rsidRPr="00E8158F" w:rsidRDefault="00FB203D">
      <w:pPr>
        <w:spacing w:before="40"/>
        <w:jc w:val="center"/>
      </w:pPr>
      <w:r w:rsidRPr="00E8158F">
        <w:t>Dr. Andreas Obermeier</w:t>
      </w:r>
    </w:p>
    <w:p w14:paraId="23E8088C" w14:textId="77777777" w:rsidR="00303A6A" w:rsidRPr="00E8158F" w:rsidRDefault="00BC79CD" w:rsidP="007F0BD3">
      <w:pPr>
        <w:rPr>
          <w:b/>
          <w:bCs/>
        </w:rPr>
      </w:pPr>
      <w:bookmarkStart w:id="3" w:name="_heading=h.30j0zll" w:colFirst="0" w:colLast="0"/>
      <w:bookmarkEnd w:id="3"/>
      <w:r w:rsidRPr="00E8158F">
        <w:br w:type="column"/>
      </w:r>
      <w:r w:rsidRPr="00E8158F">
        <w:rPr>
          <w:b/>
          <w:bCs/>
          <w:sz w:val="28"/>
          <w:szCs w:val="28"/>
        </w:rPr>
        <w:lastRenderedPageBreak/>
        <w:t>Inhaltsverzeichnis</w:t>
      </w:r>
    </w:p>
    <w:sdt>
      <w:sdtPr>
        <w:rPr>
          <w:bCs w:val="0"/>
          <w:noProof w:val="0"/>
        </w:rPr>
        <w:id w:val="1243840126"/>
        <w:docPartObj>
          <w:docPartGallery w:val="Table of Contents"/>
          <w:docPartUnique/>
        </w:docPartObj>
      </w:sdtPr>
      <w:sdtContent>
        <w:p w14:paraId="1BB220D8" w14:textId="6DFFE63F" w:rsidR="000742A5" w:rsidRDefault="00BC79CD">
          <w:pPr>
            <w:pStyle w:val="Verzeichnis1"/>
            <w:rPr>
              <w:rFonts w:asciiTheme="minorHAnsi" w:eastAsiaTheme="minorEastAsia" w:hAnsiTheme="minorHAnsi" w:cstheme="minorBidi"/>
              <w:bCs w:val="0"/>
              <w:kern w:val="2"/>
              <w:lang w:val="en-US"/>
              <w14:ligatures w14:val="standardContextual"/>
            </w:rPr>
          </w:pPr>
          <w:r w:rsidRPr="00E8158F">
            <w:fldChar w:fldCharType="begin"/>
          </w:r>
          <w:r w:rsidRPr="00E8158F">
            <w:instrText xml:space="preserve"> TOC \h \u \z </w:instrText>
          </w:r>
          <w:r w:rsidRPr="00E8158F">
            <w:fldChar w:fldCharType="separate"/>
          </w:r>
          <w:hyperlink w:anchor="_Toc138903406" w:history="1">
            <w:r w:rsidR="000742A5" w:rsidRPr="0041207E">
              <w:rPr>
                <w:rStyle w:val="Hyperlink"/>
              </w:rPr>
              <w:t>Abbildungsverzeichnis</w:t>
            </w:r>
            <w:r w:rsidR="000742A5">
              <w:rPr>
                <w:webHidden/>
              </w:rPr>
              <w:tab/>
            </w:r>
            <w:r w:rsidR="000742A5">
              <w:rPr>
                <w:webHidden/>
              </w:rPr>
              <w:fldChar w:fldCharType="begin"/>
            </w:r>
            <w:r w:rsidR="000742A5">
              <w:rPr>
                <w:webHidden/>
              </w:rPr>
              <w:instrText xml:space="preserve"> PAGEREF _Toc138903406 \h </w:instrText>
            </w:r>
            <w:r w:rsidR="000742A5">
              <w:rPr>
                <w:webHidden/>
              </w:rPr>
            </w:r>
            <w:r w:rsidR="000742A5">
              <w:rPr>
                <w:webHidden/>
              </w:rPr>
              <w:fldChar w:fldCharType="separate"/>
            </w:r>
            <w:r w:rsidR="000742A5">
              <w:rPr>
                <w:webHidden/>
              </w:rPr>
              <w:t>III</w:t>
            </w:r>
            <w:r w:rsidR="000742A5">
              <w:rPr>
                <w:webHidden/>
              </w:rPr>
              <w:fldChar w:fldCharType="end"/>
            </w:r>
          </w:hyperlink>
        </w:p>
        <w:p w14:paraId="1BA2D204" w14:textId="404CF69E" w:rsidR="000742A5" w:rsidRDefault="00000000">
          <w:pPr>
            <w:pStyle w:val="Verzeichnis1"/>
            <w:rPr>
              <w:rFonts w:asciiTheme="minorHAnsi" w:eastAsiaTheme="minorEastAsia" w:hAnsiTheme="minorHAnsi" w:cstheme="minorBidi"/>
              <w:bCs w:val="0"/>
              <w:kern w:val="2"/>
              <w:lang w:val="en-US"/>
              <w14:ligatures w14:val="standardContextual"/>
            </w:rPr>
          </w:pPr>
          <w:hyperlink w:anchor="_Toc138903407" w:history="1">
            <w:r w:rsidR="000742A5" w:rsidRPr="0041207E">
              <w:rPr>
                <w:rStyle w:val="Hyperlink"/>
              </w:rPr>
              <w:t>Tabellenverzeichnis</w:t>
            </w:r>
            <w:r w:rsidR="000742A5">
              <w:rPr>
                <w:webHidden/>
              </w:rPr>
              <w:tab/>
            </w:r>
            <w:r w:rsidR="000742A5">
              <w:rPr>
                <w:webHidden/>
              </w:rPr>
              <w:fldChar w:fldCharType="begin"/>
            </w:r>
            <w:r w:rsidR="000742A5">
              <w:rPr>
                <w:webHidden/>
              </w:rPr>
              <w:instrText xml:space="preserve"> PAGEREF _Toc138903407 \h </w:instrText>
            </w:r>
            <w:r w:rsidR="000742A5">
              <w:rPr>
                <w:webHidden/>
              </w:rPr>
            </w:r>
            <w:r w:rsidR="000742A5">
              <w:rPr>
                <w:webHidden/>
              </w:rPr>
              <w:fldChar w:fldCharType="separate"/>
            </w:r>
            <w:r w:rsidR="000742A5">
              <w:rPr>
                <w:webHidden/>
              </w:rPr>
              <w:t>IV</w:t>
            </w:r>
            <w:r w:rsidR="000742A5">
              <w:rPr>
                <w:webHidden/>
              </w:rPr>
              <w:fldChar w:fldCharType="end"/>
            </w:r>
          </w:hyperlink>
        </w:p>
        <w:p w14:paraId="505FAB3C" w14:textId="764D12CB" w:rsidR="000742A5" w:rsidRDefault="00000000">
          <w:pPr>
            <w:pStyle w:val="Verzeichnis1"/>
            <w:rPr>
              <w:rFonts w:asciiTheme="minorHAnsi" w:eastAsiaTheme="minorEastAsia" w:hAnsiTheme="minorHAnsi" w:cstheme="minorBidi"/>
              <w:bCs w:val="0"/>
              <w:kern w:val="2"/>
              <w:lang w:val="en-US"/>
              <w14:ligatures w14:val="standardContextual"/>
            </w:rPr>
          </w:pPr>
          <w:hyperlink w:anchor="_Toc138903408" w:history="1">
            <w:r w:rsidR="000742A5" w:rsidRPr="0041207E">
              <w:rPr>
                <w:rStyle w:val="Hyperlink"/>
              </w:rPr>
              <w:t>Abkürzungsverzeichnis</w:t>
            </w:r>
            <w:r w:rsidR="000742A5">
              <w:rPr>
                <w:webHidden/>
              </w:rPr>
              <w:tab/>
            </w:r>
            <w:r w:rsidR="000742A5">
              <w:rPr>
                <w:webHidden/>
              </w:rPr>
              <w:fldChar w:fldCharType="begin"/>
            </w:r>
            <w:r w:rsidR="000742A5">
              <w:rPr>
                <w:webHidden/>
              </w:rPr>
              <w:instrText xml:space="preserve"> PAGEREF _Toc138903408 \h </w:instrText>
            </w:r>
            <w:r w:rsidR="000742A5">
              <w:rPr>
                <w:webHidden/>
              </w:rPr>
            </w:r>
            <w:r w:rsidR="000742A5">
              <w:rPr>
                <w:webHidden/>
              </w:rPr>
              <w:fldChar w:fldCharType="separate"/>
            </w:r>
            <w:r w:rsidR="000742A5">
              <w:rPr>
                <w:webHidden/>
              </w:rPr>
              <w:t>V</w:t>
            </w:r>
            <w:r w:rsidR="000742A5">
              <w:rPr>
                <w:webHidden/>
              </w:rPr>
              <w:fldChar w:fldCharType="end"/>
            </w:r>
          </w:hyperlink>
        </w:p>
        <w:p w14:paraId="0138F717" w14:textId="3B6CFA83" w:rsidR="000742A5" w:rsidRDefault="00000000">
          <w:pPr>
            <w:pStyle w:val="Verzeichnis1"/>
            <w:rPr>
              <w:rFonts w:asciiTheme="minorHAnsi" w:eastAsiaTheme="minorEastAsia" w:hAnsiTheme="minorHAnsi" w:cstheme="minorBidi"/>
              <w:bCs w:val="0"/>
              <w:kern w:val="2"/>
              <w:lang w:val="en-US"/>
              <w14:ligatures w14:val="standardContextual"/>
            </w:rPr>
          </w:pPr>
          <w:hyperlink w:anchor="_Toc138903409" w:history="1">
            <w:r w:rsidR="000742A5" w:rsidRPr="0041207E">
              <w:rPr>
                <w:rStyle w:val="Hyperlink"/>
              </w:rPr>
              <w:t>2</w:t>
            </w:r>
            <w:r w:rsidR="000742A5">
              <w:rPr>
                <w:rFonts w:asciiTheme="minorHAnsi" w:eastAsiaTheme="minorEastAsia" w:hAnsiTheme="minorHAnsi" w:cstheme="minorBidi"/>
                <w:bCs w:val="0"/>
                <w:kern w:val="2"/>
                <w:lang w:val="en-US"/>
                <w14:ligatures w14:val="standardContextual"/>
              </w:rPr>
              <w:tab/>
            </w:r>
            <w:r w:rsidR="000742A5" w:rsidRPr="0041207E">
              <w:rPr>
                <w:rStyle w:val="Hyperlink"/>
              </w:rPr>
              <w:t>Einleitung</w:t>
            </w:r>
            <w:r w:rsidR="000742A5">
              <w:rPr>
                <w:webHidden/>
              </w:rPr>
              <w:tab/>
            </w:r>
            <w:r w:rsidR="000742A5">
              <w:rPr>
                <w:webHidden/>
              </w:rPr>
              <w:fldChar w:fldCharType="begin"/>
            </w:r>
            <w:r w:rsidR="000742A5">
              <w:rPr>
                <w:webHidden/>
              </w:rPr>
              <w:instrText xml:space="preserve"> PAGEREF _Toc138903409 \h </w:instrText>
            </w:r>
            <w:r w:rsidR="000742A5">
              <w:rPr>
                <w:webHidden/>
              </w:rPr>
            </w:r>
            <w:r w:rsidR="000742A5">
              <w:rPr>
                <w:webHidden/>
              </w:rPr>
              <w:fldChar w:fldCharType="separate"/>
            </w:r>
            <w:r w:rsidR="000742A5">
              <w:rPr>
                <w:webHidden/>
              </w:rPr>
              <w:t>1</w:t>
            </w:r>
            <w:r w:rsidR="000742A5">
              <w:rPr>
                <w:webHidden/>
              </w:rPr>
              <w:fldChar w:fldCharType="end"/>
            </w:r>
          </w:hyperlink>
        </w:p>
        <w:p w14:paraId="016BDC1D" w14:textId="784F58C3" w:rsidR="000742A5" w:rsidRDefault="00000000">
          <w:pPr>
            <w:pStyle w:val="Verzeichnis1"/>
            <w:rPr>
              <w:rFonts w:asciiTheme="minorHAnsi" w:eastAsiaTheme="minorEastAsia" w:hAnsiTheme="minorHAnsi" w:cstheme="minorBidi"/>
              <w:bCs w:val="0"/>
              <w:kern w:val="2"/>
              <w:lang w:val="en-US"/>
              <w14:ligatures w14:val="standardContextual"/>
            </w:rPr>
          </w:pPr>
          <w:hyperlink w:anchor="_Toc138903410" w:history="1">
            <w:r w:rsidR="000742A5" w:rsidRPr="0041207E">
              <w:rPr>
                <w:rStyle w:val="Hyperlink"/>
              </w:rPr>
              <w:t>3</w:t>
            </w:r>
            <w:r w:rsidR="000742A5">
              <w:rPr>
                <w:rFonts w:asciiTheme="minorHAnsi" w:eastAsiaTheme="minorEastAsia" w:hAnsiTheme="minorHAnsi" w:cstheme="minorBidi"/>
                <w:bCs w:val="0"/>
                <w:kern w:val="2"/>
                <w:lang w:val="en-US"/>
                <w14:ligatures w14:val="standardContextual"/>
              </w:rPr>
              <w:tab/>
            </w:r>
            <w:r w:rsidR="000742A5" w:rsidRPr="0041207E">
              <w:rPr>
                <w:rStyle w:val="Hyperlink"/>
              </w:rPr>
              <w:t>Theoretischer Teil</w:t>
            </w:r>
            <w:r w:rsidR="000742A5">
              <w:rPr>
                <w:webHidden/>
              </w:rPr>
              <w:tab/>
            </w:r>
            <w:r w:rsidR="000742A5">
              <w:rPr>
                <w:webHidden/>
              </w:rPr>
              <w:fldChar w:fldCharType="begin"/>
            </w:r>
            <w:r w:rsidR="000742A5">
              <w:rPr>
                <w:webHidden/>
              </w:rPr>
              <w:instrText xml:space="preserve"> PAGEREF _Toc138903410 \h </w:instrText>
            </w:r>
            <w:r w:rsidR="000742A5">
              <w:rPr>
                <w:webHidden/>
              </w:rPr>
            </w:r>
            <w:r w:rsidR="000742A5">
              <w:rPr>
                <w:webHidden/>
              </w:rPr>
              <w:fldChar w:fldCharType="separate"/>
            </w:r>
            <w:r w:rsidR="000742A5">
              <w:rPr>
                <w:webHidden/>
              </w:rPr>
              <w:t>2</w:t>
            </w:r>
            <w:r w:rsidR="000742A5">
              <w:rPr>
                <w:webHidden/>
              </w:rPr>
              <w:fldChar w:fldCharType="end"/>
            </w:r>
          </w:hyperlink>
        </w:p>
        <w:p w14:paraId="21E80534" w14:textId="1FB20911" w:rsidR="000742A5"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r>
            <w:fldChar w:fldCharType="begin"/>
          </w:r>
          <w:r>
            <w:instrText>HYPERLINK \l "_Toc138903411"</w:instrText>
          </w:r>
          <w:r>
            <w:fldChar w:fldCharType="separate"/>
          </w:r>
          <w:r w:rsidR="000742A5" w:rsidRPr="0041207E">
            <w:rPr>
              <w:rStyle w:val="Hyperlink"/>
              <w:noProof/>
            </w:rPr>
            <w:t>3.1</w:t>
          </w:r>
          <w:r w:rsidR="000742A5">
            <w:rPr>
              <w:rFonts w:asciiTheme="minorHAnsi" w:eastAsiaTheme="minorEastAsia" w:hAnsiTheme="minorHAnsi" w:cstheme="minorBidi"/>
              <w:iCs w:val="0"/>
              <w:noProof/>
              <w:kern w:val="2"/>
              <w:szCs w:val="22"/>
              <w:lang w:val="en-US"/>
              <w14:ligatures w14:val="standardContextual"/>
            </w:rPr>
            <w:tab/>
          </w:r>
          <w:r w:rsidR="000742A5" w:rsidRPr="0041207E">
            <w:rPr>
              <w:rStyle w:val="Hyperlink"/>
              <w:noProof/>
            </w:rPr>
            <w:t>Künstliche Intelligenz (</w:t>
          </w:r>
          <w:del w:id="4" w:author="Hannah Knehr" w:date="2023-06-30T17:01:00Z">
            <w:r w:rsidR="000742A5" w:rsidRPr="0041207E" w:rsidDel="00046CE3">
              <w:rPr>
                <w:rStyle w:val="Hyperlink"/>
                <w:noProof/>
              </w:rPr>
              <w:delText>KI</w:delText>
            </w:r>
          </w:del>
          <w:ins w:id="5" w:author="Hannah Knehr" w:date="2023-06-30T17:01:00Z">
            <w:r w:rsidR="00046CE3">
              <w:rPr>
                <w:rStyle w:val="Hyperlink"/>
                <w:noProof/>
              </w:rPr>
              <w:t>AI</w:t>
            </w:r>
          </w:ins>
          <w:r w:rsidR="000742A5" w:rsidRPr="0041207E">
            <w:rPr>
              <w:rStyle w:val="Hyperlink"/>
              <w:noProof/>
            </w:rPr>
            <w:t>) und Erklärbare Künstliche Intelligenz (XAI)</w:t>
          </w:r>
          <w:r w:rsidR="000742A5">
            <w:rPr>
              <w:noProof/>
              <w:webHidden/>
            </w:rPr>
            <w:tab/>
          </w:r>
          <w:r w:rsidR="000742A5">
            <w:rPr>
              <w:noProof/>
              <w:webHidden/>
            </w:rPr>
            <w:fldChar w:fldCharType="begin"/>
          </w:r>
          <w:r w:rsidR="000742A5">
            <w:rPr>
              <w:noProof/>
              <w:webHidden/>
            </w:rPr>
            <w:instrText xml:space="preserve"> PAGEREF _Toc138903411 \h </w:instrText>
          </w:r>
          <w:r w:rsidR="000742A5">
            <w:rPr>
              <w:noProof/>
              <w:webHidden/>
            </w:rPr>
          </w:r>
          <w:r w:rsidR="000742A5">
            <w:rPr>
              <w:noProof/>
              <w:webHidden/>
            </w:rPr>
            <w:fldChar w:fldCharType="separate"/>
          </w:r>
          <w:r w:rsidR="000742A5">
            <w:rPr>
              <w:noProof/>
              <w:webHidden/>
            </w:rPr>
            <w:t>2</w:t>
          </w:r>
          <w:r w:rsidR="000742A5">
            <w:rPr>
              <w:noProof/>
              <w:webHidden/>
            </w:rPr>
            <w:fldChar w:fldCharType="end"/>
          </w:r>
          <w:r>
            <w:rPr>
              <w:noProof/>
            </w:rPr>
            <w:fldChar w:fldCharType="end"/>
          </w:r>
        </w:p>
        <w:p w14:paraId="5D1C517F" w14:textId="0C1284F4" w:rsidR="000742A5"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r>
            <w:fldChar w:fldCharType="begin"/>
          </w:r>
          <w:r>
            <w:instrText>HYPERLINK \l "_Toc138903412"</w:instrText>
          </w:r>
          <w:r>
            <w:fldChar w:fldCharType="separate"/>
          </w:r>
          <w:r w:rsidR="000742A5" w:rsidRPr="0041207E">
            <w:rPr>
              <w:rStyle w:val="Hyperlink"/>
              <w:noProof/>
            </w:rPr>
            <w:t>3.2</w:t>
          </w:r>
          <w:r w:rsidR="000742A5">
            <w:rPr>
              <w:rFonts w:asciiTheme="minorHAnsi" w:eastAsiaTheme="minorEastAsia" w:hAnsiTheme="minorHAnsi" w:cstheme="minorBidi"/>
              <w:iCs w:val="0"/>
              <w:noProof/>
              <w:kern w:val="2"/>
              <w:szCs w:val="22"/>
              <w:lang w:val="en-US"/>
              <w14:ligatures w14:val="standardContextual"/>
            </w:rPr>
            <w:tab/>
          </w:r>
          <w:del w:id="6" w:author="Hannah Knehr" w:date="2023-06-30T17:01:00Z">
            <w:r w:rsidR="000742A5" w:rsidRPr="0041207E" w:rsidDel="00046CE3">
              <w:rPr>
                <w:rStyle w:val="Hyperlink"/>
                <w:noProof/>
              </w:rPr>
              <w:delText>KI</w:delText>
            </w:r>
          </w:del>
          <w:ins w:id="7" w:author="Hannah Knehr" w:date="2023-06-30T17:01:00Z">
            <w:r w:rsidR="00046CE3">
              <w:rPr>
                <w:rStyle w:val="Hyperlink"/>
                <w:noProof/>
              </w:rPr>
              <w:t>AI</w:t>
            </w:r>
          </w:ins>
          <w:r w:rsidR="000742A5" w:rsidRPr="0041207E">
            <w:rPr>
              <w:rStyle w:val="Hyperlink"/>
              <w:noProof/>
            </w:rPr>
            <w:t xml:space="preserve"> und XAI in der Finanzbranche</w:t>
          </w:r>
          <w:r w:rsidR="000742A5">
            <w:rPr>
              <w:noProof/>
              <w:webHidden/>
            </w:rPr>
            <w:tab/>
          </w:r>
          <w:r w:rsidR="000742A5">
            <w:rPr>
              <w:noProof/>
              <w:webHidden/>
            </w:rPr>
            <w:fldChar w:fldCharType="begin"/>
          </w:r>
          <w:r w:rsidR="000742A5">
            <w:rPr>
              <w:noProof/>
              <w:webHidden/>
            </w:rPr>
            <w:instrText xml:space="preserve"> PAGEREF _Toc138903412 \h </w:instrText>
          </w:r>
          <w:r w:rsidR="000742A5">
            <w:rPr>
              <w:noProof/>
              <w:webHidden/>
            </w:rPr>
          </w:r>
          <w:r w:rsidR="000742A5">
            <w:rPr>
              <w:noProof/>
              <w:webHidden/>
            </w:rPr>
            <w:fldChar w:fldCharType="separate"/>
          </w:r>
          <w:r w:rsidR="000742A5">
            <w:rPr>
              <w:noProof/>
              <w:webHidden/>
            </w:rPr>
            <w:t>3</w:t>
          </w:r>
          <w:r w:rsidR="000742A5">
            <w:rPr>
              <w:noProof/>
              <w:webHidden/>
            </w:rPr>
            <w:fldChar w:fldCharType="end"/>
          </w:r>
          <w:r>
            <w:rPr>
              <w:noProof/>
            </w:rPr>
            <w:fldChar w:fldCharType="end"/>
          </w:r>
        </w:p>
        <w:p w14:paraId="226F7022" w14:textId="450A3E8D" w:rsidR="000742A5"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903413" w:history="1">
            <w:r w:rsidR="000742A5" w:rsidRPr="0041207E">
              <w:rPr>
                <w:rStyle w:val="Hyperlink"/>
                <w:noProof/>
              </w:rPr>
              <w:t>3.3</w:t>
            </w:r>
            <w:r w:rsidR="000742A5">
              <w:rPr>
                <w:rFonts w:asciiTheme="minorHAnsi" w:eastAsiaTheme="minorEastAsia" w:hAnsiTheme="minorHAnsi" w:cstheme="minorBidi"/>
                <w:iCs w:val="0"/>
                <w:noProof/>
                <w:kern w:val="2"/>
                <w:szCs w:val="22"/>
                <w:lang w:val="en-US"/>
                <w14:ligatures w14:val="standardContextual"/>
              </w:rPr>
              <w:tab/>
            </w:r>
            <w:r w:rsidR="000742A5" w:rsidRPr="0041207E">
              <w:rPr>
                <w:rStyle w:val="Hyperlink"/>
                <w:noProof/>
              </w:rPr>
              <w:t>Kontrafaktische Erklärungen</w:t>
            </w:r>
            <w:r w:rsidR="000742A5">
              <w:rPr>
                <w:noProof/>
                <w:webHidden/>
              </w:rPr>
              <w:tab/>
            </w:r>
            <w:r w:rsidR="000742A5">
              <w:rPr>
                <w:noProof/>
                <w:webHidden/>
              </w:rPr>
              <w:fldChar w:fldCharType="begin"/>
            </w:r>
            <w:r w:rsidR="000742A5">
              <w:rPr>
                <w:noProof/>
                <w:webHidden/>
              </w:rPr>
              <w:instrText xml:space="preserve"> PAGEREF _Toc138903413 \h </w:instrText>
            </w:r>
            <w:r w:rsidR="000742A5">
              <w:rPr>
                <w:noProof/>
                <w:webHidden/>
              </w:rPr>
            </w:r>
            <w:r w:rsidR="000742A5">
              <w:rPr>
                <w:noProof/>
                <w:webHidden/>
              </w:rPr>
              <w:fldChar w:fldCharType="separate"/>
            </w:r>
            <w:r w:rsidR="000742A5">
              <w:rPr>
                <w:noProof/>
                <w:webHidden/>
              </w:rPr>
              <w:t>3</w:t>
            </w:r>
            <w:r w:rsidR="000742A5">
              <w:rPr>
                <w:noProof/>
                <w:webHidden/>
              </w:rPr>
              <w:fldChar w:fldCharType="end"/>
            </w:r>
          </w:hyperlink>
        </w:p>
        <w:p w14:paraId="282D953B" w14:textId="0F642479" w:rsidR="000742A5" w:rsidRDefault="00000000">
          <w:pPr>
            <w:pStyle w:val="Verzeichnis1"/>
            <w:rPr>
              <w:rFonts w:asciiTheme="minorHAnsi" w:eastAsiaTheme="minorEastAsia" w:hAnsiTheme="minorHAnsi" w:cstheme="minorBidi"/>
              <w:bCs w:val="0"/>
              <w:kern w:val="2"/>
              <w:lang w:val="en-US"/>
              <w14:ligatures w14:val="standardContextual"/>
            </w:rPr>
          </w:pPr>
          <w:hyperlink w:anchor="_Toc138903414" w:history="1">
            <w:r w:rsidR="000742A5" w:rsidRPr="0041207E">
              <w:rPr>
                <w:rStyle w:val="Hyperlink"/>
              </w:rPr>
              <w:t>4</w:t>
            </w:r>
            <w:r w:rsidR="000742A5">
              <w:rPr>
                <w:rFonts w:asciiTheme="minorHAnsi" w:eastAsiaTheme="minorEastAsia" w:hAnsiTheme="minorHAnsi" w:cstheme="minorBidi"/>
                <w:bCs w:val="0"/>
                <w:kern w:val="2"/>
                <w:lang w:val="en-US"/>
                <w14:ligatures w14:val="standardContextual"/>
              </w:rPr>
              <w:tab/>
            </w:r>
            <w:r w:rsidR="000742A5" w:rsidRPr="0041207E">
              <w:rPr>
                <w:rStyle w:val="Hyperlink"/>
              </w:rPr>
              <w:t>Analyse Part</w:t>
            </w:r>
            <w:r w:rsidR="000742A5">
              <w:rPr>
                <w:webHidden/>
              </w:rPr>
              <w:tab/>
            </w:r>
            <w:r w:rsidR="000742A5">
              <w:rPr>
                <w:webHidden/>
              </w:rPr>
              <w:fldChar w:fldCharType="begin"/>
            </w:r>
            <w:r w:rsidR="000742A5">
              <w:rPr>
                <w:webHidden/>
              </w:rPr>
              <w:instrText xml:space="preserve"> PAGEREF _Toc138903414 \h </w:instrText>
            </w:r>
            <w:r w:rsidR="000742A5">
              <w:rPr>
                <w:webHidden/>
              </w:rPr>
            </w:r>
            <w:r w:rsidR="000742A5">
              <w:rPr>
                <w:webHidden/>
              </w:rPr>
              <w:fldChar w:fldCharType="separate"/>
            </w:r>
            <w:r w:rsidR="000742A5">
              <w:rPr>
                <w:webHidden/>
              </w:rPr>
              <w:t>6</w:t>
            </w:r>
            <w:r w:rsidR="000742A5">
              <w:rPr>
                <w:webHidden/>
              </w:rPr>
              <w:fldChar w:fldCharType="end"/>
            </w:r>
          </w:hyperlink>
        </w:p>
        <w:p w14:paraId="77C2B9D8" w14:textId="02A1E523" w:rsidR="000742A5"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903415" w:history="1">
            <w:r w:rsidR="000742A5" w:rsidRPr="0041207E">
              <w:rPr>
                <w:rStyle w:val="Hyperlink"/>
                <w:noProof/>
              </w:rPr>
              <w:t>4.1</w:t>
            </w:r>
            <w:r w:rsidR="000742A5">
              <w:rPr>
                <w:rFonts w:asciiTheme="minorHAnsi" w:eastAsiaTheme="minorEastAsia" w:hAnsiTheme="minorHAnsi" w:cstheme="minorBidi"/>
                <w:iCs w:val="0"/>
                <w:noProof/>
                <w:kern w:val="2"/>
                <w:szCs w:val="22"/>
                <w:lang w:val="en-US"/>
                <w14:ligatures w14:val="standardContextual"/>
              </w:rPr>
              <w:tab/>
            </w:r>
            <w:r w:rsidR="000742A5" w:rsidRPr="0041207E">
              <w:rPr>
                <w:rStyle w:val="Hyperlink"/>
                <w:noProof/>
              </w:rPr>
              <w:t>Use Case</w:t>
            </w:r>
            <w:r w:rsidR="000742A5">
              <w:rPr>
                <w:noProof/>
                <w:webHidden/>
              </w:rPr>
              <w:tab/>
            </w:r>
            <w:r w:rsidR="000742A5">
              <w:rPr>
                <w:noProof/>
                <w:webHidden/>
              </w:rPr>
              <w:fldChar w:fldCharType="begin"/>
            </w:r>
            <w:r w:rsidR="000742A5">
              <w:rPr>
                <w:noProof/>
                <w:webHidden/>
              </w:rPr>
              <w:instrText xml:space="preserve"> PAGEREF _Toc138903415 \h </w:instrText>
            </w:r>
            <w:r w:rsidR="000742A5">
              <w:rPr>
                <w:noProof/>
                <w:webHidden/>
              </w:rPr>
            </w:r>
            <w:r w:rsidR="000742A5">
              <w:rPr>
                <w:noProof/>
                <w:webHidden/>
              </w:rPr>
              <w:fldChar w:fldCharType="separate"/>
            </w:r>
            <w:r w:rsidR="000742A5">
              <w:rPr>
                <w:noProof/>
                <w:webHidden/>
              </w:rPr>
              <w:t>6</w:t>
            </w:r>
            <w:r w:rsidR="000742A5">
              <w:rPr>
                <w:noProof/>
                <w:webHidden/>
              </w:rPr>
              <w:fldChar w:fldCharType="end"/>
            </w:r>
          </w:hyperlink>
        </w:p>
        <w:p w14:paraId="04608344" w14:textId="0E27AEDB" w:rsidR="000742A5"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903416" w:history="1">
            <w:r w:rsidR="000742A5" w:rsidRPr="0041207E">
              <w:rPr>
                <w:rStyle w:val="Hyperlink"/>
                <w:noProof/>
              </w:rPr>
              <w:t>4.2</w:t>
            </w:r>
            <w:r w:rsidR="000742A5">
              <w:rPr>
                <w:rFonts w:asciiTheme="minorHAnsi" w:eastAsiaTheme="minorEastAsia" w:hAnsiTheme="minorHAnsi" w:cstheme="minorBidi"/>
                <w:iCs w:val="0"/>
                <w:noProof/>
                <w:kern w:val="2"/>
                <w:szCs w:val="22"/>
                <w:lang w:val="en-US"/>
                <w14:ligatures w14:val="standardContextual"/>
              </w:rPr>
              <w:tab/>
            </w:r>
            <w:r w:rsidR="000742A5" w:rsidRPr="0041207E">
              <w:rPr>
                <w:rStyle w:val="Hyperlink"/>
                <w:noProof/>
              </w:rPr>
              <w:t>Datenaufbereitung</w:t>
            </w:r>
            <w:r w:rsidR="000742A5">
              <w:rPr>
                <w:noProof/>
                <w:webHidden/>
              </w:rPr>
              <w:tab/>
            </w:r>
            <w:r w:rsidR="000742A5">
              <w:rPr>
                <w:noProof/>
                <w:webHidden/>
              </w:rPr>
              <w:fldChar w:fldCharType="begin"/>
            </w:r>
            <w:r w:rsidR="000742A5">
              <w:rPr>
                <w:noProof/>
                <w:webHidden/>
              </w:rPr>
              <w:instrText xml:space="preserve"> PAGEREF _Toc138903416 \h </w:instrText>
            </w:r>
            <w:r w:rsidR="000742A5">
              <w:rPr>
                <w:noProof/>
                <w:webHidden/>
              </w:rPr>
            </w:r>
            <w:r w:rsidR="000742A5">
              <w:rPr>
                <w:noProof/>
                <w:webHidden/>
              </w:rPr>
              <w:fldChar w:fldCharType="separate"/>
            </w:r>
            <w:r w:rsidR="000742A5">
              <w:rPr>
                <w:noProof/>
                <w:webHidden/>
              </w:rPr>
              <w:t>6</w:t>
            </w:r>
            <w:r w:rsidR="000742A5">
              <w:rPr>
                <w:noProof/>
                <w:webHidden/>
              </w:rPr>
              <w:fldChar w:fldCharType="end"/>
            </w:r>
          </w:hyperlink>
        </w:p>
        <w:p w14:paraId="05987B7C" w14:textId="6F4F109F" w:rsidR="000742A5"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903417" w:history="1">
            <w:r w:rsidR="000742A5" w:rsidRPr="0041207E">
              <w:rPr>
                <w:rStyle w:val="Hyperlink"/>
                <w:noProof/>
              </w:rPr>
              <w:t>4.3</w:t>
            </w:r>
            <w:r w:rsidR="000742A5">
              <w:rPr>
                <w:rFonts w:asciiTheme="minorHAnsi" w:eastAsiaTheme="minorEastAsia" w:hAnsiTheme="minorHAnsi" w:cstheme="minorBidi"/>
                <w:iCs w:val="0"/>
                <w:noProof/>
                <w:kern w:val="2"/>
                <w:szCs w:val="22"/>
                <w:lang w:val="en-US"/>
                <w14:ligatures w14:val="standardContextual"/>
              </w:rPr>
              <w:tab/>
            </w:r>
            <w:r w:rsidR="000742A5" w:rsidRPr="0041207E">
              <w:rPr>
                <w:rStyle w:val="Hyperlink"/>
                <w:noProof/>
              </w:rPr>
              <w:t>Auswahl AI System mit Parametertuning etc.</w:t>
            </w:r>
            <w:r w:rsidR="000742A5">
              <w:rPr>
                <w:noProof/>
                <w:webHidden/>
              </w:rPr>
              <w:tab/>
            </w:r>
            <w:r w:rsidR="000742A5">
              <w:rPr>
                <w:noProof/>
                <w:webHidden/>
              </w:rPr>
              <w:fldChar w:fldCharType="begin"/>
            </w:r>
            <w:r w:rsidR="000742A5">
              <w:rPr>
                <w:noProof/>
                <w:webHidden/>
              </w:rPr>
              <w:instrText xml:space="preserve"> PAGEREF _Toc138903417 \h </w:instrText>
            </w:r>
            <w:r w:rsidR="000742A5">
              <w:rPr>
                <w:noProof/>
                <w:webHidden/>
              </w:rPr>
            </w:r>
            <w:r w:rsidR="000742A5">
              <w:rPr>
                <w:noProof/>
                <w:webHidden/>
              </w:rPr>
              <w:fldChar w:fldCharType="separate"/>
            </w:r>
            <w:r w:rsidR="000742A5">
              <w:rPr>
                <w:noProof/>
                <w:webHidden/>
              </w:rPr>
              <w:t>10</w:t>
            </w:r>
            <w:r w:rsidR="000742A5">
              <w:rPr>
                <w:noProof/>
                <w:webHidden/>
              </w:rPr>
              <w:fldChar w:fldCharType="end"/>
            </w:r>
          </w:hyperlink>
        </w:p>
        <w:p w14:paraId="45C5E4DE" w14:textId="4E83B0F3" w:rsidR="000742A5"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903418" w:history="1">
            <w:r w:rsidR="000742A5" w:rsidRPr="0041207E">
              <w:rPr>
                <w:rStyle w:val="Hyperlink"/>
                <w:noProof/>
              </w:rPr>
              <w:t>4.4</w:t>
            </w:r>
            <w:r w:rsidR="000742A5">
              <w:rPr>
                <w:rFonts w:asciiTheme="minorHAnsi" w:eastAsiaTheme="minorEastAsia" w:hAnsiTheme="minorHAnsi" w:cstheme="minorBidi"/>
                <w:iCs w:val="0"/>
                <w:noProof/>
                <w:kern w:val="2"/>
                <w:szCs w:val="22"/>
                <w:lang w:val="en-US"/>
                <w14:ligatures w14:val="standardContextual"/>
              </w:rPr>
              <w:tab/>
            </w:r>
            <w:r w:rsidR="000742A5" w:rsidRPr="0041207E">
              <w:rPr>
                <w:rStyle w:val="Hyperlink"/>
                <w:noProof/>
              </w:rPr>
              <w:t>Auswahl XAI System mit Modifikationen (Restriktionen etc)</w:t>
            </w:r>
            <w:r w:rsidR="000742A5">
              <w:rPr>
                <w:noProof/>
                <w:webHidden/>
              </w:rPr>
              <w:tab/>
            </w:r>
            <w:r w:rsidR="000742A5">
              <w:rPr>
                <w:noProof/>
                <w:webHidden/>
              </w:rPr>
              <w:fldChar w:fldCharType="begin"/>
            </w:r>
            <w:r w:rsidR="000742A5">
              <w:rPr>
                <w:noProof/>
                <w:webHidden/>
              </w:rPr>
              <w:instrText xml:space="preserve"> PAGEREF _Toc138903418 \h </w:instrText>
            </w:r>
            <w:r w:rsidR="000742A5">
              <w:rPr>
                <w:noProof/>
                <w:webHidden/>
              </w:rPr>
            </w:r>
            <w:r w:rsidR="000742A5">
              <w:rPr>
                <w:noProof/>
                <w:webHidden/>
              </w:rPr>
              <w:fldChar w:fldCharType="separate"/>
            </w:r>
            <w:r w:rsidR="000742A5">
              <w:rPr>
                <w:noProof/>
                <w:webHidden/>
              </w:rPr>
              <w:t>13</w:t>
            </w:r>
            <w:r w:rsidR="000742A5">
              <w:rPr>
                <w:noProof/>
                <w:webHidden/>
              </w:rPr>
              <w:fldChar w:fldCharType="end"/>
            </w:r>
          </w:hyperlink>
        </w:p>
        <w:p w14:paraId="53E9E18E" w14:textId="7CAAF6CF" w:rsidR="000742A5"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903419" w:history="1">
            <w:r w:rsidR="000742A5" w:rsidRPr="0041207E">
              <w:rPr>
                <w:rStyle w:val="Hyperlink"/>
                <w:noProof/>
              </w:rPr>
              <w:t>4.5</w:t>
            </w:r>
            <w:r w:rsidR="000742A5">
              <w:rPr>
                <w:rFonts w:asciiTheme="minorHAnsi" w:eastAsiaTheme="minorEastAsia" w:hAnsiTheme="minorHAnsi" w:cstheme="minorBidi"/>
                <w:iCs w:val="0"/>
                <w:noProof/>
                <w:kern w:val="2"/>
                <w:szCs w:val="22"/>
                <w:lang w:val="en-US"/>
                <w14:ligatures w14:val="standardContextual"/>
              </w:rPr>
              <w:tab/>
            </w:r>
            <w:r w:rsidR="000742A5" w:rsidRPr="0041207E">
              <w:rPr>
                <w:rStyle w:val="Hyperlink"/>
                <w:noProof/>
              </w:rPr>
              <w:t>Auswertung</w:t>
            </w:r>
            <w:r w:rsidR="000742A5">
              <w:rPr>
                <w:noProof/>
                <w:webHidden/>
              </w:rPr>
              <w:tab/>
            </w:r>
            <w:r w:rsidR="000742A5">
              <w:rPr>
                <w:noProof/>
                <w:webHidden/>
              </w:rPr>
              <w:fldChar w:fldCharType="begin"/>
            </w:r>
            <w:r w:rsidR="000742A5">
              <w:rPr>
                <w:noProof/>
                <w:webHidden/>
              </w:rPr>
              <w:instrText xml:space="preserve"> PAGEREF _Toc138903419 \h </w:instrText>
            </w:r>
            <w:r w:rsidR="000742A5">
              <w:rPr>
                <w:noProof/>
                <w:webHidden/>
              </w:rPr>
            </w:r>
            <w:r w:rsidR="000742A5">
              <w:rPr>
                <w:noProof/>
                <w:webHidden/>
              </w:rPr>
              <w:fldChar w:fldCharType="separate"/>
            </w:r>
            <w:r w:rsidR="000742A5">
              <w:rPr>
                <w:noProof/>
                <w:webHidden/>
              </w:rPr>
              <w:t>15</w:t>
            </w:r>
            <w:r w:rsidR="000742A5">
              <w:rPr>
                <w:noProof/>
                <w:webHidden/>
              </w:rPr>
              <w:fldChar w:fldCharType="end"/>
            </w:r>
          </w:hyperlink>
        </w:p>
        <w:p w14:paraId="4E7ED44F" w14:textId="40CFFA55" w:rsidR="000742A5" w:rsidRDefault="00000000">
          <w:pPr>
            <w:pStyle w:val="Verzeichnis1"/>
            <w:rPr>
              <w:rFonts w:asciiTheme="minorHAnsi" w:eastAsiaTheme="minorEastAsia" w:hAnsiTheme="minorHAnsi" w:cstheme="minorBidi"/>
              <w:bCs w:val="0"/>
              <w:kern w:val="2"/>
              <w:lang w:val="en-US"/>
              <w14:ligatures w14:val="standardContextual"/>
            </w:rPr>
          </w:pPr>
          <w:hyperlink w:anchor="_Toc138903420" w:history="1">
            <w:r w:rsidR="000742A5" w:rsidRPr="0041207E">
              <w:rPr>
                <w:rStyle w:val="Hyperlink"/>
              </w:rPr>
              <w:t>5</w:t>
            </w:r>
            <w:r w:rsidR="000742A5">
              <w:rPr>
                <w:rFonts w:asciiTheme="minorHAnsi" w:eastAsiaTheme="minorEastAsia" w:hAnsiTheme="minorHAnsi" w:cstheme="minorBidi"/>
                <w:bCs w:val="0"/>
                <w:kern w:val="2"/>
                <w:lang w:val="en-US"/>
                <w14:ligatures w14:val="standardContextual"/>
              </w:rPr>
              <w:tab/>
            </w:r>
            <w:r w:rsidR="000742A5" w:rsidRPr="0041207E">
              <w:rPr>
                <w:rStyle w:val="Hyperlink"/>
              </w:rPr>
              <w:t>Diskussion</w:t>
            </w:r>
            <w:r w:rsidR="000742A5">
              <w:rPr>
                <w:webHidden/>
              </w:rPr>
              <w:tab/>
            </w:r>
            <w:r w:rsidR="000742A5">
              <w:rPr>
                <w:webHidden/>
              </w:rPr>
              <w:fldChar w:fldCharType="begin"/>
            </w:r>
            <w:r w:rsidR="000742A5">
              <w:rPr>
                <w:webHidden/>
              </w:rPr>
              <w:instrText xml:space="preserve"> PAGEREF _Toc138903420 \h </w:instrText>
            </w:r>
            <w:r w:rsidR="000742A5">
              <w:rPr>
                <w:webHidden/>
              </w:rPr>
            </w:r>
            <w:r w:rsidR="000742A5">
              <w:rPr>
                <w:webHidden/>
              </w:rPr>
              <w:fldChar w:fldCharType="separate"/>
            </w:r>
            <w:r w:rsidR="000742A5">
              <w:rPr>
                <w:webHidden/>
              </w:rPr>
              <w:t>17</w:t>
            </w:r>
            <w:r w:rsidR="000742A5">
              <w:rPr>
                <w:webHidden/>
              </w:rPr>
              <w:fldChar w:fldCharType="end"/>
            </w:r>
          </w:hyperlink>
        </w:p>
        <w:p w14:paraId="72A3BEBA" w14:textId="5E23D9E5" w:rsidR="000742A5" w:rsidRDefault="00000000">
          <w:pPr>
            <w:pStyle w:val="Verzeichnis1"/>
            <w:rPr>
              <w:rFonts w:asciiTheme="minorHAnsi" w:eastAsiaTheme="minorEastAsia" w:hAnsiTheme="minorHAnsi" w:cstheme="minorBidi"/>
              <w:bCs w:val="0"/>
              <w:kern w:val="2"/>
              <w:lang w:val="en-US"/>
              <w14:ligatures w14:val="standardContextual"/>
            </w:rPr>
          </w:pPr>
          <w:hyperlink w:anchor="_Toc138903421" w:history="1">
            <w:r w:rsidR="000742A5" w:rsidRPr="0041207E">
              <w:rPr>
                <w:rStyle w:val="Hyperlink"/>
              </w:rPr>
              <w:t>6</w:t>
            </w:r>
            <w:r w:rsidR="000742A5">
              <w:rPr>
                <w:rFonts w:asciiTheme="minorHAnsi" w:eastAsiaTheme="minorEastAsia" w:hAnsiTheme="minorHAnsi" w:cstheme="minorBidi"/>
                <w:bCs w:val="0"/>
                <w:kern w:val="2"/>
                <w:lang w:val="en-US"/>
                <w14:ligatures w14:val="standardContextual"/>
              </w:rPr>
              <w:tab/>
            </w:r>
            <w:r w:rsidR="000742A5" w:rsidRPr="0041207E">
              <w:rPr>
                <w:rStyle w:val="Hyperlink"/>
              </w:rPr>
              <w:t>Fazit/Limitationen</w:t>
            </w:r>
            <w:r w:rsidR="000742A5">
              <w:rPr>
                <w:webHidden/>
              </w:rPr>
              <w:tab/>
            </w:r>
            <w:r w:rsidR="000742A5">
              <w:rPr>
                <w:webHidden/>
              </w:rPr>
              <w:fldChar w:fldCharType="begin"/>
            </w:r>
            <w:r w:rsidR="000742A5">
              <w:rPr>
                <w:webHidden/>
              </w:rPr>
              <w:instrText xml:space="preserve"> PAGEREF _Toc138903421 \h </w:instrText>
            </w:r>
            <w:r w:rsidR="000742A5">
              <w:rPr>
                <w:webHidden/>
              </w:rPr>
            </w:r>
            <w:r w:rsidR="000742A5">
              <w:rPr>
                <w:webHidden/>
              </w:rPr>
              <w:fldChar w:fldCharType="separate"/>
            </w:r>
            <w:r w:rsidR="000742A5">
              <w:rPr>
                <w:webHidden/>
              </w:rPr>
              <w:t>19</w:t>
            </w:r>
            <w:r w:rsidR="000742A5">
              <w:rPr>
                <w:webHidden/>
              </w:rPr>
              <w:fldChar w:fldCharType="end"/>
            </w:r>
          </w:hyperlink>
        </w:p>
        <w:p w14:paraId="0ED8D238" w14:textId="6E21E4EF" w:rsidR="000742A5" w:rsidRDefault="00000000">
          <w:pPr>
            <w:pStyle w:val="Verzeichnis1"/>
            <w:rPr>
              <w:rFonts w:asciiTheme="minorHAnsi" w:eastAsiaTheme="minorEastAsia" w:hAnsiTheme="minorHAnsi" w:cstheme="minorBidi"/>
              <w:bCs w:val="0"/>
              <w:kern w:val="2"/>
              <w:lang w:val="en-US"/>
              <w14:ligatures w14:val="standardContextual"/>
            </w:rPr>
          </w:pPr>
          <w:hyperlink w:anchor="_Toc138903422" w:history="1">
            <w:r w:rsidR="000742A5" w:rsidRPr="0041207E">
              <w:rPr>
                <w:rStyle w:val="Hyperlink"/>
              </w:rPr>
              <w:t>Anlage</w:t>
            </w:r>
            <w:r w:rsidR="000742A5">
              <w:rPr>
                <w:webHidden/>
              </w:rPr>
              <w:tab/>
            </w:r>
            <w:r w:rsidR="000742A5">
              <w:rPr>
                <w:webHidden/>
              </w:rPr>
              <w:fldChar w:fldCharType="begin"/>
            </w:r>
            <w:r w:rsidR="000742A5">
              <w:rPr>
                <w:webHidden/>
              </w:rPr>
              <w:instrText xml:space="preserve"> PAGEREF _Toc138903422 \h </w:instrText>
            </w:r>
            <w:r w:rsidR="000742A5">
              <w:rPr>
                <w:webHidden/>
              </w:rPr>
            </w:r>
            <w:r w:rsidR="000742A5">
              <w:rPr>
                <w:webHidden/>
              </w:rPr>
              <w:fldChar w:fldCharType="separate"/>
            </w:r>
            <w:r w:rsidR="000742A5">
              <w:rPr>
                <w:webHidden/>
              </w:rPr>
              <w:t>21</w:t>
            </w:r>
            <w:r w:rsidR="000742A5">
              <w:rPr>
                <w:webHidden/>
              </w:rPr>
              <w:fldChar w:fldCharType="end"/>
            </w:r>
          </w:hyperlink>
        </w:p>
        <w:p w14:paraId="2F057082" w14:textId="3A0CFE06" w:rsidR="000742A5" w:rsidRDefault="00000000">
          <w:pPr>
            <w:pStyle w:val="Verzeichnis1"/>
            <w:rPr>
              <w:rFonts w:asciiTheme="minorHAnsi" w:eastAsiaTheme="minorEastAsia" w:hAnsiTheme="minorHAnsi" w:cstheme="minorBidi"/>
              <w:bCs w:val="0"/>
              <w:kern w:val="2"/>
              <w:lang w:val="en-US"/>
              <w14:ligatures w14:val="standardContextual"/>
            </w:rPr>
          </w:pPr>
          <w:hyperlink w:anchor="_Toc138903423" w:history="1">
            <w:r w:rsidR="000742A5" w:rsidRPr="0041207E">
              <w:rPr>
                <w:rStyle w:val="Hyperlink"/>
                <w:rFonts w:eastAsia="Arial"/>
              </w:rPr>
              <w:t>Literaturverzeichnis</w:t>
            </w:r>
            <w:r w:rsidR="000742A5">
              <w:rPr>
                <w:webHidden/>
              </w:rPr>
              <w:tab/>
            </w:r>
            <w:r w:rsidR="000742A5">
              <w:rPr>
                <w:webHidden/>
              </w:rPr>
              <w:fldChar w:fldCharType="begin"/>
            </w:r>
            <w:r w:rsidR="000742A5">
              <w:rPr>
                <w:webHidden/>
              </w:rPr>
              <w:instrText xml:space="preserve"> PAGEREF _Toc138903423 \h </w:instrText>
            </w:r>
            <w:r w:rsidR="000742A5">
              <w:rPr>
                <w:webHidden/>
              </w:rPr>
            </w:r>
            <w:r w:rsidR="000742A5">
              <w:rPr>
                <w:webHidden/>
              </w:rPr>
              <w:fldChar w:fldCharType="separate"/>
            </w:r>
            <w:r w:rsidR="000742A5">
              <w:rPr>
                <w:webHidden/>
              </w:rPr>
              <w:t>22</w:t>
            </w:r>
            <w:r w:rsidR="000742A5">
              <w:rPr>
                <w:webHidden/>
              </w:rPr>
              <w:fldChar w:fldCharType="end"/>
            </w:r>
          </w:hyperlink>
        </w:p>
        <w:p w14:paraId="7EB9ED9C" w14:textId="12CD3DAC" w:rsidR="000742A5" w:rsidRDefault="00000000">
          <w:pPr>
            <w:pStyle w:val="Verzeichnis1"/>
            <w:rPr>
              <w:rFonts w:asciiTheme="minorHAnsi" w:eastAsiaTheme="minorEastAsia" w:hAnsiTheme="minorHAnsi" w:cstheme="minorBidi"/>
              <w:bCs w:val="0"/>
              <w:kern w:val="2"/>
              <w:lang w:val="en-US"/>
              <w14:ligatures w14:val="standardContextual"/>
            </w:rPr>
          </w:pPr>
          <w:hyperlink w:anchor="_Toc138903424" w:history="1">
            <w:r w:rsidR="000742A5" w:rsidRPr="0041207E">
              <w:rPr>
                <w:rStyle w:val="Hyperlink"/>
              </w:rPr>
              <w:t>7</w:t>
            </w:r>
            <w:r w:rsidR="000742A5">
              <w:rPr>
                <w:rFonts w:asciiTheme="minorHAnsi" w:eastAsiaTheme="minorEastAsia" w:hAnsiTheme="minorHAnsi" w:cstheme="minorBidi"/>
                <w:bCs w:val="0"/>
                <w:kern w:val="2"/>
                <w:lang w:val="en-US"/>
                <w14:ligatures w14:val="standardContextual"/>
              </w:rPr>
              <w:tab/>
            </w:r>
            <w:r w:rsidR="000742A5" w:rsidRPr="0041207E">
              <w:rPr>
                <w:rStyle w:val="Hyperlink"/>
              </w:rPr>
              <w:t>Ehrenwörtliche Erklärung</w:t>
            </w:r>
            <w:r w:rsidR="000742A5">
              <w:rPr>
                <w:webHidden/>
              </w:rPr>
              <w:tab/>
            </w:r>
            <w:r w:rsidR="000742A5">
              <w:rPr>
                <w:webHidden/>
              </w:rPr>
              <w:fldChar w:fldCharType="begin"/>
            </w:r>
            <w:r w:rsidR="000742A5">
              <w:rPr>
                <w:webHidden/>
              </w:rPr>
              <w:instrText xml:space="preserve"> PAGEREF _Toc138903424 \h </w:instrText>
            </w:r>
            <w:r w:rsidR="000742A5">
              <w:rPr>
                <w:webHidden/>
              </w:rPr>
            </w:r>
            <w:r w:rsidR="000742A5">
              <w:rPr>
                <w:webHidden/>
              </w:rPr>
              <w:fldChar w:fldCharType="separate"/>
            </w:r>
            <w:r w:rsidR="000742A5">
              <w:rPr>
                <w:webHidden/>
              </w:rPr>
              <w:t>23</w:t>
            </w:r>
            <w:r w:rsidR="000742A5">
              <w:rPr>
                <w:webHidden/>
              </w:rPr>
              <w:fldChar w:fldCharType="end"/>
            </w:r>
          </w:hyperlink>
        </w:p>
        <w:p w14:paraId="726D1EC9" w14:textId="3DDD7754" w:rsidR="00A6254A" w:rsidRPr="00E8158F" w:rsidRDefault="00BC79CD" w:rsidP="007F0BD3">
          <w:pPr>
            <w:pBdr>
              <w:top w:val="nil"/>
              <w:left w:val="nil"/>
              <w:bottom w:val="nil"/>
              <w:right w:val="nil"/>
              <w:between w:val="nil"/>
            </w:pBdr>
            <w:tabs>
              <w:tab w:val="left" w:pos="440"/>
              <w:tab w:val="right" w:pos="9061"/>
            </w:tabs>
            <w:spacing w:before="120" w:after="120"/>
            <w:rPr>
              <w:rFonts w:eastAsia="Arial"/>
              <w:color w:val="000000"/>
            </w:rPr>
          </w:pPr>
          <w:r w:rsidRPr="00E8158F">
            <w:fldChar w:fldCharType="end"/>
          </w:r>
        </w:p>
      </w:sdtContent>
    </w:sdt>
    <w:p w14:paraId="2B1A5DB6" w14:textId="15016ADB" w:rsidR="00303A6A" w:rsidRPr="00E8158F" w:rsidRDefault="00BC79CD" w:rsidP="006E19F8">
      <w:pPr>
        <w:pStyle w:val="berschrift1"/>
        <w:numPr>
          <w:ilvl w:val="0"/>
          <w:numId w:val="0"/>
        </w:numPr>
      </w:pPr>
      <w:r w:rsidRPr="00E8158F">
        <w:br w:type="page"/>
      </w:r>
      <w:bookmarkStart w:id="8" w:name="_Toc138903406"/>
      <w:commentRangeStart w:id="9"/>
      <w:r w:rsidRPr="00E8158F">
        <w:lastRenderedPageBreak/>
        <w:t>Abbildungsverzeichnis</w:t>
      </w:r>
      <w:commentRangeEnd w:id="9"/>
      <w:r w:rsidR="00FB203D" w:rsidRPr="006E19F8">
        <w:commentReference w:id="9"/>
      </w:r>
      <w:bookmarkEnd w:id="8"/>
    </w:p>
    <w:sdt>
      <w:sdtPr>
        <w:id w:val="-215826672"/>
        <w:docPartObj>
          <w:docPartGallery w:val="Table of Contents"/>
          <w:docPartUnique/>
        </w:docPartObj>
      </w:sdtPr>
      <w:sdtContent>
        <w:p w14:paraId="07CC8804" w14:textId="0B3CE326" w:rsidR="000742A5" w:rsidRDefault="000742A5">
          <w:pPr>
            <w:pStyle w:val="Abbildungsverzeichnis"/>
            <w:tabs>
              <w:tab w:val="right" w:leader="dot" w:pos="9061"/>
            </w:tabs>
            <w:rPr>
              <w:rFonts w:asciiTheme="minorHAnsi" w:eastAsiaTheme="minorEastAsia" w:hAnsiTheme="minorHAnsi" w:cstheme="minorBidi"/>
              <w:noProof/>
              <w:kern w:val="2"/>
              <w:lang w:val="en-US"/>
              <w14:ligatures w14:val="standardContextual"/>
            </w:rPr>
          </w:pPr>
          <w:r>
            <w:fldChar w:fldCharType="begin"/>
          </w:r>
          <w:r>
            <w:instrText xml:space="preserve"> TOC \h \z \c "Abbildung" </w:instrText>
          </w:r>
          <w:r>
            <w:fldChar w:fldCharType="separate"/>
          </w:r>
          <w:hyperlink w:anchor="_Toc138903391" w:history="1">
            <w:r w:rsidRPr="009118C0">
              <w:rPr>
                <w:rStyle w:val="Hyperlink"/>
                <w:noProof/>
              </w:rPr>
              <w:t>Abbildung 1: Ausschnitt aus der Verteilung der Werte der Attribute</w:t>
            </w:r>
            <w:r>
              <w:rPr>
                <w:noProof/>
                <w:webHidden/>
              </w:rPr>
              <w:tab/>
            </w:r>
            <w:r>
              <w:rPr>
                <w:noProof/>
                <w:webHidden/>
              </w:rPr>
              <w:fldChar w:fldCharType="begin"/>
            </w:r>
            <w:r>
              <w:rPr>
                <w:noProof/>
                <w:webHidden/>
              </w:rPr>
              <w:instrText xml:space="preserve"> PAGEREF _Toc138903391 \h </w:instrText>
            </w:r>
            <w:r>
              <w:rPr>
                <w:noProof/>
                <w:webHidden/>
              </w:rPr>
            </w:r>
            <w:r>
              <w:rPr>
                <w:noProof/>
                <w:webHidden/>
              </w:rPr>
              <w:fldChar w:fldCharType="separate"/>
            </w:r>
            <w:r>
              <w:rPr>
                <w:noProof/>
                <w:webHidden/>
              </w:rPr>
              <w:t>7</w:t>
            </w:r>
            <w:r>
              <w:rPr>
                <w:noProof/>
                <w:webHidden/>
              </w:rPr>
              <w:fldChar w:fldCharType="end"/>
            </w:r>
          </w:hyperlink>
        </w:p>
        <w:p w14:paraId="4C8AA7D1" w14:textId="0D01559A" w:rsidR="000742A5" w:rsidRDefault="00000000">
          <w:pPr>
            <w:pStyle w:val="Abbildungsverzeichnis"/>
            <w:tabs>
              <w:tab w:val="right" w:leader="dot" w:pos="9061"/>
            </w:tabs>
            <w:rPr>
              <w:rFonts w:asciiTheme="minorHAnsi" w:eastAsiaTheme="minorEastAsia" w:hAnsiTheme="minorHAnsi" w:cstheme="minorBidi"/>
              <w:noProof/>
              <w:kern w:val="2"/>
              <w:lang w:val="en-US"/>
              <w14:ligatures w14:val="standardContextual"/>
            </w:rPr>
          </w:pPr>
          <w:hyperlink w:anchor="_Toc138903392" w:history="1">
            <w:r w:rsidR="000742A5" w:rsidRPr="009118C0">
              <w:rPr>
                <w:rStyle w:val="Hyperlink"/>
                <w:noProof/>
              </w:rPr>
              <w:t>Abbildung 2: Plausibilitätsprüfung</w:t>
            </w:r>
            <w:r w:rsidR="000742A5">
              <w:rPr>
                <w:noProof/>
                <w:webHidden/>
              </w:rPr>
              <w:tab/>
            </w:r>
            <w:r w:rsidR="000742A5">
              <w:rPr>
                <w:noProof/>
                <w:webHidden/>
              </w:rPr>
              <w:fldChar w:fldCharType="begin"/>
            </w:r>
            <w:r w:rsidR="000742A5">
              <w:rPr>
                <w:noProof/>
                <w:webHidden/>
              </w:rPr>
              <w:instrText xml:space="preserve"> PAGEREF _Toc138903392 \h </w:instrText>
            </w:r>
            <w:r w:rsidR="000742A5">
              <w:rPr>
                <w:noProof/>
                <w:webHidden/>
              </w:rPr>
            </w:r>
            <w:r w:rsidR="000742A5">
              <w:rPr>
                <w:noProof/>
                <w:webHidden/>
              </w:rPr>
              <w:fldChar w:fldCharType="separate"/>
            </w:r>
            <w:r w:rsidR="000742A5">
              <w:rPr>
                <w:noProof/>
                <w:webHidden/>
              </w:rPr>
              <w:t>7</w:t>
            </w:r>
            <w:r w:rsidR="000742A5">
              <w:rPr>
                <w:noProof/>
                <w:webHidden/>
              </w:rPr>
              <w:fldChar w:fldCharType="end"/>
            </w:r>
          </w:hyperlink>
        </w:p>
        <w:p w14:paraId="7E54D6C3" w14:textId="1A3AFD8F" w:rsidR="000742A5" w:rsidRDefault="00000000">
          <w:pPr>
            <w:pStyle w:val="Abbildungsverzeichnis"/>
            <w:tabs>
              <w:tab w:val="right" w:leader="dot" w:pos="9061"/>
            </w:tabs>
            <w:rPr>
              <w:rFonts w:asciiTheme="minorHAnsi" w:eastAsiaTheme="minorEastAsia" w:hAnsiTheme="minorHAnsi" w:cstheme="minorBidi"/>
              <w:noProof/>
              <w:kern w:val="2"/>
              <w:lang w:val="en-US"/>
              <w14:ligatures w14:val="standardContextual"/>
            </w:rPr>
          </w:pPr>
          <w:hyperlink w:anchor="_Toc138903393" w:history="1">
            <w:r w:rsidR="000742A5" w:rsidRPr="009118C0">
              <w:rPr>
                <w:rStyle w:val="Hyperlink"/>
                <w:noProof/>
              </w:rPr>
              <w:t>Abbildung 3: Entfernen irrelevanter Spalten</w:t>
            </w:r>
            <w:r w:rsidR="000742A5">
              <w:rPr>
                <w:noProof/>
                <w:webHidden/>
              </w:rPr>
              <w:tab/>
            </w:r>
            <w:r w:rsidR="000742A5">
              <w:rPr>
                <w:noProof/>
                <w:webHidden/>
              </w:rPr>
              <w:fldChar w:fldCharType="begin"/>
            </w:r>
            <w:r w:rsidR="000742A5">
              <w:rPr>
                <w:noProof/>
                <w:webHidden/>
              </w:rPr>
              <w:instrText xml:space="preserve"> PAGEREF _Toc138903393 \h </w:instrText>
            </w:r>
            <w:r w:rsidR="000742A5">
              <w:rPr>
                <w:noProof/>
                <w:webHidden/>
              </w:rPr>
            </w:r>
            <w:r w:rsidR="000742A5">
              <w:rPr>
                <w:noProof/>
                <w:webHidden/>
              </w:rPr>
              <w:fldChar w:fldCharType="separate"/>
            </w:r>
            <w:r w:rsidR="000742A5">
              <w:rPr>
                <w:noProof/>
                <w:webHidden/>
              </w:rPr>
              <w:t>8</w:t>
            </w:r>
            <w:r w:rsidR="000742A5">
              <w:rPr>
                <w:noProof/>
                <w:webHidden/>
              </w:rPr>
              <w:fldChar w:fldCharType="end"/>
            </w:r>
          </w:hyperlink>
        </w:p>
        <w:p w14:paraId="17BFEEE1" w14:textId="53CCFFDF" w:rsidR="000742A5" w:rsidRDefault="00000000">
          <w:pPr>
            <w:pStyle w:val="Abbildungsverzeichnis"/>
            <w:tabs>
              <w:tab w:val="right" w:leader="dot" w:pos="9061"/>
            </w:tabs>
            <w:rPr>
              <w:rFonts w:asciiTheme="minorHAnsi" w:eastAsiaTheme="minorEastAsia" w:hAnsiTheme="minorHAnsi" w:cstheme="minorBidi"/>
              <w:noProof/>
              <w:kern w:val="2"/>
              <w:lang w:val="en-US"/>
              <w14:ligatures w14:val="standardContextual"/>
            </w:rPr>
          </w:pPr>
          <w:hyperlink w:anchor="_Toc138903394" w:history="1">
            <w:r w:rsidR="000742A5" w:rsidRPr="009118C0">
              <w:rPr>
                <w:rStyle w:val="Hyperlink"/>
                <w:noProof/>
              </w:rPr>
              <w:t>Abbildung 4: Anpassung des Attributs "Type_of_Loan"</w:t>
            </w:r>
            <w:r w:rsidR="000742A5">
              <w:rPr>
                <w:noProof/>
                <w:webHidden/>
              </w:rPr>
              <w:tab/>
            </w:r>
            <w:r w:rsidR="000742A5">
              <w:rPr>
                <w:noProof/>
                <w:webHidden/>
              </w:rPr>
              <w:fldChar w:fldCharType="begin"/>
            </w:r>
            <w:r w:rsidR="000742A5">
              <w:rPr>
                <w:noProof/>
                <w:webHidden/>
              </w:rPr>
              <w:instrText xml:space="preserve"> PAGEREF _Toc138903394 \h </w:instrText>
            </w:r>
            <w:r w:rsidR="000742A5">
              <w:rPr>
                <w:noProof/>
                <w:webHidden/>
              </w:rPr>
            </w:r>
            <w:r w:rsidR="000742A5">
              <w:rPr>
                <w:noProof/>
                <w:webHidden/>
              </w:rPr>
              <w:fldChar w:fldCharType="separate"/>
            </w:r>
            <w:r w:rsidR="000742A5">
              <w:rPr>
                <w:noProof/>
                <w:webHidden/>
              </w:rPr>
              <w:t>8</w:t>
            </w:r>
            <w:r w:rsidR="000742A5">
              <w:rPr>
                <w:noProof/>
                <w:webHidden/>
              </w:rPr>
              <w:fldChar w:fldCharType="end"/>
            </w:r>
          </w:hyperlink>
        </w:p>
        <w:p w14:paraId="393BE0EA" w14:textId="7BA93A0F" w:rsidR="000742A5" w:rsidRDefault="00000000">
          <w:pPr>
            <w:pStyle w:val="Abbildungsverzeichnis"/>
            <w:tabs>
              <w:tab w:val="right" w:leader="dot" w:pos="9061"/>
            </w:tabs>
            <w:rPr>
              <w:rFonts w:asciiTheme="minorHAnsi" w:eastAsiaTheme="minorEastAsia" w:hAnsiTheme="minorHAnsi" w:cstheme="minorBidi"/>
              <w:noProof/>
              <w:kern w:val="2"/>
              <w:lang w:val="en-US"/>
              <w14:ligatures w14:val="standardContextual"/>
            </w:rPr>
          </w:pPr>
          <w:hyperlink w:anchor="_Toc138903395" w:history="1">
            <w:r w:rsidR="000742A5" w:rsidRPr="009118C0">
              <w:rPr>
                <w:rStyle w:val="Hyperlink"/>
                <w:noProof/>
              </w:rPr>
              <w:t>Abbildung 5: Extraktion der Zielvariable</w:t>
            </w:r>
            <w:r w:rsidR="000742A5">
              <w:rPr>
                <w:noProof/>
                <w:webHidden/>
              </w:rPr>
              <w:tab/>
            </w:r>
            <w:r w:rsidR="000742A5">
              <w:rPr>
                <w:noProof/>
                <w:webHidden/>
              </w:rPr>
              <w:fldChar w:fldCharType="begin"/>
            </w:r>
            <w:r w:rsidR="000742A5">
              <w:rPr>
                <w:noProof/>
                <w:webHidden/>
              </w:rPr>
              <w:instrText xml:space="preserve"> PAGEREF _Toc138903395 \h </w:instrText>
            </w:r>
            <w:r w:rsidR="000742A5">
              <w:rPr>
                <w:noProof/>
                <w:webHidden/>
              </w:rPr>
            </w:r>
            <w:r w:rsidR="000742A5">
              <w:rPr>
                <w:noProof/>
                <w:webHidden/>
              </w:rPr>
              <w:fldChar w:fldCharType="separate"/>
            </w:r>
            <w:r w:rsidR="000742A5">
              <w:rPr>
                <w:noProof/>
                <w:webHidden/>
              </w:rPr>
              <w:t>9</w:t>
            </w:r>
            <w:r w:rsidR="000742A5">
              <w:rPr>
                <w:noProof/>
                <w:webHidden/>
              </w:rPr>
              <w:fldChar w:fldCharType="end"/>
            </w:r>
          </w:hyperlink>
        </w:p>
        <w:p w14:paraId="49304D2B" w14:textId="248EFAB9" w:rsidR="000742A5" w:rsidRDefault="00000000">
          <w:pPr>
            <w:pStyle w:val="Abbildungsverzeichnis"/>
            <w:tabs>
              <w:tab w:val="right" w:leader="dot" w:pos="9061"/>
            </w:tabs>
            <w:rPr>
              <w:rFonts w:asciiTheme="minorHAnsi" w:eastAsiaTheme="minorEastAsia" w:hAnsiTheme="minorHAnsi" w:cstheme="minorBidi"/>
              <w:noProof/>
              <w:kern w:val="2"/>
              <w:lang w:val="en-US"/>
              <w14:ligatures w14:val="standardContextual"/>
            </w:rPr>
          </w:pPr>
          <w:hyperlink w:anchor="_Toc138903396" w:history="1">
            <w:r w:rsidR="000742A5" w:rsidRPr="009118C0">
              <w:rPr>
                <w:rStyle w:val="Hyperlink"/>
                <w:noProof/>
              </w:rPr>
              <w:t>Abbildung 6: Zielklassenzuordnung mit CARE</w:t>
            </w:r>
            <w:r w:rsidR="000742A5">
              <w:rPr>
                <w:noProof/>
                <w:webHidden/>
              </w:rPr>
              <w:tab/>
            </w:r>
            <w:r w:rsidR="000742A5">
              <w:rPr>
                <w:noProof/>
                <w:webHidden/>
              </w:rPr>
              <w:fldChar w:fldCharType="begin"/>
            </w:r>
            <w:r w:rsidR="000742A5">
              <w:rPr>
                <w:noProof/>
                <w:webHidden/>
              </w:rPr>
              <w:instrText xml:space="preserve"> PAGEREF _Toc138903396 \h </w:instrText>
            </w:r>
            <w:r w:rsidR="000742A5">
              <w:rPr>
                <w:noProof/>
                <w:webHidden/>
              </w:rPr>
            </w:r>
            <w:r w:rsidR="000742A5">
              <w:rPr>
                <w:noProof/>
                <w:webHidden/>
              </w:rPr>
              <w:fldChar w:fldCharType="separate"/>
            </w:r>
            <w:r w:rsidR="000742A5">
              <w:rPr>
                <w:noProof/>
                <w:webHidden/>
              </w:rPr>
              <w:t>13</w:t>
            </w:r>
            <w:r w:rsidR="000742A5">
              <w:rPr>
                <w:noProof/>
                <w:webHidden/>
              </w:rPr>
              <w:fldChar w:fldCharType="end"/>
            </w:r>
          </w:hyperlink>
        </w:p>
        <w:p w14:paraId="5D0D547E" w14:textId="7FC3C156" w:rsidR="000742A5" w:rsidRDefault="00000000">
          <w:pPr>
            <w:pStyle w:val="Abbildungsverzeichnis"/>
            <w:tabs>
              <w:tab w:val="right" w:leader="dot" w:pos="9061"/>
            </w:tabs>
            <w:rPr>
              <w:rFonts w:asciiTheme="minorHAnsi" w:eastAsiaTheme="minorEastAsia" w:hAnsiTheme="minorHAnsi" w:cstheme="minorBidi"/>
              <w:noProof/>
              <w:kern w:val="2"/>
              <w:lang w:val="en-US"/>
              <w14:ligatures w14:val="standardContextual"/>
            </w:rPr>
          </w:pPr>
          <w:hyperlink w:anchor="_Toc138903397" w:history="1">
            <w:r w:rsidR="000742A5" w:rsidRPr="009118C0">
              <w:rPr>
                <w:rStyle w:val="Hyperlink"/>
                <w:noProof/>
              </w:rPr>
              <w:t>Abbildung 7: Ausschnitt von Fakt (hier „x“) und dazugehöriger Folie (hier „cf_0“)</w:t>
            </w:r>
            <w:r w:rsidR="000742A5">
              <w:rPr>
                <w:noProof/>
                <w:webHidden/>
              </w:rPr>
              <w:tab/>
            </w:r>
            <w:r w:rsidR="000742A5">
              <w:rPr>
                <w:noProof/>
                <w:webHidden/>
              </w:rPr>
              <w:fldChar w:fldCharType="begin"/>
            </w:r>
            <w:r w:rsidR="000742A5">
              <w:rPr>
                <w:noProof/>
                <w:webHidden/>
              </w:rPr>
              <w:instrText xml:space="preserve"> PAGEREF _Toc138903397 \h </w:instrText>
            </w:r>
            <w:r w:rsidR="000742A5">
              <w:rPr>
                <w:noProof/>
                <w:webHidden/>
              </w:rPr>
            </w:r>
            <w:r w:rsidR="000742A5">
              <w:rPr>
                <w:noProof/>
                <w:webHidden/>
              </w:rPr>
              <w:fldChar w:fldCharType="separate"/>
            </w:r>
            <w:r w:rsidR="000742A5">
              <w:rPr>
                <w:noProof/>
                <w:webHidden/>
              </w:rPr>
              <w:t>15</w:t>
            </w:r>
            <w:r w:rsidR="000742A5">
              <w:rPr>
                <w:noProof/>
                <w:webHidden/>
              </w:rPr>
              <w:fldChar w:fldCharType="end"/>
            </w:r>
          </w:hyperlink>
        </w:p>
        <w:p w14:paraId="636F58DD" w14:textId="0E36218F" w:rsidR="000742A5" w:rsidRDefault="00000000" w:rsidP="000742A5">
          <w:pPr>
            <w:pStyle w:val="Abbildungsverzeichnis"/>
            <w:tabs>
              <w:tab w:val="right" w:leader="dot" w:pos="9061"/>
            </w:tabs>
            <w:rPr>
              <w:rFonts w:asciiTheme="minorHAnsi" w:eastAsiaTheme="minorEastAsia" w:hAnsiTheme="minorHAnsi" w:cstheme="minorBidi"/>
              <w:noProof/>
              <w:kern w:val="2"/>
              <w:lang w:val="en-US"/>
              <w14:ligatures w14:val="standardContextual"/>
            </w:rPr>
          </w:pPr>
          <w:hyperlink w:anchor="_Toc138903398" w:history="1">
            <w:r w:rsidR="000742A5" w:rsidRPr="009118C0">
              <w:rPr>
                <w:rStyle w:val="Hyperlink"/>
                <w:noProof/>
              </w:rPr>
              <w:t xml:space="preserve">Abbildung 8: Evaluationsmetriken um Unterschied von Fakt („x“) zu Folie („cf_0“) </w:t>
            </w:r>
            <w:r w:rsidR="000742A5">
              <w:rPr>
                <w:rStyle w:val="Hyperlink"/>
                <w:noProof/>
              </w:rPr>
              <w:br/>
            </w:r>
            <w:r w:rsidR="000742A5" w:rsidRPr="009118C0">
              <w:rPr>
                <w:rStyle w:val="Hyperlink"/>
                <w:noProof/>
              </w:rPr>
              <w:t>fassbar zu machen</w:t>
            </w:r>
            <w:r w:rsidR="000742A5">
              <w:rPr>
                <w:noProof/>
                <w:webHidden/>
              </w:rPr>
              <w:tab/>
            </w:r>
            <w:r w:rsidR="000742A5">
              <w:rPr>
                <w:noProof/>
                <w:webHidden/>
              </w:rPr>
              <w:fldChar w:fldCharType="begin"/>
            </w:r>
            <w:r w:rsidR="000742A5">
              <w:rPr>
                <w:noProof/>
                <w:webHidden/>
              </w:rPr>
              <w:instrText xml:space="preserve"> PAGEREF _Toc138903398 \h </w:instrText>
            </w:r>
            <w:r w:rsidR="000742A5">
              <w:rPr>
                <w:noProof/>
                <w:webHidden/>
              </w:rPr>
            </w:r>
            <w:r w:rsidR="000742A5">
              <w:rPr>
                <w:noProof/>
                <w:webHidden/>
              </w:rPr>
              <w:fldChar w:fldCharType="separate"/>
            </w:r>
            <w:r w:rsidR="000742A5">
              <w:rPr>
                <w:noProof/>
                <w:webHidden/>
              </w:rPr>
              <w:t>15</w:t>
            </w:r>
            <w:r w:rsidR="000742A5">
              <w:rPr>
                <w:noProof/>
                <w:webHidden/>
              </w:rPr>
              <w:fldChar w:fldCharType="end"/>
            </w:r>
          </w:hyperlink>
        </w:p>
        <w:p w14:paraId="41B0F020" w14:textId="33AB5CBE" w:rsidR="000742A5" w:rsidRDefault="00000000">
          <w:pPr>
            <w:pStyle w:val="Abbildungsverzeichnis"/>
            <w:tabs>
              <w:tab w:val="right" w:leader="dot" w:pos="9061"/>
            </w:tabs>
            <w:rPr>
              <w:rFonts w:asciiTheme="minorHAnsi" w:eastAsiaTheme="minorEastAsia" w:hAnsiTheme="minorHAnsi" w:cstheme="minorBidi"/>
              <w:noProof/>
              <w:kern w:val="2"/>
              <w:lang w:val="en-US"/>
              <w14:ligatures w14:val="standardContextual"/>
            </w:rPr>
          </w:pPr>
          <w:hyperlink w:anchor="_Toc138903399" w:history="1">
            <w:r w:rsidR="000742A5" w:rsidRPr="009118C0">
              <w:rPr>
                <w:rStyle w:val="Hyperlink"/>
                <w:noProof/>
              </w:rPr>
              <w:t>Abbildung 9: Weiteres Beispiel eines Fakts (hier „x“) und dazugehöriger Folie (hier „cf_0“) mit ausgewählten Attributen</w:t>
            </w:r>
            <w:r w:rsidR="000742A5">
              <w:rPr>
                <w:noProof/>
                <w:webHidden/>
              </w:rPr>
              <w:tab/>
            </w:r>
            <w:r w:rsidR="000742A5">
              <w:rPr>
                <w:noProof/>
                <w:webHidden/>
              </w:rPr>
              <w:fldChar w:fldCharType="begin"/>
            </w:r>
            <w:r w:rsidR="000742A5">
              <w:rPr>
                <w:noProof/>
                <w:webHidden/>
              </w:rPr>
              <w:instrText xml:space="preserve"> PAGEREF _Toc138903399 \h </w:instrText>
            </w:r>
            <w:r w:rsidR="000742A5">
              <w:rPr>
                <w:noProof/>
                <w:webHidden/>
              </w:rPr>
            </w:r>
            <w:r w:rsidR="000742A5">
              <w:rPr>
                <w:noProof/>
                <w:webHidden/>
              </w:rPr>
              <w:fldChar w:fldCharType="separate"/>
            </w:r>
            <w:r w:rsidR="000742A5">
              <w:rPr>
                <w:noProof/>
                <w:webHidden/>
              </w:rPr>
              <w:t>15</w:t>
            </w:r>
            <w:r w:rsidR="000742A5">
              <w:rPr>
                <w:noProof/>
                <w:webHidden/>
              </w:rPr>
              <w:fldChar w:fldCharType="end"/>
            </w:r>
          </w:hyperlink>
        </w:p>
        <w:p w14:paraId="3BF8CD4C" w14:textId="64438AF1" w:rsidR="000742A5" w:rsidRDefault="00000000">
          <w:pPr>
            <w:pStyle w:val="Abbildungsverzeichnis"/>
            <w:tabs>
              <w:tab w:val="right" w:leader="dot" w:pos="9061"/>
            </w:tabs>
            <w:rPr>
              <w:rFonts w:asciiTheme="minorHAnsi" w:eastAsiaTheme="minorEastAsia" w:hAnsiTheme="minorHAnsi" w:cstheme="minorBidi"/>
              <w:noProof/>
              <w:kern w:val="2"/>
              <w:lang w:val="en-US"/>
              <w14:ligatures w14:val="standardContextual"/>
            </w:rPr>
          </w:pPr>
          <w:hyperlink w:anchor="_Toc138903400" w:history="1">
            <w:r w:rsidR="000742A5" w:rsidRPr="009118C0">
              <w:rPr>
                <w:rStyle w:val="Hyperlink"/>
                <w:noProof/>
              </w:rPr>
              <w:t>Abbildung 10: Weiteres Beispiel eines Fakts (hier „x“) und dazugehöriger Folie (hier „cf_0“) mit ausgewählten Attributen</w:t>
            </w:r>
            <w:r w:rsidR="000742A5">
              <w:rPr>
                <w:noProof/>
                <w:webHidden/>
              </w:rPr>
              <w:tab/>
            </w:r>
            <w:r w:rsidR="000742A5">
              <w:rPr>
                <w:noProof/>
                <w:webHidden/>
              </w:rPr>
              <w:fldChar w:fldCharType="begin"/>
            </w:r>
            <w:r w:rsidR="000742A5">
              <w:rPr>
                <w:noProof/>
                <w:webHidden/>
              </w:rPr>
              <w:instrText xml:space="preserve"> PAGEREF _Toc138903400 \h </w:instrText>
            </w:r>
            <w:r w:rsidR="000742A5">
              <w:rPr>
                <w:noProof/>
                <w:webHidden/>
              </w:rPr>
            </w:r>
            <w:r w:rsidR="000742A5">
              <w:rPr>
                <w:noProof/>
                <w:webHidden/>
              </w:rPr>
              <w:fldChar w:fldCharType="separate"/>
            </w:r>
            <w:r w:rsidR="000742A5">
              <w:rPr>
                <w:noProof/>
                <w:webHidden/>
              </w:rPr>
              <w:t>16</w:t>
            </w:r>
            <w:r w:rsidR="000742A5">
              <w:rPr>
                <w:noProof/>
                <w:webHidden/>
              </w:rPr>
              <w:fldChar w:fldCharType="end"/>
            </w:r>
          </w:hyperlink>
        </w:p>
        <w:p w14:paraId="348CAA3E" w14:textId="52E8B5FF" w:rsidR="00303A6A" w:rsidRPr="00E8158F" w:rsidRDefault="000742A5" w:rsidP="000742A5">
          <w:pPr>
            <w:pBdr>
              <w:top w:val="nil"/>
              <w:left w:val="nil"/>
              <w:bottom w:val="nil"/>
              <w:right w:val="nil"/>
              <w:between w:val="nil"/>
            </w:pBdr>
            <w:tabs>
              <w:tab w:val="right" w:pos="9061"/>
            </w:tabs>
          </w:pPr>
          <w:r>
            <w:fldChar w:fldCharType="end"/>
          </w:r>
        </w:p>
      </w:sdtContent>
    </w:sdt>
    <w:p w14:paraId="136BDB93" w14:textId="77777777" w:rsidR="00303A6A" w:rsidRPr="00E8158F" w:rsidRDefault="00BC79CD" w:rsidP="00922F13">
      <w:pPr>
        <w:pStyle w:val="berschrift1"/>
        <w:numPr>
          <w:ilvl w:val="0"/>
          <w:numId w:val="0"/>
        </w:numPr>
      </w:pPr>
      <w:r w:rsidRPr="00E8158F">
        <w:br w:type="column"/>
      </w:r>
      <w:bookmarkStart w:id="10" w:name="_Toc138903407"/>
      <w:commentRangeStart w:id="11"/>
      <w:r w:rsidRPr="00E8158F">
        <w:lastRenderedPageBreak/>
        <w:t>Tabellenverzeichnis</w:t>
      </w:r>
      <w:bookmarkEnd w:id="10"/>
      <w:commentRangeEnd w:id="11"/>
      <w:r w:rsidR="000742A5">
        <w:rPr>
          <w:rStyle w:val="Kommentarzeichen"/>
          <w:b w:val="0"/>
          <w:bCs w:val="0"/>
          <w:kern w:val="0"/>
        </w:rPr>
        <w:commentReference w:id="11"/>
      </w:r>
    </w:p>
    <w:sdt>
      <w:sdtPr>
        <w:id w:val="938868592"/>
        <w:docPartObj>
          <w:docPartGallery w:val="Table of Contents"/>
          <w:docPartUnique/>
        </w:docPartObj>
      </w:sdtPr>
      <w:sdtContent>
        <w:p w14:paraId="2BD36215" w14:textId="77777777" w:rsidR="00303A6A" w:rsidRPr="00E8158F" w:rsidRDefault="00000000">
          <w:pPr>
            <w:pBdr>
              <w:top w:val="nil"/>
              <w:left w:val="nil"/>
              <w:bottom w:val="nil"/>
              <w:right w:val="nil"/>
              <w:between w:val="nil"/>
            </w:pBdr>
            <w:tabs>
              <w:tab w:val="right" w:pos="9061"/>
            </w:tabs>
            <w:rPr>
              <w:rFonts w:eastAsia="Arial"/>
              <w:color w:val="000000"/>
            </w:rPr>
          </w:pPr>
          <w:r>
            <w:fldChar w:fldCharType="begin"/>
          </w:r>
          <w:r>
            <w:instrText xml:space="preserve"> TOC \h \u \z </w:instrText>
          </w:r>
          <w:r>
            <w:fldChar w:fldCharType="separate"/>
          </w:r>
          <w:hyperlink w:anchor="_heading=h.35nkun2">
            <w:r w:rsidR="00BC79CD" w:rsidRPr="00E8158F">
              <w:rPr>
                <w:rFonts w:eastAsia="Arial"/>
                <w:color w:val="000000"/>
              </w:rPr>
              <w:t>Tabelle 1:</w:t>
            </w:r>
            <w:r w:rsidR="00BC79CD" w:rsidRPr="00E8158F">
              <w:rPr>
                <w:rFonts w:eastAsia="Arial"/>
                <w:color w:val="000000"/>
              </w:rPr>
              <w:tab/>
              <w:t>1</w:t>
            </w:r>
          </w:hyperlink>
          <w:r>
            <w:rPr>
              <w:rFonts w:eastAsia="Arial"/>
              <w:color w:val="000000"/>
            </w:rPr>
            <w:fldChar w:fldCharType="end"/>
          </w:r>
        </w:p>
      </w:sdtContent>
    </w:sdt>
    <w:p w14:paraId="676684A3" w14:textId="77777777" w:rsidR="00303A6A" w:rsidRPr="00E8158F" w:rsidRDefault="00BC79CD">
      <w:pPr>
        <w:pStyle w:val="berschrift1"/>
        <w:rPr>
          <w:b w:val="0"/>
        </w:rPr>
      </w:pPr>
      <w:bookmarkStart w:id="12" w:name="_heading=h.2et92p0" w:colFirst="0" w:colLast="0"/>
      <w:bookmarkEnd w:id="12"/>
      <w:r w:rsidRPr="00E8158F">
        <w:br w:type="page"/>
      </w:r>
    </w:p>
    <w:p w14:paraId="62FB4637" w14:textId="77777777" w:rsidR="00303A6A" w:rsidRPr="00E8158F" w:rsidRDefault="00BC79CD" w:rsidP="00922F13">
      <w:pPr>
        <w:pStyle w:val="berschrift1"/>
        <w:numPr>
          <w:ilvl w:val="0"/>
          <w:numId w:val="0"/>
        </w:numPr>
      </w:pPr>
      <w:bookmarkStart w:id="13" w:name="_Toc138903408"/>
      <w:r w:rsidRPr="00E8158F">
        <w:lastRenderedPageBreak/>
        <w:t>Abkürzungsverzeichnis</w:t>
      </w:r>
      <w:bookmarkEnd w:id="13"/>
    </w:p>
    <w:p w14:paraId="44F47458" w14:textId="77777777" w:rsidR="00662611" w:rsidRPr="00E8158F" w:rsidRDefault="00662611">
      <w:pPr>
        <w:pStyle w:val="Index1"/>
        <w:tabs>
          <w:tab w:val="right" w:leader="dot" w:pos="9061"/>
        </w:tabs>
        <w:rPr>
          <w:rFonts w:eastAsia="Arial"/>
          <w:color w:val="000000"/>
        </w:rPr>
        <w:sectPr w:rsidR="00662611" w:rsidRPr="00E8158F" w:rsidSect="00FB203D">
          <w:headerReference w:type="even" r:id="rId16"/>
          <w:headerReference w:type="default" r:id="rId17"/>
          <w:footerReference w:type="even" r:id="rId18"/>
          <w:footerReference w:type="default" r:id="rId19"/>
          <w:headerReference w:type="first" r:id="rId20"/>
          <w:footerReference w:type="first" r:id="rId21"/>
          <w:pgSz w:w="11906" w:h="16838"/>
          <w:pgMar w:top="1418" w:right="1134" w:bottom="1418" w:left="1701" w:header="510" w:footer="454" w:gutter="0"/>
          <w:pgNumType w:fmt="upperRoman" w:start="1"/>
          <w:cols w:space="720"/>
          <w:titlePg/>
        </w:sectPr>
      </w:pPr>
    </w:p>
    <w:tbl>
      <w:tblPr>
        <w:tblStyle w:val="2"/>
        <w:tblW w:w="12968" w:type="dxa"/>
        <w:tblLayout w:type="fixed"/>
        <w:tblLook w:val="0000" w:firstRow="0" w:lastRow="0" w:firstColumn="0" w:lastColumn="0" w:noHBand="0" w:noVBand="0"/>
      </w:tblPr>
      <w:tblGrid>
        <w:gridCol w:w="4320"/>
        <w:gridCol w:w="4324"/>
        <w:gridCol w:w="4324"/>
      </w:tblGrid>
      <w:tr w:rsidR="000D02CE" w:rsidRPr="00E8158F" w14:paraId="4B2D0116" w14:textId="77777777" w:rsidTr="000D02CE">
        <w:tc>
          <w:tcPr>
            <w:tcW w:w="4320" w:type="dxa"/>
          </w:tcPr>
          <w:p w14:paraId="30693D18" w14:textId="3D834BD3" w:rsidR="00D16D29" w:rsidRDefault="00D16D29">
            <w:pPr>
              <w:pStyle w:val="Index1"/>
              <w:tabs>
                <w:tab w:val="right" w:leader="dot" w:pos="9061"/>
              </w:tabs>
              <w:rPr>
                <w:noProof/>
              </w:rPr>
            </w:pPr>
            <w:r>
              <w:rPr>
                <w:rFonts w:eastAsia="Arial"/>
                <w:color w:val="000000"/>
              </w:rPr>
              <w:fldChar w:fldCharType="begin"/>
            </w:r>
            <w:r>
              <w:rPr>
                <w:rFonts w:eastAsia="Arial"/>
                <w:color w:val="000000"/>
              </w:rPr>
              <w:instrText xml:space="preserve"> INDEX \z "1033" </w:instrText>
            </w:r>
            <w:r>
              <w:rPr>
                <w:rFonts w:eastAsia="Arial"/>
                <w:color w:val="000000"/>
              </w:rPr>
              <w:fldChar w:fldCharType="separate"/>
            </w:r>
            <w:r>
              <w:rPr>
                <w:noProof/>
              </w:rPr>
              <w:t xml:space="preserve">erklärbare </w:t>
            </w:r>
            <w:del w:id="14" w:author="Hannah Knehr" w:date="2023-06-30T17:01:00Z">
              <w:r w:rsidDel="00046CE3">
                <w:rPr>
                  <w:noProof/>
                </w:rPr>
                <w:delText>KI</w:delText>
              </w:r>
            </w:del>
            <w:ins w:id="15" w:author="Hannah Knehr" w:date="2023-06-30T17:01:00Z">
              <w:r w:rsidR="00046CE3">
                <w:rPr>
                  <w:noProof/>
                </w:rPr>
                <w:t>AI</w:t>
              </w:r>
            </w:ins>
            <w:r>
              <w:rPr>
                <w:noProof/>
              </w:rPr>
              <w:t xml:space="preserve">-Techniken/ Explainable Artificial Intelligence. </w:t>
            </w:r>
            <w:r w:rsidRPr="00B8584A">
              <w:rPr>
                <w:rFonts w:cstheme="minorHAnsi"/>
                <w:i/>
                <w:noProof/>
              </w:rPr>
              <w:t>XAI</w:t>
            </w:r>
          </w:p>
          <w:p w14:paraId="50598EE5" w14:textId="7100A68E" w:rsidR="00D16D29" w:rsidRDefault="00D16D29">
            <w:pPr>
              <w:pStyle w:val="Index1"/>
              <w:tabs>
                <w:tab w:val="right" w:leader="dot" w:pos="9061"/>
              </w:tabs>
              <w:rPr>
                <w:noProof/>
              </w:rPr>
            </w:pPr>
            <w:r>
              <w:rPr>
                <w:noProof/>
              </w:rPr>
              <w:t xml:space="preserve">Künstliche Intelligenz. </w:t>
            </w:r>
            <w:del w:id="16" w:author="Hannah Knehr" w:date="2023-06-30T17:01:00Z">
              <w:r w:rsidDel="00046CE3">
                <w:rPr>
                  <w:noProof/>
                </w:rPr>
                <w:delText>KI</w:delText>
              </w:r>
            </w:del>
            <w:ins w:id="17" w:author="Hannah Knehr" w:date="2023-06-30T17:01:00Z">
              <w:r w:rsidR="00046CE3">
                <w:rPr>
                  <w:noProof/>
                </w:rPr>
                <w:t>AI</w:t>
              </w:r>
            </w:ins>
          </w:p>
          <w:p w14:paraId="16CBC47B" w14:textId="77777777" w:rsidR="00D16D29" w:rsidRDefault="00D16D29">
            <w:pPr>
              <w:pStyle w:val="Index1"/>
              <w:tabs>
                <w:tab w:val="right" w:leader="dot" w:pos="9061"/>
              </w:tabs>
              <w:rPr>
                <w:noProof/>
              </w:rPr>
            </w:pPr>
            <w:r>
              <w:rPr>
                <w:noProof/>
              </w:rPr>
              <w:t xml:space="preserve">Sozialversicherungsnummer. </w:t>
            </w:r>
            <w:r w:rsidRPr="00B8584A">
              <w:rPr>
                <w:rFonts w:cstheme="minorHAnsi"/>
                <w:i/>
                <w:noProof/>
              </w:rPr>
              <w:t>SSN</w:t>
            </w:r>
          </w:p>
          <w:p w14:paraId="3102B41E" w14:textId="77777777" w:rsidR="000D02CE" w:rsidRDefault="00D16D29">
            <w:pPr>
              <w:pBdr>
                <w:top w:val="nil"/>
                <w:left w:val="nil"/>
                <w:bottom w:val="nil"/>
                <w:right w:val="nil"/>
                <w:between w:val="nil"/>
              </w:pBdr>
              <w:tabs>
                <w:tab w:val="center" w:pos="4536"/>
                <w:tab w:val="right" w:pos="9072"/>
              </w:tabs>
              <w:rPr>
                <w:rFonts w:eastAsia="Arial"/>
                <w:color w:val="000000"/>
              </w:rPr>
            </w:pPr>
            <w:r>
              <w:rPr>
                <w:rFonts w:eastAsia="Arial"/>
                <w:color w:val="000000"/>
              </w:rPr>
              <w:fldChar w:fldCharType="end"/>
            </w:r>
            <w:r>
              <w:rPr>
                <w:rFonts w:eastAsia="Arial"/>
                <w:color w:val="000000"/>
              </w:rPr>
              <w:t>Zum Beispiel</w:t>
            </w:r>
          </w:p>
          <w:p w14:paraId="23C1DB10" w14:textId="77777777" w:rsidR="00D16D29" w:rsidRDefault="00D16D29">
            <w:pPr>
              <w:pBdr>
                <w:top w:val="nil"/>
                <w:left w:val="nil"/>
                <w:bottom w:val="nil"/>
                <w:right w:val="nil"/>
                <w:between w:val="nil"/>
              </w:pBdr>
              <w:tabs>
                <w:tab w:val="center" w:pos="4536"/>
                <w:tab w:val="right" w:pos="9072"/>
              </w:tabs>
              <w:rPr>
                <w:rFonts w:eastAsia="Arial"/>
                <w:color w:val="000000"/>
              </w:rPr>
            </w:pPr>
            <w:r>
              <w:rPr>
                <w:rFonts w:eastAsia="Arial"/>
                <w:color w:val="000000"/>
              </w:rPr>
              <w:t>Das heißt</w:t>
            </w:r>
          </w:p>
          <w:p w14:paraId="0B11CDD1" w14:textId="77777777" w:rsidR="00D16D29" w:rsidRDefault="00D16D29">
            <w:pPr>
              <w:pBdr>
                <w:top w:val="nil"/>
                <w:left w:val="nil"/>
                <w:bottom w:val="nil"/>
                <w:right w:val="nil"/>
                <w:between w:val="nil"/>
              </w:pBdr>
              <w:tabs>
                <w:tab w:val="center" w:pos="4536"/>
                <w:tab w:val="right" w:pos="9072"/>
              </w:tabs>
              <w:rPr>
                <w:rFonts w:eastAsia="Arial"/>
                <w:color w:val="000000"/>
              </w:rPr>
            </w:pPr>
            <w:r>
              <w:rPr>
                <w:rFonts w:eastAsia="Arial"/>
                <w:color w:val="000000"/>
              </w:rPr>
              <w:t>Und so weiter</w:t>
            </w:r>
          </w:p>
          <w:p w14:paraId="066FF232" w14:textId="77777777" w:rsidR="00D16D29" w:rsidRDefault="00D16D29">
            <w:pPr>
              <w:pBdr>
                <w:top w:val="nil"/>
                <w:left w:val="nil"/>
                <w:bottom w:val="nil"/>
                <w:right w:val="nil"/>
                <w:between w:val="nil"/>
              </w:pBdr>
              <w:tabs>
                <w:tab w:val="center" w:pos="4536"/>
                <w:tab w:val="right" w:pos="9072"/>
              </w:tabs>
              <w:rPr>
                <w:rFonts w:eastAsia="Arial"/>
                <w:color w:val="000000"/>
              </w:rPr>
            </w:pPr>
            <w:r>
              <w:rPr>
                <w:rFonts w:eastAsia="Arial"/>
                <w:color w:val="000000"/>
              </w:rPr>
              <w:t>Et cetera</w:t>
            </w:r>
          </w:p>
          <w:p w14:paraId="5CC1A67D" w14:textId="26F70838" w:rsidR="00D16D29" w:rsidRPr="00E8158F" w:rsidRDefault="00D16D29">
            <w:pPr>
              <w:pBdr>
                <w:top w:val="nil"/>
                <w:left w:val="nil"/>
                <w:bottom w:val="nil"/>
                <w:right w:val="nil"/>
                <w:between w:val="nil"/>
              </w:pBdr>
              <w:tabs>
                <w:tab w:val="center" w:pos="4536"/>
                <w:tab w:val="right" w:pos="9072"/>
              </w:tabs>
              <w:rPr>
                <w:rFonts w:eastAsia="Arial"/>
                <w:color w:val="000000"/>
              </w:rPr>
            </w:pPr>
          </w:p>
        </w:tc>
        <w:tc>
          <w:tcPr>
            <w:tcW w:w="4324" w:type="dxa"/>
          </w:tcPr>
          <w:p w14:paraId="16B4A939" w14:textId="68DAFD5B" w:rsidR="000D02CE" w:rsidRPr="00E8158F"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C1CE294" w14:textId="331DBBA6" w:rsidR="000D02CE" w:rsidRPr="00E8158F" w:rsidRDefault="000D02CE">
            <w:pPr>
              <w:pBdr>
                <w:top w:val="nil"/>
                <w:left w:val="nil"/>
                <w:bottom w:val="nil"/>
                <w:right w:val="nil"/>
                <w:between w:val="nil"/>
              </w:pBdr>
              <w:tabs>
                <w:tab w:val="center" w:pos="4536"/>
                <w:tab w:val="right" w:pos="9072"/>
              </w:tabs>
              <w:rPr>
                <w:rFonts w:eastAsia="Arial"/>
                <w:color w:val="000000"/>
              </w:rPr>
            </w:pPr>
          </w:p>
        </w:tc>
      </w:tr>
      <w:tr w:rsidR="000D02CE" w:rsidRPr="00E8158F" w14:paraId="6FB103A0" w14:textId="77777777" w:rsidTr="000D02CE">
        <w:tc>
          <w:tcPr>
            <w:tcW w:w="4320" w:type="dxa"/>
          </w:tcPr>
          <w:p w14:paraId="188F811C" w14:textId="77777777" w:rsidR="000D02CE" w:rsidRPr="00E8158F"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46F15D0" w14:textId="77777777" w:rsidR="000D02CE" w:rsidRPr="00E8158F"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458DA06" w14:textId="2BCCA1FC" w:rsidR="000D02CE" w:rsidRPr="00E8158F" w:rsidRDefault="000D02CE">
            <w:pPr>
              <w:pBdr>
                <w:top w:val="nil"/>
                <w:left w:val="nil"/>
                <w:bottom w:val="nil"/>
                <w:right w:val="nil"/>
                <w:between w:val="nil"/>
              </w:pBdr>
              <w:tabs>
                <w:tab w:val="center" w:pos="4536"/>
                <w:tab w:val="right" w:pos="9072"/>
              </w:tabs>
              <w:rPr>
                <w:rFonts w:eastAsia="Arial"/>
                <w:color w:val="000000"/>
              </w:rPr>
            </w:pPr>
          </w:p>
        </w:tc>
      </w:tr>
      <w:tr w:rsidR="000D02CE" w:rsidRPr="00E8158F" w14:paraId="7EE55D4A" w14:textId="77777777" w:rsidTr="000D02CE">
        <w:tc>
          <w:tcPr>
            <w:tcW w:w="4320" w:type="dxa"/>
          </w:tcPr>
          <w:p w14:paraId="74E4FD18" w14:textId="77777777" w:rsidR="000D02CE" w:rsidRPr="00E8158F"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A12047" w14:textId="77777777" w:rsidR="000D02CE" w:rsidRPr="00E8158F"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CE782F" w14:textId="14A4C187" w:rsidR="000D02CE" w:rsidRPr="00E8158F" w:rsidRDefault="000D02CE">
            <w:pPr>
              <w:pBdr>
                <w:top w:val="nil"/>
                <w:left w:val="nil"/>
                <w:bottom w:val="nil"/>
                <w:right w:val="nil"/>
                <w:between w:val="nil"/>
              </w:pBdr>
              <w:tabs>
                <w:tab w:val="center" w:pos="4536"/>
                <w:tab w:val="right" w:pos="9072"/>
              </w:tabs>
              <w:rPr>
                <w:rFonts w:eastAsia="Arial"/>
                <w:color w:val="000000"/>
              </w:rPr>
            </w:pPr>
          </w:p>
        </w:tc>
      </w:tr>
      <w:tr w:rsidR="000D02CE" w:rsidRPr="00E8158F" w14:paraId="1751469B" w14:textId="77777777" w:rsidTr="000D02CE">
        <w:tc>
          <w:tcPr>
            <w:tcW w:w="4320" w:type="dxa"/>
          </w:tcPr>
          <w:p w14:paraId="4038E541" w14:textId="77777777" w:rsidR="000D02CE" w:rsidRPr="00E8158F"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4335D04" w14:textId="77777777" w:rsidR="000D02CE" w:rsidRPr="00E8158F"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1BFD4BD" w14:textId="335FFB2B" w:rsidR="000D02CE" w:rsidRPr="00E8158F" w:rsidRDefault="000D02CE">
            <w:pPr>
              <w:pBdr>
                <w:top w:val="nil"/>
                <w:left w:val="nil"/>
                <w:bottom w:val="nil"/>
                <w:right w:val="nil"/>
                <w:between w:val="nil"/>
              </w:pBdr>
              <w:tabs>
                <w:tab w:val="center" w:pos="4536"/>
                <w:tab w:val="right" w:pos="9072"/>
              </w:tabs>
              <w:rPr>
                <w:rFonts w:eastAsia="Arial"/>
                <w:color w:val="000000"/>
              </w:rPr>
            </w:pPr>
          </w:p>
        </w:tc>
      </w:tr>
      <w:tr w:rsidR="000D02CE" w:rsidRPr="00E8158F" w14:paraId="7F1799EA" w14:textId="77777777" w:rsidTr="000D02CE">
        <w:tc>
          <w:tcPr>
            <w:tcW w:w="4320" w:type="dxa"/>
          </w:tcPr>
          <w:p w14:paraId="240E6A06" w14:textId="77777777" w:rsidR="000D02CE" w:rsidRPr="00E8158F"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59A427F" w14:textId="77777777" w:rsidR="000D02CE" w:rsidRPr="00E8158F"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806271E" w14:textId="4184255D" w:rsidR="000D02CE" w:rsidRPr="00E8158F" w:rsidRDefault="000D02CE">
            <w:pPr>
              <w:pBdr>
                <w:top w:val="nil"/>
                <w:left w:val="nil"/>
                <w:bottom w:val="nil"/>
                <w:right w:val="nil"/>
                <w:between w:val="nil"/>
              </w:pBdr>
              <w:tabs>
                <w:tab w:val="center" w:pos="4536"/>
                <w:tab w:val="right" w:pos="9072"/>
              </w:tabs>
              <w:rPr>
                <w:rFonts w:eastAsia="Arial"/>
                <w:color w:val="000000"/>
              </w:rPr>
            </w:pPr>
          </w:p>
        </w:tc>
      </w:tr>
    </w:tbl>
    <w:p w14:paraId="4778950D" w14:textId="77777777" w:rsidR="00303A6A" w:rsidRPr="00E8158F" w:rsidRDefault="00303A6A">
      <w:pPr>
        <w:pStyle w:val="berschrift1"/>
        <w:rPr>
          <w:sz w:val="24"/>
          <w:szCs w:val="24"/>
        </w:rPr>
        <w:sectPr w:rsidR="00303A6A" w:rsidRPr="00E8158F" w:rsidSect="00662611">
          <w:type w:val="continuous"/>
          <w:pgSz w:w="11906" w:h="16838"/>
          <w:pgMar w:top="1418" w:right="1134" w:bottom="1418" w:left="1701" w:header="510" w:footer="454" w:gutter="0"/>
          <w:pgNumType w:fmt="upperRoman" w:start="1"/>
          <w:cols w:space="720"/>
          <w:titlePg/>
        </w:sectPr>
      </w:pPr>
    </w:p>
    <w:p w14:paraId="7E888ABC" w14:textId="4E18DC42" w:rsidR="00922F13" w:rsidRPr="00E8158F" w:rsidRDefault="00BC79CD" w:rsidP="00480D43">
      <w:pPr>
        <w:pStyle w:val="berschrift1"/>
        <w:ind w:left="450"/>
      </w:pPr>
      <w:bookmarkStart w:id="18" w:name="_Toc138903409"/>
      <w:commentRangeStart w:id="19"/>
      <w:r w:rsidRPr="00E8158F">
        <w:lastRenderedPageBreak/>
        <w:t>Einleitung</w:t>
      </w:r>
      <w:bookmarkStart w:id="20" w:name="_heading=h.m1n8ewlnvi1y" w:colFirst="0" w:colLast="0"/>
      <w:bookmarkEnd w:id="18"/>
      <w:bookmarkEnd w:id="20"/>
      <w:commentRangeEnd w:id="19"/>
      <w:r w:rsidR="002D0F14">
        <w:rPr>
          <w:rStyle w:val="Kommentarzeichen"/>
          <w:b w:val="0"/>
          <w:bCs w:val="0"/>
          <w:kern w:val="0"/>
        </w:rPr>
        <w:commentReference w:id="19"/>
      </w:r>
    </w:p>
    <w:p w14:paraId="461347FC" w14:textId="251B9C5C" w:rsidR="00662611" w:rsidRPr="00E8158F" w:rsidRDefault="00662611" w:rsidP="00A048E2">
      <w:pPr>
        <w:ind w:left="180" w:firstLine="720"/>
      </w:pPr>
      <w:commentRangeStart w:id="21"/>
      <w:r w:rsidRPr="00E8158F">
        <w:t>Künstliche Intelligenz</w:t>
      </w:r>
      <w:r w:rsidRPr="00E8158F">
        <w:fldChar w:fldCharType="begin"/>
      </w:r>
      <w:r w:rsidRPr="00E8158F">
        <w:instrText xml:space="preserve"> XE "Künstliche Intelligenz" \t "KI" </w:instrText>
      </w:r>
      <w:r w:rsidRPr="00E8158F">
        <w:fldChar w:fldCharType="end"/>
      </w:r>
      <w:r w:rsidRPr="00E8158F">
        <w:t xml:space="preserve"> (</w:t>
      </w:r>
      <w:del w:id="22" w:author="Hannah Knehr" w:date="2023-06-30T17:01:00Z">
        <w:r w:rsidRPr="00E8158F" w:rsidDel="00046CE3">
          <w:delText>KI</w:delText>
        </w:r>
      </w:del>
      <w:ins w:id="23" w:author="Hannah Knehr" w:date="2023-06-30T17:01:00Z">
        <w:r w:rsidR="00046CE3">
          <w:t>AI</w:t>
        </w:r>
      </w:ins>
      <w:r w:rsidRPr="00E8158F">
        <w:t xml:space="preserve">) hat mittlerweile zahlreiche Branchen erreicht und revolutioniert.  Der Finanzsektor bildet hierbei keine Ausnahme, denn die Fähigkeit von </w:t>
      </w:r>
      <w:del w:id="24" w:author="Hannah Knehr" w:date="2023-06-30T17:01:00Z">
        <w:r w:rsidRPr="00E8158F" w:rsidDel="00046CE3">
          <w:delText>KI</w:delText>
        </w:r>
      </w:del>
      <w:ins w:id="25" w:author="Hannah Knehr" w:date="2023-06-30T17:01:00Z">
        <w:r w:rsidR="00046CE3">
          <w:t>AI</w:t>
        </w:r>
      </w:ins>
      <w:r w:rsidRPr="00E8158F">
        <w:t>-Systemen, große Datenmengen zu analysieren und fundierte Entscheidungen zu treffen, ist für Finanzinstitute zunehmend wertvoll geworden.</w:t>
      </w:r>
      <w:r w:rsidR="002D01B7" w:rsidRPr="00E8158F">
        <w:t xml:space="preserve"> </w:t>
      </w:r>
      <w:ins w:id="26" w:author="Hannah Knehr" w:date="2023-06-30T16:48:00Z">
        <w:r w:rsidR="002D0F14" w:rsidRPr="002D0F14">
          <w:t xml:space="preserve">Die Integration von </w:t>
        </w:r>
      </w:ins>
      <w:ins w:id="27" w:author="Hannah Knehr" w:date="2023-06-30T17:01:00Z">
        <w:r w:rsidR="00046CE3">
          <w:t>AI</w:t>
        </w:r>
      </w:ins>
      <w:ins w:id="28" w:author="Hannah Knehr" w:date="2023-06-30T16:48:00Z">
        <w:r w:rsidR="002D0F14" w:rsidRPr="002D0F14">
          <w:t xml:space="preserve">-Systemen in den Kreditvergabeprozess eröffnet vielfältige Möglichkeiten, um effektivere und präzisere Entscheidungen zu treffen. Indem </w:t>
        </w:r>
      </w:ins>
      <w:ins w:id="29" w:author="Hannah Knehr" w:date="2023-06-30T17:01:00Z">
        <w:r w:rsidR="00046CE3">
          <w:t>AI</w:t>
        </w:r>
      </w:ins>
      <w:ins w:id="30" w:author="Hannah Knehr" w:date="2023-06-30T16:48:00Z">
        <w:r w:rsidR="002D0F14" w:rsidRPr="002D0F14">
          <w:t>-Algorithmen große Mengen an Daten analysieren, können sie komplexe Muster und Zusammenhänge erkennen, die für menschliche Entscheidungsträger schwerer zugänglich sind. Dadurch können potenzielle Kreditnehmer besser bewertet und das Risiko von Kreditausfällen minimiert werden.</w:t>
        </w:r>
        <w:r w:rsidR="002D0F14">
          <w:t xml:space="preserve"> </w:t>
        </w:r>
      </w:ins>
      <w:del w:id="31" w:author="Hannah Knehr" w:date="2023-06-30T16:46:00Z">
        <w:r w:rsidR="002D01B7" w:rsidRPr="00E8158F" w:rsidDel="002D0F14">
          <w:delText xml:space="preserve">Vor allem </w:delText>
        </w:r>
      </w:del>
      <w:del w:id="32" w:author="Hannah Knehr" w:date="2023-06-30T16:48:00Z">
        <w:r w:rsidR="002D01B7" w:rsidRPr="00E8158F" w:rsidDel="002D0F14">
          <w:delText xml:space="preserve">bei Kreditvergabeprozessen </w:delText>
        </w:r>
      </w:del>
      <w:del w:id="33" w:author="Hannah Knehr" w:date="2023-06-30T16:46:00Z">
        <w:r w:rsidR="002D01B7" w:rsidRPr="00E8158F" w:rsidDel="002D0F14">
          <w:delText>wir</w:delText>
        </w:r>
        <w:r w:rsidR="00C86E50" w:rsidRPr="00E8158F" w:rsidDel="002D0F14">
          <w:delText>d</w:delText>
        </w:r>
        <w:r w:rsidR="002D01B7" w:rsidRPr="00E8158F" w:rsidDel="002D0F14">
          <w:delText xml:space="preserve"> </w:delText>
        </w:r>
      </w:del>
      <w:del w:id="34" w:author="Hannah Knehr" w:date="2023-06-30T16:48:00Z">
        <w:r w:rsidR="002D01B7" w:rsidRPr="00E8158F" w:rsidDel="002D0F14">
          <w:delText xml:space="preserve">gern auf KI zurückgegriffen. </w:delText>
        </w:r>
      </w:del>
      <w:r w:rsidRPr="00E8158F">
        <w:t xml:space="preserve">Die inhärente Komplexität von </w:t>
      </w:r>
      <w:del w:id="35" w:author="Hannah Knehr" w:date="2023-06-30T17:01:00Z">
        <w:r w:rsidRPr="00E8158F" w:rsidDel="00046CE3">
          <w:delText>KI</w:delText>
        </w:r>
      </w:del>
      <w:ins w:id="36" w:author="Hannah Knehr" w:date="2023-06-30T17:01:00Z">
        <w:r w:rsidR="00046CE3">
          <w:t>AI</w:t>
        </w:r>
      </w:ins>
      <w:r w:rsidRPr="00E8158F">
        <w:t xml:space="preserve">-Modellen gibt jedoch häufig Anlass zu Bedenken hinsichtlich ihrer Transparenz und </w:t>
      </w:r>
      <w:commentRangeStart w:id="37"/>
      <w:commentRangeStart w:id="38"/>
      <w:r w:rsidRPr="00E8158F">
        <w:t>Interpretierbarkeit</w:t>
      </w:r>
      <w:commentRangeEnd w:id="37"/>
      <w:r w:rsidR="002D01B7" w:rsidRPr="00E8158F">
        <w:commentReference w:id="37"/>
      </w:r>
      <w:commentRangeEnd w:id="38"/>
      <w:r w:rsidR="00C86E50" w:rsidRPr="00E8158F">
        <w:commentReference w:id="38"/>
      </w:r>
      <w:r w:rsidR="002D01B7" w:rsidRPr="00E8158F">
        <w:t>.</w:t>
      </w:r>
      <w:r w:rsidR="00C86E50" w:rsidRPr="00E8158F">
        <w:t xml:space="preserve"> Diese </w:t>
      </w:r>
      <w:r w:rsidR="00A048E2" w:rsidRPr="00E8158F">
        <w:t xml:space="preserve">Faktoren </w:t>
      </w:r>
      <w:r w:rsidR="00C86E50" w:rsidRPr="00E8158F">
        <w:t xml:space="preserve">sind im Bankensektor von großer Bedeutung, da Entscheidungen über die Bewilligung von Krediten erhebliche Auswirkungen auf das Leben und das finanzielle Wohlergehen Einzelner haben können. Ein mangelndes Verständnis der Faktoren, die von </w:t>
      </w:r>
      <w:del w:id="39" w:author="Hannah Knehr" w:date="2023-06-30T17:01:00Z">
        <w:r w:rsidR="00C86E50" w:rsidRPr="00E8158F" w:rsidDel="00046CE3">
          <w:delText>KI</w:delText>
        </w:r>
      </w:del>
      <w:ins w:id="40" w:author="Hannah Knehr" w:date="2023-06-30T17:01:00Z">
        <w:r w:rsidR="00046CE3">
          <w:t>AI</w:t>
        </w:r>
      </w:ins>
      <w:r w:rsidR="00C86E50" w:rsidRPr="00E8158F">
        <w:t xml:space="preserve">-Modellen berücksichtigt werden, kann dazu führen, dass KundInnen sich ungerecht behandelt fühlen. Dies kann das Vertrauen in den Entscheidungsprozess der Bank beeinträchtigen und sich negativ auf die KundInnenzufriedenheit und -loyalität </w:t>
      </w:r>
      <w:commentRangeEnd w:id="21"/>
      <w:r w:rsidR="00A735DD">
        <w:rPr>
          <w:rStyle w:val="Kommentarzeichen"/>
        </w:rPr>
        <w:commentReference w:id="21"/>
      </w:r>
      <w:r w:rsidR="00C86E50" w:rsidRPr="00E8158F">
        <w:t>auswirken.</w:t>
      </w:r>
    </w:p>
    <w:p w14:paraId="5750A131" w14:textId="77777777" w:rsidR="00A048E2" w:rsidRPr="00E8158F" w:rsidRDefault="00A048E2" w:rsidP="00A048E2">
      <w:pPr>
        <w:ind w:left="180" w:firstLine="720"/>
      </w:pPr>
    </w:p>
    <w:p w14:paraId="4A6E8C59" w14:textId="3570B3E5" w:rsidR="00C86E50" w:rsidRPr="00E8158F" w:rsidRDefault="00662611" w:rsidP="00A048E2">
      <w:pPr>
        <w:ind w:left="180" w:firstLine="720"/>
      </w:pPr>
      <w:r w:rsidRPr="00E8158F">
        <w:t xml:space="preserve">In den letzten Jahren hat man zunehmend erkannt, dass erklärbare </w:t>
      </w:r>
      <w:del w:id="41" w:author="Hannah Knehr" w:date="2023-06-30T17:01:00Z">
        <w:r w:rsidRPr="00E8158F" w:rsidDel="00046CE3">
          <w:delText>KI</w:delText>
        </w:r>
      </w:del>
      <w:ins w:id="42" w:author="Hannah Knehr" w:date="2023-06-30T17:01:00Z">
        <w:r w:rsidR="00046CE3">
          <w:t>AI</w:t>
        </w:r>
      </w:ins>
      <w:r w:rsidRPr="00E8158F">
        <w:t>-Techniken (</w:t>
      </w:r>
      <w:r w:rsidR="002D01B7" w:rsidRPr="00E8158F">
        <w:t>Explainable Artificial Intelligence</w:t>
      </w:r>
      <w:r w:rsidR="006C4579" w:rsidRPr="00E8158F">
        <w:fldChar w:fldCharType="begin"/>
      </w:r>
      <w:r w:rsidR="006C4579" w:rsidRPr="00E8158F">
        <w:instrText xml:space="preserve"> XE "erklärbare KI-Techniken/ Explainable Artificial Intelligence" \t "</w:instrText>
      </w:r>
      <w:r w:rsidR="006C4579" w:rsidRPr="00E8158F">
        <w:rPr>
          <w:rFonts w:asciiTheme="minorHAnsi" w:hAnsiTheme="minorHAnsi" w:cstheme="minorHAnsi"/>
          <w:i/>
        </w:rPr>
        <w:instrText>XAI</w:instrText>
      </w:r>
      <w:r w:rsidR="006C4579" w:rsidRPr="00E8158F">
        <w:instrText xml:space="preserve">" </w:instrText>
      </w:r>
      <w:r w:rsidR="006C4579" w:rsidRPr="00E8158F">
        <w:fldChar w:fldCharType="end"/>
      </w:r>
      <w:r w:rsidR="002D01B7" w:rsidRPr="00E8158F">
        <w:t xml:space="preserve">; </w:t>
      </w:r>
      <w:r w:rsidRPr="00E8158F">
        <w:t xml:space="preserve">XAI) </w:t>
      </w:r>
      <w:r w:rsidR="004417A2">
        <w:t>zur Lösung</w:t>
      </w:r>
      <w:r w:rsidRPr="00E8158F">
        <w:t xml:space="preserve"> diese</w:t>
      </w:r>
      <w:r w:rsidR="004417A2">
        <w:t>r</w:t>
      </w:r>
      <w:r w:rsidRPr="00E8158F">
        <w:t xml:space="preserve"> Probleme </w:t>
      </w:r>
      <w:r w:rsidR="004417A2">
        <w:t>beitragen können</w:t>
      </w:r>
      <w:r w:rsidRPr="00E8158F">
        <w:t xml:space="preserve">. XAI zielt darauf ab, Einblicke in den Entscheidungsfindungsprozess von </w:t>
      </w:r>
      <w:del w:id="43" w:author="Hannah Knehr" w:date="2023-06-30T17:01:00Z">
        <w:r w:rsidRPr="00E8158F" w:rsidDel="00046CE3">
          <w:delText>KI</w:delText>
        </w:r>
      </w:del>
      <w:ins w:id="44" w:author="Hannah Knehr" w:date="2023-06-30T17:01:00Z">
        <w:r w:rsidR="00046CE3">
          <w:t>AI</w:t>
        </w:r>
      </w:ins>
      <w:r w:rsidRPr="00E8158F">
        <w:t>-Modellen zu geben und ihre Ergebnisse sowohl für Fachleute als auch für Endnutzer</w:t>
      </w:r>
      <w:r w:rsidR="004417A2">
        <w:t>Innen</w:t>
      </w:r>
      <w:r w:rsidRPr="00E8158F">
        <w:t xml:space="preserve"> verständlicher und interpretierbar zu machen. Durch den Einsatz von XAI </w:t>
      </w:r>
      <w:r w:rsidR="002D01B7" w:rsidRPr="00E8158F">
        <w:t>kann</w:t>
      </w:r>
      <w:r w:rsidRPr="00E8158F">
        <w:t xml:space="preserve"> die Kluft zwischen der </w:t>
      </w:r>
      <w:commentRangeStart w:id="45"/>
      <w:r w:rsidRPr="0043138D">
        <w:rPr>
          <w:highlight w:val="yellow"/>
        </w:rPr>
        <w:t>"Blackbox"-Natur</w:t>
      </w:r>
      <w:r w:rsidRPr="00E8158F">
        <w:t xml:space="preserve"> </w:t>
      </w:r>
      <w:commentRangeEnd w:id="45"/>
      <w:r w:rsidR="00072FBF">
        <w:rPr>
          <w:rStyle w:val="Kommentarzeichen"/>
        </w:rPr>
        <w:commentReference w:id="45"/>
      </w:r>
      <w:r w:rsidR="000359F1">
        <w:t>vereinzelter</w:t>
      </w:r>
      <w:r w:rsidRPr="00E8158F">
        <w:t xml:space="preserve"> </w:t>
      </w:r>
      <w:del w:id="46" w:author="Hannah Knehr" w:date="2023-06-30T17:01:00Z">
        <w:r w:rsidRPr="00E8158F" w:rsidDel="00046CE3">
          <w:delText>KI</w:delText>
        </w:r>
      </w:del>
      <w:ins w:id="47" w:author="Hannah Knehr" w:date="2023-06-30T17:01:00Z">
        <w:r w:rsidR="00046CE3">
          <w:t>AI</w:t>
        </w:r>
      </w:ins>
      <w:r w:rsidRPr="00E8158F">
        <w:t>-Algorithmen</w:t>
      </w:r>
      <w:r w:rsidR="00A735DD">
        <w:t xml:space="preserve"> (Random Forest, </w:t>
      </w:r>
      <w:r w:rsidR="007B1927">
        <w:t>k</w:t>
      </w:r>
      <w:r w:rsidR="00A735DD">
        <w:t xml:space="preserve">ünstliche </w:t>
      </w:r>
      <w:r w:rsidR="007B1927">
        <w:t>n</w:t>
      </w:r>
      <w:r w:rsidR="00A735DD">
        <w:t xml:space="preserve">euronale Netze, etc.) </w:t>
      </w:r>
      <w:r w:rsidRPr="00E8158F">
        <w:t>und dem Wunsch nach Transparenz überbrück</w:t>
      </w:r>
      <w:r w:rsidR="002D01B7" w:rsidRPr="00E8158F">
        <w:t>t werd</w:t>
      </w:r>
      <w:r w:rsidRPr="00E8158F">
        <w:t>en.</w:t>
      </w:r>
      <w:r w:rsidR="00C86E50" w:rsidRPr="00E8158F">
        <w:t xml:space="preserve"> </w:t>
      </w:r>
      <w:r w:rsidR="00A735DD" w:rsidRPr="00E8158F">
        <w:t xml:space="preserve">Darüber hinaus können XAI-Techniken dabei helfen, mögliche Verzerrungen im Entscheidungsprozess des </w:t>
      </w:r>
      <w:del w:id="48" w:author="Hannah Knehr" w:date="2023-06-30T17:01:00Z">
        <w:r w:rsidR="00A735DD" w:rsidRPr="00E8158F" w:rsidDel="00046CE3">
          <w:delText>KI</w:delText>
        </w:r>
      </w:del>
      <w:ins w:id="49" w:author="Hannah Knehr" w:date="2023-06-30T17:01:00Z">
        <w:r w:rsidR="00046CE3">
          <w:t>AI</w:t>
        </w:r>
      </w:ins>
      <w:r w:rsidR="00A735DD" w:rsidRPr="00E8158F">
        <w:t>-Modells zu erkennen und abzumildern, um faire Kreditentscheidungen zu gewährleisten.</w:t>
      </w:r>
    </w:p>
    <w:p w14:paraId="276ABE8B" w14:textId="77777777" w:rsidR="00A048E2" w:rsidRPr="00E8158F" w:rsidRDefault="00A048E2" w:rsidP="00A048E2">
      <w:pPr>
        <w:ind w:left="180" w:firstLine="720"/>
      </w:pPr>
    </w:p>
    <w:p w14:paraId="6D4034BE" w14:textId="1F3FB901" w:rsidR="007F0BD3" w:rsidRDefault="00046CE3" w:rsidP="006A1A26">
      <w:pPr>
        <w:ind w:left="180" w:firstLine="720"/>
        <w:rPr>
          <w:ins w:id="50" w:author="Hannah Knehr" w:date="2023-06-30T16:58:00Z"/>
        </w:rPr>
      </w:pPr>
      <w:ins w:id="51" w:author="Hannah Knehr" w:date="2023-06-30T16:57:00Z">
        <w:r w:rsidRPr="00046CE3">
          <w:t xml:space="preserve">Das Ziel dieser Seminararbeit besteht darin, ein geeignetes </w:t>
        </w:r>
        <w:r>
          <w:t>A</w:t>
        </w:r>
        <w:r w:rsidRPr="00046CE3">
          <w:t xml:space="preserve">I- und XAI-Modell zu entwickeln, um Bankkunden mithilfe des XAI-Systems die Entscheidungen des </w:t>
        </w:r>
        <w:r>
          <w:t>A</w:t>
        </w:r>
        <w:r w:rsidRPr="00046CE3">
          <w:t>I-Modells bezüglich ihrer Kreditwürdigkeit erklärbar</w:t>
        </w:r>
      </w:ins>
      <w:ins w:id="52" w:author="Hannah Knehr" w:date="2023-06-30T16:59:00Z">
        <w:r>
          <w:t>(</w:t>
        </w:r>
      </w:ins>
      <w:ins w:id="53" w:author="Hannah Knehr" w:date="2023-06-30T16:57:00Z">
        <w:r w:rsidRPr="00046CE3">
          <w:t>er</w:t>
        </w:r>
      </w:ins>
      <w:ins w:id="54" w:author="Hannah Knehr" w:date="2023-06-30T16:59:00Z">
        <w:r>
          <w:t>)</w:t>
        </w:r>
      </w:ins>
      <w:ins w:id="55" w:author="Hannah Knehr" w:date="2023-06-30T16:57:00Z">
        <w:r w:rsidRPr="00046CE3">
          <w:t xml:space="preserve"> zu </w:t>
        </w:r>
      </w:ins>
      <w:ins w:id="56" w:author="Hannah Knehr" w:date="2023-06-30T16:59:00Z">
        <w:r>
          <w:t>gestalten</w:t>
        </w:r>
      </w:ins>
      <w:ins w:id="57" w:author="Hannah Knehr" w:date="2023-06-30T16:57:00Z">
        <w:r w:rsidRPr="00046CE3">
          <w:t xml:space="preserve">. Dadurch soll </w:t>
        </w:r>
      </w:ins>
      <w:ins w:id="58" w:author="Hannah Knehr" w:date="2023-06-30T16:59:00Z">
        <w:r>
          <w:t>für die KundI</w:t>
        </w:r>
      </w:ins>
      <w:ins w:id="59" w:author="Hannah Knehr" w:date="2023-06-30T17:03:00Z">
        <w:r>
          <w:t>n</w:t>
        </w:r>
      </w:ins>
      <w:ins w:id="60" w:author="Hannah Knehr" w:date="2023-06-30T16:59:00Z">
        <w:r>
          <w:t xml:space="preserve">nen ein </w:t>
        </w:r>
      </w:ins>
      <w:ins w:id="61" w:author="Hannah Knehr" w:date="2023-06-30T16:57:00Z">
        <w:r w:rsidRPr="00046CE3">
          <w:t xml:space="preserve">Mehrwert </w:t>
        </w:r>
      </w:ins>
      <w:ins w:id="62" w:author="Hannah Knehr" w:date="2023-06-30T17:00:00Z">
        <w:r>
          <w:t>entstehen</w:t>
        </w:r>
      </w:ins>
      <w:ins w:id="63" w:author="Hannah Knehr" w:date="2023-06-30T16:57:00Z">
        <w:r w:rsidRPr="00046CE3">
          <w:t>.</w:t>
        </w:r>
        <w:r w:rsidRPr="00046CE3" w:rsidDel="002D0F14">
          <w:t xml:space="preserve"> </w:t>
        </w:r>
      </w:ins>
      <w:del w:id="64" w:author="Hannah Knehr" w:date="2023-06-30T16:54:00Z">
        <w:r w:rsidR="00C86E50" w:rsidRPr="00E8158F" w:rsidDel="002D0F14">
          <w:delText xml:space="preserve">In dieser Seminararbeit </w:delText>
        </w:r>
        <w:r w:rsidR="00072FBF" w:rsidDel="002D0F14">
          <w:delText>wird der</w:delText>
        </w:r>
        <w:r w:rsidR="00C86E50" w:rsidRPr="00E8158F" w:rsidDel="002D0F14">
          <w:delText xml:space="preserve"> Einsatz von </w:delText>
        </w:r>
        <w:r w:rsidR="006C4579" w:rsidRPr="00E8158F" w:rsidDel="002D0F14">
          <w:delText>K</w:delText>
        </w:r>
        <w:r w:rsidR="00C86E50" w:rsidRPr="00E8158F" w:rsidDel="002D0F14">
          <w:delText>I und XAI</w:delText>
        </w:r>
      </w:del>
      <w:del w:id="65" w:author="Hannah Knehr" w:date="2023-06-30T16:55:00Z">
        <w:r w:rsidR="00C86E50" w:rsidRPr="00E8158F" w:rsidDel="002D0F14">
          <w:delText xml:space="preserve"> bei der Analyse eines Datensatzes untersuch</w:delText>
        </w:r>
        <w:r w:rsidR="00072FBF" w:rsidDel="002D0F14">
          <w:delText>t</w:delText>
        </w:r>
        <w:r w:rsidR="00C86E50" w:rsidRPr="00E8158F" w:rsidDel="002D0F14">
          <w:delText xml:space="preserve">, um festzustellen, ob </w:delText>
        </w:r>
      </w:del>
      <w:del w:id="66" w:author="Hannah Knehr" w:date="2023-06-30T16:57:00Z">
        <w:r w:rsidR="00C86E50" w:rsidRPr="00E8158F" w:rsidDel="00046CE3">
          <w:delText>BankkundInnen</w:delText>
        </w:r>
        <w:r w:rsidR="00A735DD" w:rsidDel="00046CE3">
          <w:delText xml:space="preserve"> </w:delText>
        </w:r>
      </w:del>
      <w:del w:id="67" w:author="Hannah Knehr" w:date="2023-06-30T16:56:00Z">
        <w:r w:rsidR="00A735DD" w:rsidDel="00046CE3">
          <w:delText xml:space="preserve">durch ein </w:delText>
        </w:r>
      </w:del>
      <w:del w:id="68" w:author="Hannah Knehr" w:date="2023-06-30T16:57:00Z">
        <w:r w:rsidR="00A735DD" w:rsidDel="00046CE3">
          <w:delText xml:space="preserve">XAI-System </w:delText>
        </w:r>
      </w:del>
      <w:del w:id="69" w:author="Hannah Knehr" w:date="2023-06-30T16:55:00Z">
        <w:r w:rsidR="00A735DD" w:rsidDel="002D0F14">
          <w:delText xml:space="preserve">davon profitieren können, dass </w:delText>
        </w:r>
      </w:del>
      <w:del w:id="70" w:author="Hannah Knehr" w:date="2023-06-30T16:57:00Z">
        <w:r w:rsidR="00A735DD" w:rsidDel="00046CE3">
          <w:delText xml:space="preserve">die Entscheidung des AI-Modells bezüglich ihrer Kreditwürdigkeit erklärbar(er) </w:delText>
        </w:r>
      </w:del>
      <w:del w:id="71" w:author="Hannah Knehr" w:date="2023-06-30T16:56:00Z">
        <w:r w:rsidR="00A735DD" w:rsidDel="00046CE3">
          <w:delText>gemacht wird</w:delText>
        </w:r>
      </w:del>
      <w:del w:id="72" w:author="Hannah Knehr" w:date="2023-06-30T16:57:00Z">
        <w:r w:rsidR="00C86E50" w:rsidRPr="00E8158F" w:rsidDel="00046CE3">
          <w:delText xml:space="preserve">. </w:delText>
        </w:r>
      </w:del>
      <w:r w:rsidR="00662611" w:rsidRPr="00E8158F">
        <w:t xml:space="preserve">Durch die Anwendung eines XAI-Modells auf </w:t>
      </w:r>
      <w:r w:rsidR="00072FBF">
        <w:t>den gewählten</w:t>
      </w:r>
      <w:r w:rsidR="00662611" w:rsidRPr="00E8158F">
        <w:t xml:space="preserve"> </w:t>
      </w:r>
      <w:r w:rsidR="00A735DD">
        <w:t>Klassifikationsalgorithmus (AI-Modell)</w:t>
      </w:r>
      <w:r w:rsidR="00662611" w:rsidRPr="00E8158F">
        <w:t xml:space="preserve"> </w:t>
      </w:r>
      <w:r w:rsidR="00072FBF">
        <w:t>sollen</w:t>
      </w:r>
      <w:r w:rsidR="00662611" w:rsidRPr="00E8158F">
        <w:t xml:space="preserve"> klare und verständliche Erklärungen für die getroffenen Entscheidungen </w:t>
      </w:r>
      <w:ins w:id="73" w:author="Hannah Knehr" w:date="2023-06-30T17:00:00Z">
        <w:r>
          <w:t xml:space="preserve">kreiert </w:t>
        </w:r>
      </w:ins>
      <w:del w:id="74" w:author="Hannah Knehr" w:date="2023-06-30T16:57:00Z">
        <w:r w:rsidR="00662611" w:rsidRPr="00E8158F" w:rsidDel="00046CE3">
          <w:delText>liefern</w:delText>
        </w:r>
      </w:del>
      <w:ins w:id="75" w:author="Hannah Knehr" w:date="2023-06-30T17:00:00Z">
        <w:r>
          <w:t>w</w:t>
        </w:r>
      </w:ins>
      <w:ins w:id="76" w:author="Hannah Knehr" w:date="2023-06-30T16:57:00Z">
        <w:r>
          <w:t>erde</w:t>
        </w:r>
      </w:ins>
      <w:ins w:id="77" w:author="Hannah Knehr" w:date="2023-06-30T16:58:00Z">
        <w:r>
          <w:t>n</w:t>
        </w:r>
      </w:ins>
      <w:r w:rsidR="00662611" w:rsidRPr="00E8158F">
        <w:t xml:space="preserve">. </w:t>
      </w:r>
      <w:r w:rsidR="00072FBF">
        <w:t>Das</w:t>
      </w:r>
      <w:r w:rsidR="00A735DD">
        <w:t xml:space="preserve"> Ziel ist, dass</w:t>
      </w:r>
      <w:r w:rsidR="00662611" w:rsidRPr="00E8158F">
        <w:t xml:space="preserve"> Kund</w:t>
      </w:r>
      <w:r w:rsidR="00C86E50" w:rsidRPr="00E8158F">
        <w:t>Inn</w:t>
      </w:r>
      <w:r w:rsidR="00662611" w:rsidRPr="00E8158F">
        <w:t>en nicht nur nachvollziehen</w:t>
      </w:r>
      <w:r w:rsidR="00C86E50" w:rsidRPr="00E8158F">
        <w:t xml:space="preserve"> können</w:t>
      </w:r>
      <w:r w:rsidR="00662611" w:rsidRPr="00E8158F">
        <w:t xml:space="preserve">, </w:t>
      </w:r>
      <w:r w:rsidR="00A735DD">
        <w:t xml:space="preserve">wieso Sie in ihre jeweilige Kreditwürdigkeitsstufe klassifiziert </w:t>
      </w:r>
      <w:r w:rsidR="00A735DD">
        <w:lastRenderedPageBreak/>
        <w:t>werden</w:t>
      </w:r>
      <w:r w:rsidR="00662611" w:rsidRPr="00E8158F">
        <w:t>, sondern</w:t>
      </w:r>
      <w:r w:rsidR="00A735DD">
        <w:t xml:space="preserve"> </w:t>
      </w:r>
      <w:r w:rsidR="004417A2">
        <w:t xml:space="preserve">auch </w:t>
      </w:r>
      <w:ins w:id="78" w:author="Hannah Knehr" w:date="2023-06-30T16:58:00Z">
        <w:r>
          <w:t xml:space="preserve">konstruktive </w:t>
        </w:r>
      </w:ins>
      <w:r w:rsidR="004417A2">
        <w:t xml:space="preserve">Vorschläge zur Verbesserung </w:t>
      </w:r>
      <w:r w:rsidR="00662611" w:rsidRPr="00E8158F">
        <w:t>ihr</w:t>
      </w:r>
      <w:r w:rsidR="004417A2">
        <w:t>es</w:t>
      </w:r>
      <w:r w:rsidR="00662611" w:rsidRPr="00E8158F">
        <w:t xml:space="preserve"> Finanzprofil</w:t>
      </w:r>
      <w:r w:rsidR="004417A2">
        <w:t xml:space="preserve">s </w:t>
      </w:r>
      <w:ins w:id="79" w:author="Hannah Knehr" w:date="2023-06-30T17:03:00Z">
        <w:r>
          <w:t>ab</w:t>
        </w:r>
      </w:ins>
      <w:r w:rsidR="004417A2">
        <w:t>ge</w:t>
      </w:r>
      <w:r w:rsidR="00072FBF">
        <w:t>ge</w:t>
      </w:r>
      <w:r w:rsidR="004417A2">
        <w:t>ben</w:t>
      </w:r>
      <w:r w:rsidR="00072FBF">
        <w:t xml:space="preserve"> werden</w:t>
      </w:r>
      <w:r w:rsidR="000359F1" w:rsidRPr="00E8158F">
        <w:t>,</w:t>
      </w:r>
      <w:r w:rsidR="00A735DD">
        <w:t xml:space="preserve"> </w:t>
      </w:r>
      <w:r w:rsidR="004417A2">
        <w:t xml:space="preserve">damit </w:t>
      </w:r>
      <w:del w:id="80" w:author="Hannah Knehr" w:date="2023-06-30T17:00:00Z">
        <w:r w:rsidR="004417A2" w:rsidDel="00046CE3">
          <w:delText>sie</w:delText>
        </w:r>
        <w:r w:rsidR="00A735DD" w:rsidDel="00046CE3">
          <w:delText xml:space="preserve"> </w:delText>
        </w:r>
      </w:del>
      <w:ins w:id="81" w:author="Hannah Knehr" w:date="2023-06-30T17:00:00Z">
        <w:r>
          <w:t>die KundInnen</w:t>
        </w:r>
        <w:r>
          <w:t xml:space="preserve"> </w:t>
        </w:r>
      </w:ins>
      <w:del w:id="82" w:author="Hannah Knehr" w:date="2023-06-30T16:58:00Z">
        <w:r w:rsidR="00A735DD" w:rsidDel="00046CE3">
          <w:delText>in</w:delText>
        </w:r>
      </w:del>
      <w:ins w:id="83" w:author="Hannah Knehr" w:date="2023-06-30T16:59:00Z">
        <w:r>
          <w:t xml:space="preserve">in </w:t>
        </w:r>
      </w:ins>
      <w:del w:id="84" w:author="Hannah Knehr" w:date="2023-06-30T16:58:00Z">
        <w:r w:rsidR="00A735DD" w:rsidDel="00046CE3">
          <w:delText xml:space="preserve"> </w:delText>
        </w:r>
      </w:del>
      <w:r w:rsidR="00A735DD">
        <w:t>eine</w:t>
      </w:r>
      <w:del w:id="85" w:author="Hannah Knehr" w:date="2023-06-30T16:59:00Z">
        <w:r w:rsidR="00A735DD" w:rsidDel="00046CE3">
          <w:delText>r</w:delText>
        </w:r>
      </w:del>
      <w:r w:rsidR="00A735DD">
        <w:t xml:space="preserve"> andere</w:t>
      </w:r>
      <w:del w:id="86" w:author="Hannah Knehr" w:date="2023-06-30T17:01:00Z">
        <w:r w:rsidR="00A735DD" w:rsidDel="00046CE3">
          <w:delText>n</w:delText>
        </w:r>
      </w:del>
      <w:r w:rsidR="00A735DD">
        <w:t xml:space="preserve"> (bessere</w:t>
      </w:r>
      <w:del w:id="87" w:author="Hannah Knehr" w:date="2023-06-30T17:01:00Z">
        <w:r w:rsidR="00A735DD" w:rsidDel="00046CE3">
          <w:delText>n</w:delText>
        </w:r>
      </w:del>
      <w:r w:rsidR="00A735DD">
        <w:t xml:space="preserve">) Kreditwürdigkeitsstufe </w:t>
      </w:r>
      <w:del w:id="88" w:author="Hannah Knehr" w:date="2023-06-30T16:58:00Z">
        <w:r w:rsidR="00A735DD" w:rsidDel="00046CE3">
          <w:delText>landen</w:delText>
        </w:r>
      </w:del>
      <w:ins w:id="89" w:author="Hannah Knehr" w:date="2023-06-30T16:58:00Z">
        <w:r>
          <w:t>klassifiziert</w:t>
        </w:r>
      </w:ins>
      <w:ins w:id="90" w:author="Hannah Knehr" w:date="2023-06-30T16:59:00Z">
        <w:r>
          <w:t xml:space="preserve"> werden</w:t>
        </w:r>
      </w:ins>
      <w:r w:rsidR="00662611" w:rsidRPr="00E8158F">
        <w:t>.</w:t>
      </w:r>
    </w:p>
    <w:p w14:paraId="60590299" w14:textId="77777777" w:rsidR="00046CE3" w:rsidRPr="00E8158F" w:rsidRDefault="00046CE3" w:rsidP="006A1A26">
      <w:pPr>
        <w:ind w:left="180" w:firstLine="720"/>
        <w:rPr>
          <w:i/>
          <w:iCs/>
        </w:rPr>
      </w:pPr>
    </w:p>
    <w:p w14:paraId="2E6B63E3" w14:textId="39030FF3" w:rsidR="00EF1096" w:rsidRPr="004417A2" w:rsidRDefault="00480D43" w:rsidP="00EF1096">
      <w:pPr>
        <w:pStyle w:val="berschrift1"/>
        <w:ind w:left="540" w:hanging="540"/>
        <w:rPr>
          <w:szCs w:val="28"/>
        </w:rPr>
      </w:pPr>
      <w:bookmarkStart w:id="91" w:name="_Toc138903410"/>
      <w:commentRangeStart w:id="92"/>
      <w:r w:rsidRPr="00E8158F">
        <w:rPr>
          <w:szCs w:val="28"/>
        </w:rPr>
        <w:t>Theoretischer Teil</w:t>
      </w:r>
      <w:commentRangeEnd w:id="92"/>
      <w:r w:rsidRPr="00E8158F">
        <w:rPr>
          <w:rStyle w:val="Kommentarzeichen"/>
          <w:b w:val="0"/>
          <w:bCs w:val="0"/>
          <w:kern w:val="0"/>
        </w:rPr>
        <w:commentReference w:id="92"/>
      </w:r>
      <w:bookmarkEnd w:id="91"/>
    </w:p>
    <w:p w14:paraId="5635D2B4" w14:textId="5BFBCADD" w:rsidR="00480D43" w:rsidRPr="004417A2" w:rsidRDefault="004417A2" w:rsidP="004417A2">
      <w:pPr>
        <w:pStyle w:val="berschrift2"/>
        <w:ind w:left="907"/>
        <w:rPr>
          <w:lang w:val="de-DE"/>
        </w:rPr>
      </w:pPr>
      <w:bookmarkStart w:id="93" w:name="_Toc138903411"/>
      <w:r w:rsidRPr="004417A2">
        <w:rPr>
          <w:lang w:val="de-DE"/>
        </w:rPr>
        <w:t>Künstliche Intelligenz</w:t>
      </w:r>
      <w:r>
        <w:rPr>
          <w:lang w:val="de-DE"/>
        </w:rPr>
        <w:t xml:space="preserve"> (</w:t>
      </w:r>
      <w:ins w:id="94" w:author="Hannah Knehr" w:date="2023-06-30T17:01:00Z">
        <w:r w:rsidR="00046CE3">
          <w:rPr>
            <w:lang w:val="de-DE"/>
          </w:rPr>
          <w:t>A</w:t>
        </w:r>
      </w:ins>
      <w:del w:id="95" w:author="Hannah Knehr" w:date="2023-06-30T17:01:00Z">
        <w:r w:rsidDel="00046CE3">
          <w:rPr>
            <w:lang w:val="de-DE"/>
          </w:rPr>
          <w:delText>K</w:delText>
        </w:r>
      </w:del>
      <w:r>
        <w:rPr>
          <w:lang w:val="de-DE"/>
        </w:rPr>
        <w:t>I)</w:t>
      </w:r>
      <w:r w:rsidR="00480D43" w:rsidRPr="004417A2">
        <w:rPr>
          <w:lang w:val="de-DE"/>
        </w:rPr>
        <w:t xml:space="preserve"> und </w:t>
      </w:r>
      <w:r>
        <w:rPr>
          <w:lang w:val="de-DE"/>
        </w:rPr>
        <w:t>Erklärbare Künstliche Intelligenz</w:t>
      </w:r>
      <w:r w:rsidR="00480D43" w:rsidRPr="004417A2">
        <w:rPr>
          <w:lang w:val="de-DE"/>
        </w:rPr>
        <w:t xml:space="preserve"> (XAI)</w:t>
      </w:r>
      <w:bookmarkEnd w:id="93"/>
    </w:p>
    <w:p w14:paraId="2012668F" w14:textId="385A80ED" w:rsidR="00FD58F6" w:rsidRPr="00E8158F" w:rsidRDefault="006C4579" w:rsidP="0047150B">
      <w:pPr>
        <w:ind w:left="180" w:firstLine="720"/>
      </w:pPr>
      <w:commentRangeStart w:id="96"/>
      <w:commentRangeStart w:id="97"/>
      <w:commentRangeStart w:id="98"/>
      <w:del w:id="99" w:author="Hannah Knehr" w:date="2023-06-30T17:01:00Z">
        <w:r w:rsidRPr="00E8158F" w:rsidDel="00046CE3">
          <w:delText>KI</w:delText>
        </w:r>
      </w:del>
      <w:ins w:id="100" w:author="Hannah Knehr" w:date="2023-06-30T17:01:00Z">
        <w:r w:rsidR="00046CE3">
          <w:t>AI</w:t>
        </w:r>
      </w:ins>
      <w:r w:rsidRPr="00E8158F">
        <w:t xml:space="preserve"> funktioniert mithilfe von Algorithmen, die mithilfe von Daten Strukturen erlernen, Aufgaben erledigen </w:t>
      </w:r>
      <w:r w:rsidR="00B4474D">
        <w:t>und</w:t>
      </w:r>
      <w:r w:rsidRPr="00E8158F">
        <w:t xml:space="preserve"> Entscheidungen treffen können. </w:t>
      </w:r>
      <w:r w:rsidR="004417A2">
        <w:t xml:space="preserve">Dabei kommt sie nicht nur in wichtigen Industrien und Sektoren wie dem </w:t>
      </w:r>
      <w:commentRangeStart w:id="101"/>
      <w:r w:rsidR="004417A2" w:rsidRPr="00E8158F">
        <w:t>Bankensektor</w:t>
      </w:r>
      <w:commentRangeEnd w:id="101"/>
      <w:r w:rsidR="004417A2" w:rsidRPr="00E8158F">
        <w:commentReference w:id="101"/>
      </w:r>
      <w:r w:rsidR="004417A2" w:rsidRPr="00E8158F">
        <w:t xml:space="preserve">, </w:t>
      </w:r>
      <w:r w:rsidR="004417A2">
        <w:t>dem</w:t>
      </w:r>
      <w:r w:rsidR="004417A2" w:rsidRPr="00E8158F">
        <w:t xml:space="preserve"> </w:t>
      </w:r>
      <w:commentRangeStart w:id="102"/>
      <w:r w:rsidR="004417A2" w:rsidRPr="00E8158F">
        <w:t>Bildungs</w:t>
      </w:r>
      <w:commentRangeEnd w:id="102"/>
      <w:r w:rsidR="004417A2" w:rsidRPr="00E8158F">
        <w:commentReference w:id="102"/>
      </w:r>
      <w:r w:rsidR="0047150B">
        <w:t>- oder</w:t>
      </w:r>
      <w:commentRangeStart w:id="103"/>
      <w:commentRangeEnd w:id="103"/>
      <w:r w:rsidR="004417A2" w:rsidRPr="00E8158F">
        <w:commentReference w:id="103"/>
      </w:r>
      <w:r w:rsidR="004417A2">
        <w:t xml:space="preserve"> </w:t>
      </w:r>
      <w:commentRangeStart w:id="104"/>
      <w:r w:rsidR="004417A2" w:rsidRPr="00E8158F">
        <w:t xml:space="preserve">Gesundheitswesen </w:t>
      </w:r>
      <w:commentRangeEnd w:id="104"/>
      <w:r w:rsidR="004417A2" w:rsidRPr="00E8158F">
        <w:commentReference w:id="104"/>
      </w:r>
      <w:r w:rsidR="004417A2">
        <w:t>zum Einsatz</w:t>
      </w:r>
      <w:commentRangeEnd w:id="96"/>
      <w:r w:rsidR="00227739" w:rsidRPr="00E8158F">
        <w:commentReference w:id="96"/>
      </w:r>
      <w:commentRangeEnd w:id="97"/>
      <w:r w:rsidR="00227739" w:rsidRPr="00E8158F">
        <w:commentReference w:id="97"/>
      </w:r>
      <w:commentRangeEnd w:id="98"/>
      <w:r w:rsidR="00B4474D">
        <w:rPr>
          <w:rStyle w:val="Kommentarzeichen"/>
        </w:rPr>
        <w:commentReference w:id="98"/>
      </w:r>
      <w:r w:rsidR="004417A2">
        <w:t>-</w:t>
      </w:r>
      <w:r w:rsidR="00227739" w:rsidRPr="00E8158F">
        <w:t xml:space="preserve"> </w:t>
      </w:r>
      <w:r w:rsidR="004417A2">
        <w:t>a</w:t>
      </w:r>
      <w:r w:rsidR="00227739" w:rsidRPr="00E8158F">
        <w:t xml:space="preserve">uch in Privathaushalten </w:t>
      </w:r>
      <w:r w:rsidR="00797959">
        <w:t xml:space="preserve">findet </w:t>
      </w:r>
      <w:del w:id="105" w:author="Hannah Knehr" w:date="2023-06-30T17:01:00Z">
        <w:r w:rsidR="00797959" w:rsidDel="00046CE3">
          <w:delText>KI</w:delText>
        </w:r>
      </w:del>
      <w:ins w:id="106" w:author="Hannah Knehr" w:date="2023-06-30T17:01:00Z">
        <w:r w:rsidR="00046CE3">
          <w:t>AI</w:t>
        </w:r>
      </w:ins>
      <w:r w:rsidR="00797959">
        <w:t xml:space="preserve"> zum Beispiel </w:t>
      </w:r>
      <w:r w:rsidR="0047150B" w:rsidRPr="0047150B">
        <w:t xml:space="preserve">durch Smart Home Geräte wie </w:t>
      </w:r>
      <w:r w:rsidR="0047150B">
        <w:t xml:space="preserve">Amazons </w:t>
      </w:r>
      <w:r w:rsidR="0047150B" w:rsidRPr="0047150B">
        <w:rPr>
          <w:i/>
          <w:iCs/>
        </w:rPr>
        <w:t>Alexa</w:t>
      </w:r>
      <w:r w:rsidR="0047150B" w:rsidRPr="0047150B">
        <w:t>,</w:t>
      </w:r>
      <w:r w:rsidR="0047150B">
        <w:t xml:space="preserve"> Apples</w:t>
      </w:r>
      <w:r w:rsidR="0047150B" w:rsidRPr="0047150B">
        <w:t xml:space="preserve"> </w:t>
      </w:r>
      <w:r w:rsidR="0047150B" w:rsidRPr="0047150B">
        <w:rPr>
          <w:i/>
          <w:iCs/>
        </w:rPr>
        <w:t>Siri</w:t>
      </w:r>
      <w:r w:rsidR="0047150B" w:rsidRPr="0047150B">
        <w:t xml:space="preserve"> oder</w:t>
      </w:r>
      <w:r w:rsidR="0047150B">
        <w:rPr>
          <w:i/>
          <w:iCs/>
        </w:rPr>
        <w:t xml:space="preserve"> </w:t>
      </w:r>
      <w:r w:rsidR="0047150B">
        <w:t>Roboterstaubsauger Anwendung. Zahlreiche Vorteile</w:t>
      </w:r>
      <w:r w:rsidR="00A93FEB">
        <w:t>,</w:t>
      </w:r>
      <w:r w:rsidR="0047150B">
        <w:t xml:space="preserve"> wie unter anderem e</w:t>
      </w:r>
      <w:r w:rsidR="00FD58F6" w:rsidRPr="00E8158F">
        <w:t>rhöhte Perfomance bei Problemlösungen, das Erkennen von Mustern oder der Umgang mit großen Datenmengen zählen</w:t>
      </w:r>
      <w:r w:rsidR="00EF1096" w:rsidRPr="00E8158F">
        <w:t xml:space="preserve"> </w:t>
      </w:r>
      <w:r w:rsidR="0047150B">
        <w:t xml:space="preserve">zu den Gründen, weshalb der Einsatz von </w:t>
      </w:r>
      <w:del w:id="107" w:author="Hannah Knehr" w:date="2023-06-30T17:01:00Z">
        <w:r w:rsidR="0047150B" w:rsidDel="00046CE3">
          <w:delText>KI</w:delText>
        </w:r>
      </w:del>
      <w:ins w:id="108" w:author="Hannah Knehr" w:date="2023-06-30T17:01:00Z">
        <w:r w:rsidR="00046CE3">
          <w:t>AI</w:t>
        </w:r>
      </w:ins>
      <w:r w:rsidR="0047150B">
        <w:t xml:space="preserve"> immer populärer wird.</w:t>
      </w:r>
      <w:r w:rsidR="00FD58F6" w:rsidRPr="00E8158F">
        <w:t xml:space="preserve"> Dass das </w:t>
      </w:r>
      <w:r w:rsidR="0047150B">
        <w:t xml:space="preserve">richtige </w:t>
      </w:r>
      <w:r w:rsidR="00FD58F6" w:rsidRPr="00E8158F">
        <w:t xml:space="preserve">Training von </w:t>
      </w:r>
      <w:del w:id="109" w:author="Hannah Knehr" w:date="2023-06-30T17:01:00Z">
        <w:r w:rsidR="00FD58F6" w:rsidRPr="00E8158F" w:rsidDel="00046CE3">
          <w:delText>KI</w:delText>
        </w:r>
      </w:del>
      <w:ins w:id="110" w:author="Hannah Knehr" w:date="2023-06-30T17:01:00Z">
        <w:r w:rsidR="00046CE3">
          <w:t>AI</w:t>
        </w:r>
      </w:ins>
      <w:r w:rsidR="00FD58F6" w:rsidRPr="00E8158F">
        <w:t xml:space="preserve">s mit </w:t>
      </w:r>
      <w:r w:rsidR="006555C5">
        <w:t>vollständigen</w:t>
      </w:r>
      <w:r w:rsidR="0043138D">
        <w:t>, aktuellen</w:t>
      </w:r>
      <w:r w:rsidR="006555C5">
        <w:t xml:space="preserve"> und repräsentativen</w:t>
      </w:r>
      <w:r w:rsidR="00FD58F6" w:rsidRPr="00E8158F">
        <w:t xml:space="preserve"> Datensätzen jedoch </w:t>
      </w:r>
      <w:ins w:id="111" w:author="Hannah Knehr" w:date="2023-06-30T17:04:00Z">
        <w:r w:rsidR="00046CE3">
          <w:t xml:space="preserve">sehr </w:t>
        </w:r>
      </w:ins>
      <w:del w:id="112" w:author="Hannah Knehr" w:date="2023-06-30T17:04:00Z">
        <w:r w:rsidR="00FD58F6" w:rsidRPr="00E8158F" w:rsidDel="00046CE3">
          <w:delText>extrem</w:delText>
        </w:r>
        <w:r w:rsidR="0043138D" w:rsidDel="00046CE3">
          <w:delText xml:space="preserve"> </w:delText>
        </w:r>
      </w:del>
      <w:r w:rsidR="00FD58F6" w:rsidRPr="00E8158F">
        <w:t xml:space="preserve">wichtig ist, zeigt sich </w:t>
      </w:r>
      <w:r w:rsidR="006555C5">
        <w:t xml:space="preserve">an Beispielen wie Unfälle durch selbstfahrende Fahrzeuge oder dem Microsoft Chatbot „Tay“, der durch NutzerInnen-Beiträge die Sprache erlernte und </w:t>
      </w:r>
      <w:r w:rsidR="0043138D">
        <w:t>dadurch vulgäre und rassistische Antworten gab</w:t>
      </w:r>
      <w:commentRangeStart w:id="113"/>
      <w:commentRangeEnd w:id="113"/>
      <w:r w:rsidR="00FD58F6" w:rsidRPr="00E8158F">
        <w:rPr>
          <w:i/>
          <w:iCs/>
        </w:rPr>
        <w:commentReference w:id="113"/>
      </w:r>
      <w:r w:rsidR="00FD58F6" w:rsidRPr="00E8158F">
        <w:t xml:space="preserve">. </w:t>
      </w:r>
      <w:r w:rsidR="006555C5">
        <w:t>D</w:t>
      </w:r>
      <w:r w:rsidR="00FD58F6" w:rsidRPr="00E8158F">
        <w:t xml:space="preserve">a </w:t>
      </w:r>
      <w:del w:id="114" w:author="Hannah Knehr" w:date="2023-06-30T17:01:00Z">
        <w:r w:rsidR="00FD58F6" w:rsidRPr="00E8158F" w:rsidDel="00046CE3">
          <w:delText>KI</w:delText>
        </w:r>
      </w:del>
      <w:ins w:id="115" w:author="Hannah Knehr" w:date="2023-06-30T17:01:00Z">
        <w:r w:rsidR="00046CE3">
          <w:t>AI</w:t>
        </w:r>
      </w:ins>
      <w:r w:rsidR="00FD58F6" w:rsidRPr="00E8158F">
        <w:t xml:space="preserve"> in Gebieten eingesetzt wird, in denen Fehler lebensgefährlich sein können</w:t>
      </w:r>
      <w:r w:rsidR="0072669D" w:rsidRPr="00E8158F">
        <w:t xml:space="preserve"> und Rechenschaftspflicht, Vertrauen und ethische Überlegungen </w:t>
      </w:r>
      <w:r w:rsidR="0043138D">
        <w:t xml:space="preserve">essenziell </w:t>
      </w:r>
      <w:r w:rsidR="0072669D" w:rsidRPr="00E8158F">
        <w:t>sind</w:t>
      </w:r>
      <w:r w:rsidR="00FD58F6" w:rsidRPr="00E8158F">
        <w:t xml:space="preserve">, wie zum Beispiel </w:t>
      </w:r>
      <w:r w:rsidR="0072669D" w:rsidRPr="00E8158F">
        <w:t xml:space="preserve">in </w:t>
      </w:r>
      <w:r w:rsidR="00FD58F6" w:rsidRPr="00E8158F">
        <w:t xml:space="preserve">der Medizin oder </w:t>
      </w:r>
      <w:del w:id="116" w:author="Hannah Knehr" w:date="2023-06-30T17:05:00Z">
        <w:r w:rsidR="00FD58F6" w:rsidRPr="00E8158F" w:rsidDel="00046CE3">
          <w:delText xml:space="preserve">autonomen </w:delText>
        </w:r>
        <w:r w:rsidR="0072669D" w:rsidRPr="00E8158F" w:rsidDel="00046CE3">
          <w:delText>Systemen</w:delText>
        </w:r>
      </w:del>
      <w:ins w:id="117" w:author="Hannah Knehr" w:date="2023-06-30T17:05:00Z">
        <w:r w:rsidR="00046CE3">
          <w:t>im Finanzsektor</w:t>
        </w:r>
      </w:ins>
      <w:r w:rsidR="006555C5">
        <w:t>, wird ein</w:t>
      </w:r>
      <w:ins w:id="118" w:author="Hannah Knehr" w:date="2023-06-30T17:05:00Z">
        <w:r w:rsidR="00046CE3">
          <w:t>e</w:t>
        </w:r>
      </w:ins>
      <w:r w:rsidR="006555C5">
        <w:t xml:space="preserve"> entsprechende</w:t>
      </w:r>
      <w:ins w:id="119" w:author="Hannah Knehr" w:date="2023-06-30T17:05:00Z">
        <w:r w:rsidR="00046CE3">
          <w:t xml:space="preserve"> weiterentwick</w:t>
        </w:r>
      </w:ins>
      <w:ins w:id="120" w:author="Hannah Knehr" w:date="2023-06-30T17:06:00Z">
        <w:r w:rsidR="00046CE3">
          <w:t xml:space="preserve">lung </w:t>
        </w:r>
      </w:ins>
      <w:del w:id="121" w:author="Hannah Knehr" w:date="2023-06-30T17:05:00Z">
        <w:r w:rsidR="006555C5" w:rsidDel="00046CE3">
          <w:delText xml:space="preserve">s </w:delText>
        </w:r>
      </w:del>
      <w:del w:id="122" w:author="Hannah Knehr" w:date="2023-06-30T17:06:00Z">
        <w:r w:rsidR="006555C5" w:rsidDel="00046CE3">
          <w:delText xml:space="preserve">Training </w:delText>
        </w:r>
      </w:del>
      <w:r w:rsidR="006555C5">
        <w:t>der Systeme</w:t>
      </w:r>
      <w:r w:rsidR="0043138D">
        <w:t xml:space="preserve"> unabdingbar</w:t>
      </w:r>
      <w:r w:rsidR="00FD58F6" w:rsidRPr="00E8158F">
        <w:t>.</w:t>
      </w:r>
      <w:r w:rsidR="006A7F49" w:rsidRPr="00E8158F">
        <w:t xml:space="preserve"> </w:t>
      </w:r>
      <w:del w:id="123" w:author="Hannah Knehr" w:date="2023-06-30T17:06:00Z">
        <w:r w:rsidR="00FD58F6" w:rsidRPr="00E8158F" w:rsidDel="00046CE3">
          <w:delText>Daher ist e</w:delText>
        </w:r>
      </w:del>
      <w:ins w:id="124" w:author="Hannah Knehr" w:date="2023-06-30T17:06:00Z">
        <w:r w:rsidR="00046CE3">
          <w:t>E</w:t>
        </w:r>
      </w:ins>
      <w:r w:rsidR="00FD58F6" w:rsidRPr="00E8158F">
        <w:t xml:space="preserve">s </w:t>
      </w:r>
      <w:ins w:id="125" w:author="Hannah Knehr" w:date="2023-06-30T17:06:00Z">
        <w:r w:rsidR="00046CE3">
          <w:t xml:space="preserve">ist </w:t>
        </w:r>
      </w:ins>
      <w:r w:rsidR="00FD58F6" w:rsidRPr="00E8158F">
        <w:t>wichtig, dass Menschen verstehen</w:t>
      </w:r>
      <w:r w:rsidR="0043138D">
        <w:t xml:space="preserve"> und auch nachvollziehen</w:t>
      </w:r>
      <w:r w:rsidR="00FD58F6" w:rsidRPr="00E8158F">
        <w:t xml:space="preserve"> können, wie </w:t>
      </w:r>
      <w:del w:id="126" w:author="Hannah Knehr" w:date="2023-06-30T17:06:00Z">
        <w:r w:rsidR="00FD58F6" w:rsidRPr="00E8158F" w:rsidDel="00046CE3">
          <w:delText xml:space="preserve">eine </w:delText>
        </w:r>
      </w:del>
      <w:ins w:id="127" w:author="Hannah Knehr" w:date="2023-06-30T17:06:00Z">
        <w:r w:rsidR="00046CE3">
          <w:t>die angewandte</w:t>
        </w:r>
        <w:r w:rsidR="00046CE3" w:rsidRPr="00E8158F">
          <w:t xml:space="preserve"> </w:t>
        </w:r>
      </w:ins>
      <w:del w:id="128" w:author="Hannah Knehr" w:date="2023-06-30T17:01:00Z">
        <w:r w:rsidR="00FD58F6" w:rsidRPr="00E8158F" w:rsidDel="00046CE3">
          <w:delText>KI</w:delText>
        </w:r>
      </w:del>
      <w:ins w:id="129" w:author="Hannah Knehr" w:date="2023-06-30T17:01:00Z">
        <w:r w:rsidR="00046CE3">
          <w:t>AI</w:t>
        </w:r>
      </w:ins>
      <w:r w:rsidR="00FD58F6" w:rsidRPr="00E8158F">
        <w:t xml:space="preserve"> funktioniert und ihre Entscheidungen trifft. Im Moment ist dies aufgrund des sogenannten </w:t>
      </w:r>
      <w:commentRangeStart w:id="130"/>
      <w:commentRangeStart w:id="131"/>
      <w:r w:rsidR="00FD58F6" w:rsidRPr="00E8158F">
        <w:t xml:space="preserve">„Blackbox“-Charakters </w:t>
      </w:r>
      <w:commentRangeEnd w:id="130"/>
      <w:r w:rsidR="003C178B" w:rsidRPr="00E8158F">
        <w:commentReference w:id="130"/>
      </w:r>
      <w:commentRangeEnd w:id="131"/>
      <w:r w:rsidR="006A7F49" w:rsidRPr="00E8158F">
        <w:rPr>
          <w:rStyle w:val="Kommentarzeichen"/>
        </w:rPr>
        <w:commentReference w:id="131"/>
      </w:r>
      <w:del w:id="132" w:author="Hannah Knehr" w:date="2023-06-30T17:06:00Z">
        <w:r w:rsidR="00FD58F6" w:rsidRPr="00E8158F" w:rsidDel="00046CE3">
          <w:delText xml:space="preserve">von </w:delText>
        </w:r>
      </w:del>
      <w:del w:id="133" w:author="Hannah Knehr" w:date="2023-06-30T17:01:00Z">
        <w:r w:rsidR="00FD58F6" w:rsidRPr="00E8158F" w:rsidDel="00046CE3">
          <w:delText>KI</w:delText>
        </w:r>
      </w:del>
      <w:r w:rsidR="00FD58F6" w:rsidRPr="00E8158F">
        <w:t xml:space="preserve"> noch </w:t>
      </w:r>
      <w:del w:id="134" w:author="Hannah Knehr" w:date="2023-06-30T17:05:00Z">
        <w:r w:rsidR="00FD58F6" w:rsidRPr="00E8158F" w:rsidDel="00046CE3">
          <w:delText>kompliziert</w:delText>
        </w:r>
      </w:del>
      <w:ins w:id="135" w:author="Hannah Knehr" w:date="2023-06-30T17:05:00Z">
        <w:r w:rsidR="00046CE3">
          <w:t>nicht transparent genug</w:t>
        </w:r>
      </w:ins>
      <w:r w:rsidR="00FD58F6" w:rsidRPr="00E8158F">
        <w:t xml:space="preserve">. </w:t>
      </w:r>
    </w:p>
    <w:p w14:paraId="5B742606" w14:textId="77777777" w:rsidR="003C178B" w:rsidRPr="00E8158F" w:rsidRDefault="003C178B" w:rsidP="00091E82">
      <w:pPr>
        <w:ind w:firstLine="324"/>
      </w:pPr>
    </w:p>
    <w:p w14:paraId="383CE44D" w14:textId="3F2DA1C6" w:rsidR="00A048E2" w:rsidRPr="00E8158F" w:rsidRDefault="003C178B" w:rsidP="00A048E2">
      <w:pPr>
        <w:ind w:left="180" w:firstLine="720"/>
      </w:pPr>
      <w:commentRangeStart w:id="136"/>
      <w:r w:rsidRPr="00E8158F">
        <w:t xml:space="preserve">Um diesem Problem </w:t>
      </w:r>
      <w:r w:rsidR="0072669D" w:rsidRPr="00E8158F">
        <w:t>entgegenzuwirken</w:t>
      </w:r>
      <w:r w:rsidRPr="00E8158F">
        <w:t xml:space="preserve">, </w:t>
      </w:r>
      <w:r w:rsidR="0072669D" w:rsidRPr="00E8158F">
        <w:t xml:space="preserve">haben sich ForscherInnen aus verschiedenen Disziplinen, wie der Informatik und </w:t>
      </w:r>
      <w:r w:rsidR="00EF1096" w:rsidRPr="00E8158F">
        <w:t xml:space="preserve">ihrem </w:t>
      </w:r>
      <w:r w:rsidR="0072669D" w:rsidRPr="00E8158F">
        <w:t xml:space="preserve">Unterbereich Mensch-Computer-Interaktion, Psychologie und Kognitionswissenschaft damit beschäftigt, Methoden und Ansätze zu entwickeln, die die Herausforderung der Erklärbarkeit von </w:t>
      </w:r>
      <w:del w:id="137" w:author="Hannah Knehr" w:date="2023-06-30T17:01:00Z">
        <w:r w:rsidR="0072669D" w:rsidRPr="00E8158F" w:rsidDel="00046CE3">
          <w:delText>KI</w:delText>
        </w:r>
      </w:del>
      <w:ins w:id="138" w:author="Hannah Knehr" w:date="2023-06-30T17:01:00Z">
        <w:r w:rsidR="00046CE3">
          <w:t>AI</w:t>
        </w:r>
      </w:ins>
      <w:r w:rsidR="0072669D" w:rsidRPr="00E8158F">
        <w:t>-Systemen angehen.</w:t>
      </w:r>
      <w:commentRangeEnd w:id="136"/>
      <w:r w:rsidR="000D02CE" w:rsidRPr="00E8158F">
        <w:commentReference w:id="136"/>
      </w:r>
      <w:r w:rsidR="000D02CE" w:rsidRPr="00E8158F">
        <w:t xml:space="preserve"> </w:t>
      </w:r>
      <w:commentRangeStart w:id="139"/>
      <w:r w:rsidR="00EF1096" w:rsidRPr="00E8158F">
        <w:t xml:space="preserve">Das Ziel von XAI ist es, Erklärungen für das "Wie und Warum" hinter den Entscheidungen einer </w:t>
      </w:r>
      <w:del w:id="140" w:author="Hannah Knehr" w:date="2023-06-30T17:01:00Z">
        <w:r w:rsidR="00EF1096" w:rsidRPr="00E8158F" w:rsidDel="00046CE3">
          <w:delText>KI</w:delText>
        </w:r>
      </w:del>
      <w:ins w:id="141" w:author="Hannah Knehr" w:date="2023-06-30T17:01:00Z">
        <w:r w:rsidR="00046CE3">
          <w:t>AI</w:t>
        </w:r>
      </w:ins>
      <w:r w:rsidR="00EF1096" w:rsidRPr="00E8158F">
        <w:t xml:space="preserve"> zu liefern. </w:t>
      </w:r>
      <w:commentRangeEnd w:id="139"/>
      <w:r w:rsidR="00EF1096" w:rsidRPr="00E8158F">
        <w:commentReference w:id="139"/>
      </w:r>
      <w:r w:rsidR="00B51861" w:rsidRPr="00E8158F">
        <w:t xml:space="preserve">Kritische Anforderungen an XAI-Systeme sind daher Handlungsfähigkeit, algorithmische Transparenz, Kausalität, Kohärenz, Verständlichkeit, Vertrauen, Fairness, Treue, Informativität, Bewusstsein für Datenschutz, Übertragbarkeit, Vertrauenswürdigkeit und Verständlichkeit. </w:t>
      </w:r>
      <w:r w:rsidR="00EF1096" w:rsidRPr="00E8158F">
        <w:t>Die Forschung zu XAI und ihre Entwicklung sind jedoch noch nicht beendet.</w:t>
      </w:r>
      <w:r w:rsidR="000D02CE" w:rsidRPr="00E8158F">
        <w:t xml:space="preserve"> Letztlich geht es darum, ein Gleichgewicht zwischen der Vorhersagekraft komplexer </w:t>
      </w:r>
      <w:del w:id="142" w:author="Hannah Knehr" w:date="2023-06-30T17:01:00Z">
        <w:r w:rsidR="000D02CE" w:rsidRPr="00E8158F" w:rsidDel="00046CE3">
          <w:delText>KI</w:delText>
        </w:r>
      </w:del>
      <w:ins w:id="143" w:author="Hannah Knehr" w:date="2023-06-30T17:01:00Z">
        <w:r w:rsidR="00046CE3">
          <w:t>AI</w:t>
        </w:r>
      </w:ins>
      <w:r w:rsidR="000D02CE" w:rsidRPr="00E8158F">
        <w:t xml:space="preserve">-Modelle und der Fähigkeit zu finden, sinnvolle Erklärungen zu </w:t>
      </w:r>
      <w:r w:rsidR="000D02CE" w:rsidRPr="00E8158F">
        <w:lastRenderedPageBreak/>
        <w:t>liefern, die es den Nutzer</w:t>
      </w:r>
      <w:r w:rsidR="0043138D">
        <w:t>Inne</w:t>
      </w:r>
      <w:r w:rsidR="000D02CE" w:rsidRPr="00E8158F">
        <w:t xml:space="preserve">n ermöglichen, </w:t>
      </w:r>
      <w:del w:id="144" w:author="Hannah Knehr" w:date="2023-06-30T17:01:00Z">
        <w:r w:rsidR="000D02CE" w:rsidRPr="00E8158F" w:rsidDel="00046CE3">
          <w:delText>KI</w:delText>
        </w:r>
      </w:del>
      <w:ins w:id="145" w:author="Hannah Knehr" w:date="2023-06-30T17:01:00Z">
        <w:r w:rsidR="00046CE3">
          <w:t>AI</w:t>
        </w:r>
      </w:ins>
      <w:r w:rsidR="000D02CE" w:rsidRPr="00E8158F">
        <w:t xml:space="preserve">-Systemen zu vertrauen, sie zu verstehen und effektiv mit </w:t>
      </w:r>
      <w:del w:id="146" w:author="Hannah Knehr" w:date="2023-06-30T17:07:00Z">
        <w:r w:rsidR="000D02CE" w:rsidRPr="00E8158F" w:rsidDel="001F73C6">
          <w:delText xml:space="preserve">ihnen </w:delText>
        </w:r>
      </w:del>
      <w:ins w:id="147" w:author="Hannah Knehr" w:date="2023-06-30T17:07:00Z">
        <w:r w:rsidR="001F73C6">
          <w:t>diesen</w:t>
        </w:r>
        <w:r w:rsidR="001F73C6" w:rsidRPr="00E8158F">
          <w:t xml:space="preserve"> </w:t>
        </w:r>
      </w:ins>
      <w:r w:rsidR="000D02CE" w:rsidRPr="00E8158F">
        <w:t>zu interagieren</w:t>
      </w:r>
      <w:r w:rsidR="00EF1096" w:rsidRPr="00E8158F">
        <w:t xml:space="preserve">. </w:t>
      </w:r>
    </w:p>
    <w:p w14:paraId="328996AB" w14:textId="77777777" w:rsidR="00A048E2" w:rsidRPr="00E8158F" w:rsidRDefault="00A048E2" w:rsidP="00A048E2">
      <w:pPr>
        <w:ind w:left="180" w:firstLine="720"/>
      </w:pPr>
    </w:p>
    <w:p w14:paraId="5662B4AB" w14:textId="4203545C" w:rsidR="000359F1" w:rsidRDefault="000359F1" w:rsidP="000359F1">
      <w:pPr>
        <w:pStyle w:val="berschrift2"/>
        <w:ind w:left="907"/>
        <w:rPr>
          <w:lang w:val="de-DE"/>
        </w:rPr>
      </w:pPr>
      <w:bookmarkStart w:id="148" w:name="_Toc138084717"/>
      <w:bookmarkStart w:id="149" w:name="_Toc138903412"/>
      <w:del w:id="150" w:author="Hannah Knehr" w:date="2023-06-30T17:01:00Z">
        <w:r w:rsidDel="00046CE3">
          <w:rPr>
            <w:lang w:val="de-DE"/>
          </w:rPr>
          <w:delText>K</w:delText>
        </w:r>
        <w:r w:rsidRPr="00A048E2" w:rsidDel="00046CE3">
          <w:rPr>
            <w:lang w:val="de-DE"/>
          </w:rPr>
          <w:delText>I</w:delText>
        </w:r>
      </w:del>
      <w:ins w:id="151" w:author="Hannah Knehr" w:date="2023-06-30T17:01:00Z">
        <w:r w:rsidR="00046CE3">
          <w:rPr>
            <w:lang w:val="de-DE"/>
          </w:rPr>
          <w:t>AI</w:t>
        </w:r>
      </w:ins>
      <w:r w:rsidRPr="00A048E2">
        <w:rPr>
          <w:lang w:val="de-DE"/>
        </w:rPr>
        <w:t xml:space="preserve"> und XAI in der Finan</w:t>
      </w:r>
      <w:r>
        <w:rPr>
          <w:lang w:val="de-DE"/>
        </w:rPr>
        <w:t>z</w:t>
      </w:r>
      <w:r w:rsidRPr="00A048E2">
        <w:rPr>
          <w:lang w:val="de-DE"/>
        </w:rPr>
        <w:t>branche</w:t>
      </w:r>
      <w:bookmarkEnd w:id="148"/>
      <w:bookmarkEnd w:id="149"/>
    </w:p>
    <w:p w14:paraId="23B9EF92" w14:textId="7ADE6A1E" w:rsidR="000359F1" w:rsidRDefault="000359F1" w:rsidP="000359F1">
      <w:pPr>
        <w:ind w:left="180" w:firstLine="720"/>
      </w:pPr>
      <w:r w:rsidRPr="00015B9C">
        <w:t xml:space="preserve">Der Einsatz von </w:t>
      </w:r>
      <w:del w:id="152" w:author="Hannah Knehr" w:date="2023-06-30T17:01:00Z">
        <w:r w:rsidRPr="00015B9C" w:rsidDel="00046CE3">
          <w:delText>KI</w:delText>
        </w:r>
      </w:del>
      <w:ins w:id="153" w:author="Hannah Knehr" w:date="2023-06-30T17:01:00Z">
        <w:r w:rsidR="00046CE3">
          <w:t>AI</w:t>
        </w:r>
      </w:ins>
      <w:r w:rsidRPr="00015B9C">
        <w:t xml:space="preserve"> und</w:t>
      </w:r>
      <w:r>
        <w:t xml:space="preserve"> XAI in der Finanzbranche hat aufgrund seines Potenzials, verschiedene Prozesse und Dienstleistungen </w:t>
      </w:r>
      <w:del w:id="154" w:author="Hannah Knehr" w:date="2023-06-30T17:07:00Z">
        <w:r w:rsidDel="001F73C6">
          <w:delText>zu verbessern</w:delText>
        </w:r>
      </w:del>
      <w:ins w:id="155" w:author="Hannah Knehr" w:date="2023-06-30T17:07:00Z">
        <w:r w:rsidR="001F73C6">
          <w:t>effektivier zu gestalten</w:t>
        </w:r>
      </w:ins>
      <w:r>
        <w:t xml:space="preserve">, erheblich an Beliebtheit gewonnen. Die Fähigkeit von </w:t>
      </w:r>
      <w:del w:id="156" w:author="Hannah Knehr" w:date="2023-06-30T17:01:00Z">
        <w:r w:rsidDel="00046CE3">
          <w:delText>KI</w:delText>
        </w:r>
      </w:del>
      <w:ins w:id="157" w:author="Hannah Knehr" w:date="2023-06-30T17:01:00Z">
        <w:r w:rsidR="00046CE3">
          <w:t>AI</w:t>
        </w:r>
      </w:ins>
      <w:r>
        <w:t xml:space="preserve">-Algorithmen, große Datenmengen zu analysieren (darunter zum Beispiel Transaktionsaufzeichnungen, KundInnenverhaltensmuster und externe Faktoren), ermöglichen es zum Beispiel, verdächtige Aktivitäten und potenziellen Betrug zu erkennen. </w:t>
      </w:r>
      <w:del w:id="158" w:author="Hannah Knehr" w:date="2023-06-30T17:01:00Z">
        <w:r w:rsidDel="00046CE3">
          <w:delText>KI</w:delText>
        </w:r>
      </w:del>
      <w:ins w:id="159" w:author="Hannah Knehr" w:date="2023-06-30T17:01:00Z">
        <w:r w:rsidR="00046CE3">
          <w:t>AI</w:t>
        </w:r>
      </w:ins>
      <w:r>
        <w:t xml:space="preserve">-Modelle können Ausfallwahrscheinlichkeiten vorhersagen und Kreditrisiken auf der Grundlage historischer Daten bewerten, was eine genauere Risikobewertung ermöglicht. </w:t>
      </w:r>
      <w:del w:id="160" w:author="Hannah Knehr" w:date="2023-06-30T17:01:00Z">
        <w:r w:rsidDel="00046CE3">
          <w:delText>KI</w:delText>
        </w:r>
      </w:del>
      <w:ins w:id="161" w:author="Hannah Knehr" w:date="2023-06-30T17:01:00Z">
        <w:r w:rsidR="00046CE3">
          <w:t>AI</w:t>
        </w:r>
      </w:ins>
      <w:r>
        <w:t>-gestützte Chatbots und virtuelle Assistenten bieten personalisierten Kund</w:t>
      </w:r>
      <w:r w:rsidR="0043138D">
        <w:t>Inn</w:t>
      </w:r>
      <w:r>
        <w:t xml:space="preserve">ensupport, können Routineanfragen </w:t>
      </w:r>
      <w:r w:rsidR="0043138D">
        <w:t xml:space="preserve">bearbeiten </w:t>
      </w:r>
      <w:r>
        <w:t xml:space="preserve">und Produktempfehlungen geben. Bei der Automatisierung von Compliance-Prozessen kann </w:t>
      </w:r>
      <w:del w:id="162" w:author="Hannah Knehr" w:date="2023-06-30T17:01:00Z">
        <w:r w:rsidDel="00046CE3">
          <w:delText>KI</w:delText>
        </w:r>
      </w:del>
      <w:ins w:id="163" w:author="Hannah Knehr" w:date="2023-06-30T17:01:00Z">
        <w:r w:rsidR="00046CE3">
          <w:t>AI</w:t>
        </w:r>
      </w:ins>
      <w:r>
        <w:t xml:space="preserve"> dabei helfen, große Mengen an regulatorischen Daten zu analysieren, Muster zu identifizieren und potenzielle Verstöße aufzudecken. Weiterhin können Markttrends, historische Daten und Kundenpräferenzen analysiert werden, um personalisierte Anlageberatung und Portfolioverwaltung anzubieten.</w:t>
      </w:r>
    </w:p>
    <w:p w14:paraId="2F2879A6" w14:textId="5A514F8E" w:rsidR="000359F1" w:rsidRDefault="000359F1" w:rsidP="000359F1">
      <w:pPr>
        <w:ind w:left="180" w:firstLine="720"/>
      </w:pPr>
      <w:r>
        <w:t xml:space="preserve">XAI-Techniken liefern dabei </w:t>
      </w:r>
      <w:del w:id="164" w:author="Hannah Knehr" w:date="2023-06-30T17:09:00Z">
        <w:r w:rsidDel="001F73C6">
          <w:delText xml:space="preserve">immer </w:delText>
        </w:r>
      </w:del>
      <w:r>
        <w:t xml:space="preserve">Erklärungen für die von der </w:t>
      </w:r>
      <w:del w:id="165" w:author="Hannah Knehr" w:date="2023-06-30T17:01:00Z">
        <w:r w:rsidDel="00046CE3">
          <w:delText>KI</w:delText>
        </w:r>
      </w:del>
      <w:ins w:id="166" w:author="Hannah Knehr" w:date="2023-06-30T17:01:00Z">
        <w:r w:rsidR="00046CE3">
          <w:t>AI</w:t>
        </w:r>
      </w:ins>
      <w:r>
        <w:t xml:space="preserve"> getroffenen Entscheidungen und ermöglichen es Banken, Finanzinstituten, deren Angestellten und ErmittlerInnen, die Identifizierungsfaktoren zu verstehen.</w:t>
      </w:r>
    </w:p>
    <w:p w14:paraId="3ECFA554" w14:textId="77777777" w:rsidR="000359F1" w:rsidRDefault="000359F1" w:rsidP="000359F1">
      <w:pPr>
        <w:ind w:left="180" w:firstLine="720"/>
      </w:pPr>
    </w:p>
    <w:p w14:paraId="3F06610E" w14:textId="6FB17D6B" w:rsidR="000359F1" w:rsidRDefault="000359F1" w:rsidP="000359F1">
      <w:pPr>
        <w:ind w:left="180" w:firstLine="720"/>
      </w:pPr>
      <w:r>
        <w:t xml:space="preserve">Insgesamt ermöglicht die Integration von </w:t>
      </w:r>
      <w:del w:id="167" w:author="Hannah Knehr" w:date="2023-06-30T17:01:00Z">
        <w:r w:rsidDel="00046CE3">
          <w:delText>KI</w:delText>
        </w:r>
      </w:del>
      <w:ins w:id="168" w:author="Hannah Knehr" w:date="2023-06-30T17:01:00Z">
        <w:r w:rsidR="00046CE3">
          <w:t>AI</w:t>
        </w:r>
      </w:ins>
      <w:r>
        <w:t xml:space="preserve"> und XAI im Bankensektor es, die betriebliche Effizienz zu </w:t>
      </w:r>
      <w:del w:id="169" w:author="Hannah Knehr" w:date="2023-06-30T17:08:00Z">
        <w:r w:rsidDel="001F73C6">
          <w:delText>verbessern</w:delText>
        </w:r>
      </w:del>
      <w:ins w:id="170" w:author="Hannah Knehr" w:date="2023-06-30T17:08:00Z">
        <w:r w:rsidR="001F73C6">
          <w:t>steigern</w:t>
        </w:r>
      </w:ins>
      <w:r>
        <w:t xml:space="preserve">, das KundInnenerlebnis zu </w:t>
      </w:r>
      <w:del w:id="171" w:author="Hannah Knehr" w:date="2023-06-30T17:08:00Z">
        <w:r w:rsidDel="001F73C6">
          <w:delText>steigern</w:delText>
        </w:r>
      </w:del>
      <w:ins w:id="172" w:author="Hannah Knehr" w:date="2023-06-30T17:08:00Z">
        <w:r w:rsidR="001F73C6">
          <w:t>verbessern</w:t>
        </w:r>
      </w:ins>
      <w:r>
        <w:t xml:space="preserve">, die Einhaltung von Vorschriften zu gewährleisten und die Transparenz und das Vertrauen zwischen Banken und ihren KundInnen zu fördern. Wichtig ist jedoch, ein Gleichgewicht zwischen der Nutzung der </w:t>
      </w:r>
      <w:del w:id="173" w:author="Hannah Knehr" w:date="2023-06-30T17:01:00Z">
        <w:r w:rsidDel="00046CE3">
          <w:delText>KI</w:delText>
        </w:r>
      </w:del>
      <w:ins w:id="174" w:author="Hannah Knehr" w:date="2023-06-30T17:01:00Z">
        <w:r w:rsidR="00046CE3">
          <w:t>AI</w:t>
        </w:r>
      </w:ins>
      <w:r>
        <w:t>-</w:t>
      </w:r>
      <w:ins w:id="175" w:author="Hannah Knehr" w:date="2023-06-30T17:09:00Z">
        <w:r w:rsidR="001F73C6">
          <w:t xml:space="preserve"> und XAI-</w:t>
        </w:r>
      </w:ins>
      <w:r>
        <w:t xml:space="preserve">Funktionen und der Gewährleistung einer ethischen und verantwortungsvollen </w:t>
      </w:r>
      <w:r w:rsidR="0043138D">
        <w:t>Verarbeitung</w:t>
      </w:r>
      <w:r>
        <w:t xml:space="preserve"> von KundInnendaten zu finden.</w:t>
      </w:r>
    </w:p>
    <w:p w14:paraId="55297CF0" w14:textId="77777777" w:rsidR="00A048E2" w:rsidRPr="00E8158F" w:rsidRDefault="00A048E2" w:rsidP="00A048E2">
      <w:pPr>
        <w:ind w:left="900"/>
      </w:pPr>
    </w:p>
    <w:p w14:paraId="4F83E3D9" w14:textId="77777777" w:rsidR="000359F1" w:rsidRPr="00D703E0" w:rsidRDefault="000359F1" w:rsidP="000359F1">
      <w:pPr>
        <w:pStyle w:val="berschrift2"/>
        <w:ind w:left="900"/>
        <w:rPr>
          <w:lang w:val="de-DE"/>
        </w:rPr>
      </w:pPr>
      <w:bookmarkStart w:id="176" w:name="_Toc138084718"/>
      <w:bookmarkStart w:id="177" w:name="_Toc138903413"/>
      <w:r>
        <w:t>Ko</w:t>
      </w:r>
      <w:r w:rsidRPr="00DB7C87">
        <w:t>ntrafaktische Erklärung</w:t>
      </w:r>
      <w:r>
        <w:t>en</w:t>
      </w:r>
      <w:bookmarkEnd w:id="176"/>
      <w:bookmarkEnd w:id="177"/>
    </w:p>
    <w:p w14:paraId="1E381C75" w14:textId="255B6FAB" w:rsidR="000359F1" w:rsidRDefault="000359F1" w:rsidP="000359F1">
      <w:pPr>
        <w:ind w:left="180" w:firstLine="720"/>
      </w:pPr>
      <w:r w:rsidRPr="00D703E0">
        <w:t>Um das Blackbox-Problem</w:t>
      </w:r>
      <w:r w:rsidR="0043138D">
        <w:t xml:space="preserve"> </w:t>
      </w:r>
      <w:r w:rsidRPr="00D703E0">
        <w:t xml:space="preserve">bei der Anwendung von </w:t>
      </w:r>
      <w:del w:id="178" w:author="Hannah Knehr" w:date="2023-06-30T17:01:00Z">
        <w:r w:rsidRPr="00D703E0" w:rsidDel="00046CE3">
          <w:delText>KI</w:delText>
        </w:r>
      </w:del>
      <w:ins w:id="179" w:author="Hannah Knehr" w:date="2023-06-30T17:01:00Z">
        <w:r w:rsidR="00046CE3">
          <w:t>AI</w:t>
        </w:r>
      </w:ins>
      <w:ins w:id="180" w:author="Hannah Knehr" w:date="2023-06-30T17:09:00Z">
        <w:r w:rsidR="001F73C6">
          <w:t>-Algo</w:t>
        </w:r>
      </w:ins>
      <w:ins w:id="181" w:author="Hannah Knehr" w:date="2023-06-30T17:10:00Z">
        <w:r w:rsidR="001F73C6">
          <w:t>rithmen</w:t>
        </w:r>
      </w:ins>
      <w:r>
        <w:t xml:space="preserve"> zu lösen, gibt es</w:t>
      </w:r>
      <w:ins w:id="182" w:author="Hannah Knehr" w:date="2023-06-30T17:10:00Z">
        <w:r w:rsidR="001F73C6">
          <w:t xml:space="preserve"> verschiedene </w:t>
        </w:r>
      </w:ins>
      <w:del w:id="183" w:author="Hannah Knehr" w:date="2023-06-30T17:10:00Z">
        <w:r w:rsidDel="001F73C6">
          <w:delText xml:space="preserve"> mittlerweile mehrere </w:delText>
        </w:r>
      </w:del>
      <w:r>
        <w:t>Ansätze. Zur Bearbeitung der Fragestellung in diesem Seminar wurde der Ansatz der kontrafaktischen Erklärungen angewendet.</w:t>
      </w:r>
      <w:r w:rsidRPr="009059C7">
        <w:t xml:space="preserve"> </w:t>
      </w:r>
      <w:r>
        <w:t>K</w:t>
      </w:r>
      <w:r w:rsidRPr="00DB7C87">
        <w:t>ontrafaktische Erklärung</w:t>
      </w:r>
      <w:commentRangeStart w:id="184"/>
      <w:r>
        <w:t xml:space="preserve"> zielen darauf ab, die Frage zu beantworten: "Was hätte passieren können, wenn etwas anders </w:t>
      </w:r>
      <w:r>
        <w:lastRenderedPageBreak/>
        <w:t xml:space="preserve">gewesen </w:t>
      </w:r>
      <w:commentRangeStart w:id="185"/>
      <w:r>
        <w:t>wäre</w:t>
      </w:r>
      <w:commentRangeEnd w:id="185"/>
      <w:r>
        <w:rPr>
          <w:rStyle w:val="Kommentarzeichen"/>
        </w:rPr>
        <w:commentReference w:id="185"/>
      </w:r>
      <w:r>
        <w:t xml:space="preserve">?" Diese </w:t>
      </w:r>
      <w:commentRangeEnd w:id="184"/>
      <w:r>
        <w:rPr>
          <w:rStyle w:val="Kommentarzeichen"/>
        </w:rPr>
        <w:commentReference w:id="184"/>
      </w:r>
      <w:r>
        <w:t>Erklärungen bieten Einblicke in die kausalen Beziehungen zwischen Inputs und Outputs eines maschinellen Lernmodells.</w:t>
      </w:r>
    </w:p>
    <w:p w14:paraId="69A873F7" w14:textId="77777777" w:rsidR="000359F1" w:rsidRDefault="000359F1" w:rsidP="000359F1">
      <w:pPr>
        <w:ind w:left="180" w:firstLine="720"/>
      </w:pPr>
    </w:p>
    <w:p w14:paraId="7E75C529" w14:textId="06F80F99" w:rsidR="000359F1" w:rsidRDefault="000359F1" w:rsidP="000359F1">
      <w:pPr>
        <w:ind w:left="180" w:firstLine="720"/>
      </w:pPr>
      <w:r>
        <w:t xml:space="preserve">Um zu garantieren, dass die Erklärungen </w:t>
      </w:r>
      <w:del w:id="186" w:author="Hannah Knehr" w:date="2023-06-30T17:11:00Z">
        <w:r w:rsidDel="001F73C6">
          <w:delText xml:space="preserve">einer </w:delText>
        </w:r>
      </w:del>
      <w:ins w:id="187" w:author="Hannah Knehr" w:date="2023-06-30T17:11:00Z">
        <w:r w:rsidR="001F73C6">
          <w:t>eines</w:t>
        </w:r>
        <w:r w:rsidR="001F73C6">
          <w:t xml:space="preserve"> </w:t>
        </w:r>
      </w:ins>
      <w:r>
        <w:t>XAI</w:t>
      </w:r>
      <w:ins w:id="188" w:author="Hannah Knehr" w:date="2023-06-30T17:11:00Z">
        <w:r w:rsidR="001F73C6">
          <w:t>-Models</w:t>
        </w:r>
      </w:ins>
      <w:r>
        <w:t xml:space="preserve"> </w:t>
      </w:r>
      <w:ins w:id="189" w:author="Hannah Knehr" w:date="2023-06-30T17:10:00Z">
        <w:r w:rsidR="001F73C6">
          <w:t xml:space="preserve">von </w:t>
        </w:r>
      </w:ins>
      <w:ins w:id="190" w:author="Hannah Knehr" w:date="2023-06-30T17:11:00Z">
        <w:r w:rsidR="001F73C6">
          <w:t xml:space="preserve">den UserInnen akzeptiert </w:t>
        </w:r>
      </w:ins>
      <w:del w:id="191" w:author="Hannah Knehr" w:date="2023-06-30T17:11:00Z">
        <w:r w:rsidDel="001F73C6">
          <w:delText xml:space="preserve">angenommen </w:delText>
        </w:r>
      </w:del>
      <w:r>
        <w:t xml:space="preserve">werden, muss </w:t>
      </w:r>
      <w:del w:id="192" w:author="Hannah Knehr" w:date="2023-06-30T17:11:00Z">
        <w:r w:rsidDel="001F73C6">
          <w:delText>man verstehen</w:delText>
        </w:r>
      </w:del>
      <w:ins w:id="193" w:author="Hannah Knehr" w:date="2023-06-30T17:11:00Z">
        <w:r w:rsidR="001F73C6">
          <w:t>zunächst verstanden werden</w:t>
        </w:r>
      </w:ins>
      <w:r>
        <w:t xml:space="preserve">, wie Menschen Entscheidungen treffen. </w:t>
      </w:r>
      <w:r w:rsidRPr="00876D26">
        <w:rPr>
          <w:highlight w:val="yellow"/>
        </w:rPr>
        <w:t>Miller (2019)</w:t>
      </w:r>
      <w:r>
        <w:t xml:space="preserve"> beschreibt in seiner Forschung zu </w:t>
      </w:r>
      <w:r w:rsidRPr="00DB7C87">
        <w:t>kontrafaktische</w:t>
      </w:r>
      <w:r>
        <w:t>n</w:t>
      </w:r>
      <w:r w:rsidRPr="00DB7C87">
        <w:t xml:space="preserve"> Erklärung</w:t>
      </w:r>
      <w:r>
        <w:t>en drei Beobachtungen:</w:t>
      </w:r>
    </w:p>
    <w:p w14:paraId="0719AE75" w14:textId="77777777" w:rsidR="000359F1" w:rsidRDefault="000359F1" w:rsidP="000359F1">
      <w:pPr>
        <w:ind w:left="180" w:firstLine="720"/>
      </w:pPr>
    </w:p>
    <w:p w14:paraId="7F467C04" w14:textId="77777777" w:rsidR="000359F1" w:rsidRDefault="000359F1" w:rsidP="000359F1">
      <w:pPr>
        <w:pStyle w:val="Listenabsatz"/>
        <w:numPr>
          <w:ilvl w:val="0"/>
          <w:numId w:val="4"/>
        </w:numPr>
      </w:pPr>
      <w:r>
        <w:t>Bei Erklärungen geht es nicht nur darum, Zusammenhänge und Ursachen aufzuzeigen: Erklärungen müssen den spezifischen Kontext und die Umstände, unter denen sie gegeben werden, berücksichtigen.</w:t>
      </w:r>
    </w:p>
    <w:p w14:paraId="4E10AA86" w14:textId="77777777" w:rsidR="000359F1" w:rsidRDefault="000359F1" w:rsidP="000359F1">
      <w:pPr>
        <w:pStyle w:val="Listenabsatz"/>
        <w:numPr>
          <w:ilvl w:val="0"/>
          <w:numId w:val="4"/>
        </w:numPr>
      </w:pPr>
      <w:r>
        <w:t>Die Relevanz von Ursachen hängt vom Kontext ab: Wenn etwas geschieht, kann es viele verschiedene Gründe oder Ursachen dafür geben. Nicht alle diese Ursachen sind jedoch wichtig oder relevant für die vorliegende Situation. Der oder die Erklärende wählt die für den spezifischen Kontext am relevantesten Ursachen aus.</w:t>
      </w:r>
    </w:p>
    <w:p w14:paraId="706AC74B" w14:textId="77777777" w:rsidR="000359F1" w:rsidRDefault="000359F1" w:rsidP="000359F1">
      <w:pPr>
        <w:pStyle w:val="Listenabsatz"/>
        <w:numPr>
          <w:ilvl w:val="0"/>
          <w:numId w:val="4"/>
        </w:numPr>
      </w:pPr>
      <w:r>
        <w:t>Interaktion und Diskussion sind wichtig: Der oder die Erklärende und die Person, die die Erklärung erhält, können unterschiedliche Perspektiven und Meinungen haben. Sie können sich auf Diskussionen einlassen, um die Erklärung besser zu verstehen und zu verfeinern. Diese Interaktion ermöglicht einen sinnvolleren und effektiveren Informationsaustausch.</w:t>
      </w:r>
    </w:p>
    <w:p w14:paraId="4B6C88AC" w14:textId="77777777" w:rsidR="000359F1" w:rsidRDefault="000359F1" w:rsidP="000359F1">
      <w:pPr>
        <w:ind w:left="180" w:firstLine="720"/>
      </w:pPr>
    </w:p>
    <w:p w14:paraId="1DC41537" w14:textId="32389CEF" w:rsidR="000359F1" w:rsidRDefault="007B1927" w:rsidP="000359F1">
      <w:pPr>
        <w:ind w:left="180" w:firstLine="720"/>
      </w:pPr>
      <w:del w:id="194" w:author="Hannah Knehr" w:date="2023-06-30T17:12:00Z">
        <w:r w:rsidDel="001F73C6">
          <w:delText>Daher müssen k</w:delText>
        </w:r>
      </w:del>
      <w:ins w:id="195" w:author="Hannah Knehr" w:date="2023-06-30T17:12:00Z">
        <w:r w:rsidR="001F73C6">
          <w:t>K</w:t>
        </w:r>
      </w:ins>
      <w:r>
        <w:t>ontrafaktische Erklärungen</w:t>
      </w:r>
      <w:r w:rsidR="000359F1">
        <w:t xml:space="preserve"> </w:t>
      </w:r>
      <w:ins w:id="196" w:author="Hannah Knehr" w:date="2023-06-30T17:12:00Z">
        <w:r w:rsidR="001F73C6">
          <w:t xml:space="preserve">müssen </w:t>
        </w:r>
      </w:ins>
      <w:r w:rsidR="000359F1">
        <w:t>diese drei Punkte unbedingt berücksichtigen. Auf diese Weise kann sichergestellt werden, dass die bereitgestellten Erklärungen nicht nur korrekt, sondern auch relevant für die jeweilige Situation und offen für Diskussionen und Klärungen sind.</w:t>
      </w:r>
    </w:p>
    <w:p w14:paraId="3E6A8D75" w14:textId="77777777" w:rsidR="007B1927" w:rsidRDefault="007B1927" w:rsidP="007B1927"/>
    <w:p w14:paraId="17A6F181" w14:textId="45FB03A9" w:rsidR="007B1927" w:rsidRDefault="000359F1" w:rsidP="007B1927">
      <w:pPr>
        <w:ind w:left="180" w:firstLine="720"/>
      </w:pPr>
      <w:r>
        <w:t xml:space="preserve">Im Kontext von XAI beinhaltet </w:t>
      </w:r>
      <w:r w:rsidRPr="00D703E0">
        <w:t>eine kontrafaktische Erklärung</w:t>
      </w:r>
      <w:r>
        <w:t xml:space="preserve"> die Identifizierung der </w:t>
      </w:r>
      <w:commentRangeStart w:id="197"/>
      <w:r>
        <w:t>minimalen Änderungen</w:t>
      </w:r>
      <w:commentRangeEnd w:id="197"/>
      <w:r>
        <w:rPr>
          <w:rStyle w:val="Kommentarzeichen"/>
        </w:rPr>
        <w:commentReference w:id="197"/>
      </w:r>
      <w:r>
        <w:t xml:space="preserve"> an den Eingabevariablen oder Merkmalen eines Modells, die zu einer anderen </w:t>
      </w:r>
      <w:r w:rsidRPr="007B1927">
        <w:t xml:space="preserve">Vorhersage oder einem anderen Ergebnis führen würden. Durch die Untersuchung dieser kontrafaktischen Szenarien können NutzerInnen ein besseres Verständnis für die Faktoren gewinnen, die den Entscheidungsprozess des </w:t>
      </w:r>
      <w:r w:rsidR="007B1927">
        <w:t>XAI-Systems</w:t>
      </w:r>
      <w:r w:rsidRPr="007B1927">
        <w:t xml:space="preserve"> beeinflussen. </w:t>
      </w:r>
      <w:r w:rsidR="007B1927" w:rsidRPr="007B1927">
        <w:t>Kontrafaktische Erklärungen sind besonders nützlich, wenn es um komplexe Modelle geht, wie z.</w:t>
      </w:r>
      <w:del w:id="198" w:author="Hannah Knehr" w:date="2023-06-30T17:12:00Z">
        <w:r w:rsidR="007B1927" w:rsidRPr="007B1927" w:rsidDel="001F73C6">
          <w:delText xml:space="preserve"> </w:delText>
        </w:r>
      </w:del>
      <w:r w:rsidR="007B1927" w:rsidRPr="007B1927">
        <w:t>B. tiefe neuronale Netze, die aufgrund ihrer undurchsichtigen Entscheidungsprozesse oft als Blackboxen betrachtet werden.</w:t>
      </w:r>
    </w:p>
    <w:p w14:paraId="5B20823C" w14:textId="7A8B9530" w:rsidR="000359F1" w:rsidRDefault="000359F1" w:rsidP="000359F1">
      <w:pPr>
        <w:ind w:left="180" w:firstLine="720"/>
      </w:pPr>
    </w:p>
    <w:p w14:paraId="3CA932ED" w14:textId="48517028" w:rsidR="000359F1" w:rsidRDefault="000359F1" w:rsidP="000359F1">
      <w:pPr>
        <w:ind w:left="180" w:firstLine="720"/>
      </w:pPr>
      <w:r>
        <w:lastRenderedPageBreak/>
        <w:t>Ein XAI-Modell, das sich kontrafaktischer Erklärungen bedient, enthält Fakten und Folien. Dabei stellt ein Fakt einen Datenpunkt aus dem gegebenen, tatsächlichen Datensatz dar, de</w:t>
      </w:r>
      <w:r w:rsidR="007B1927">
        <w:t xml:space="preserve">r </w:t>
      </w:r>
      <w:r>
        <w:t>erklär</w:t>
      </w:r>
      <w:r w:rsidR="007B1927">
        <w:t>t werden soll</w:t>
      </w:r>
      <w:r>
        <w:t xml:space="preserve">. Im Bankensektor könnte ein Fakt zum Beispiel der Kreditantrag eines bestimmten Kunden oder einer bestimmten Kundin sein. </w:t>
      </w:r>
    </w:p>
    <w:p w14:paraId="421391C1" w14:textId="77777777" w:rsidR="000359F1" w:rsidRDefault="000359F1" w:rsidP="000359F1">
      <w:pPr>
        <w:ind w:left="180" w:firstLine="720"/>
      </w:pPr>
      <w:r>
        <w:t>Eine Folie hingegen stellt ein hypothetisches oder alternatives Szenario dar, das sich von den Fakten unterscheidet. Es handelt sich dabei um eine modifizierte Version des Sachverhalts, die dabei hilft zu verstehen, wie die Änderung bestimmter Attribute zu einem anderen Ergebnis oder einer anderen Entscheidung hätte führen können. Folien werden erstellt, um Was-wäre-wenn-Szenarien zu erforschen und Einblicke in die Art und Weise zu gewähren, wie sich Änderungen der Variablen auf das gewünschte Ergebnis auswirken könnten. Im Beispiel des Kreditantrages könnte eine Folie zum Beispiel durch die Änderung von bestimmten Attributen, wie z.</w:t>
      </w:r>
      <w:del w:id="199" w:author="Hannah Knehr" w:date="2023-06-30T17:13:00Z">
        <w:r w:rsidDel="001F73C6">
          <w:delText xml:space="preserve"> </w:delText>
        </w:r>
      </w:del>
      <w:r>
        <w:t>B. der Erhöhung des Einkommens generiert werden.</w:t>
      </w:r>
    </w:p>
    <w:p w14:paraId="03CB62EC" w14:textId="019F6CB3" w:rsidR="000359F1" w:rsidRDefault="000359F1" w:rsidP="000359F1">
      <w:pPr>
        <w:ind w:left="180" w:firstLine="720"/>
      </w:pPr>
      <w:r>
        <w:t xml:space="preserve">Das Ziel der Erstellung von Folien ist es, Erklärungen dafür zu liefern, warum ein bestimmtes Ergebnis eingetreten ist oder wie es unter anderen Umständen hätte anders ausfallen können. Durch den Vergleich von Fakten und Folien können Einblicke in die </w:t>
      </w:r>
      <w:r w:rsidR="007B1927">
        <w:t>Merkmale</w:t>
      </w:r>
      <w:r>
        <w:t xml:space="preserve"> gewonnen werden, die zu dem Ergebnis beigetragen haben.</w:t>
      </w:r>
    </w:p>
    <w:p w14:paraId="2C9EA7FD" w14:textId="77777777" w:rsidR="000359F1" w:rsidRDefault="000359F1" w:rsidP="000359F1">
      <w:pPr>
        <w:ind w:left="180" w:firstLine="720"/>
      </w:pPr>
    </w:p>
    <w:p w14:paraId="0BCC0A35" w14:textId="45312796" w:rsidR="007B1927" w:rsidRDefault="000359F1" w:rsidP="000359F1">
      <w:pPr>
        <w:ind w:left="180" w:firstLine="720"/>
      </w:pPr>
      <w:r>
        <w:t xml:space="preserve">Um zufriedenstellende Erklärungen zu garantieren, </w:t>
      </w:r>
      <w:r w:rsidR="00A93FEB">
        <w:t>legen</w:t>
      </w:r>
      <w:r>
        <w:t xml:space="preserve"> Forscher und Forscherinnen </w:t>
      </w:r>
      <w:r w:rsidR="00A93FEB">
        <w:t xml:space="preserve">Wert auf </w:t>
      </w:r>
      <w:r>
        <w:t xml:space="preserve">verschiedene </w:t>
      </w:r>
      <w:r w:rsidR="007B1927">
        <w:t>Eigenschaften</w:t>
      </w:r>
      <w:r>
        <w:t xml:space="preserve">. Obwohl </w:t>
      </w:r>
      <w:ins w:id="200" w:author="Hannah Knehr" w:date="2023-06-30T17:14:00Z">
        <w:r w:rsidR="001F73C6">
          <w:t xml:space="preserve">sich </w:t>
        </w:r>
      </w:ins>
      <w:r>
        <w:t xml:space="preserve">die Meinungen über die Wichtigkeit der entsprechenden </w:t>
      </w:r>
      <w:r w:rsidR="00A93FEB">
        <w:t>Eigenschaften</w:t>
      </w:r>
      <w:r>
        <w:t xml:space="preserve"> </w:t>
      </w:r>
      <w:commentRangeStart w:id="201"/>
      <w:del w:id="202" w:author="Hannah Knehr" w:date="2023-06-30T17:14:00Z">
        <w:r w:rsidDel="001F73C6">
          <w:delText>au</w:delText>
        </w:r>
      </w:del>
      <w:ins w:id="203" w:author="Hannah Knehr" w:date="2023-06-30T17:14:00Z">
        <w:r w:rsidR="001F73C6">
          <w:t>unterscheiden</w:t>
        </w:r>
      </w:ins>
      <w:del w:id="204" w:author="Hannah Knehr" w:date="2023-06-30T17:14:00Z">
        <w:r w:rsidDel="001F73C6">
          <w:delText xml:space="preserve">seinander </w:delText>
        </w:r>
        <w:commentRangeEnd w:id="201"/>
        <w:r w:rsidDel="001F73C6">
          <w:delText>gehen</w:delText>
        </w:r>
      </w:del>
      <w:r>
        <w:t>,</w:t>
      </w:r>
      <w:r>
        <w:rPr>
          <w:rStyle w:val="Kommentarzeichen"/>
        </w:rPr>
        <w:commentReference w:id="201"/>
      </w:r>
      <w:r>
        <w:t xml:space="preserve"> werden </w:t>
      </w:r>
      <w:r w:rsidR="00A93FEB">
        <w:t xml:space="preserve">die </w:t>
      </w:r>
      <w:r>
        <w:t>Kriterien Kohärenz, Einfachheit, Allgemeinheit und Relevanz</w:t>
      </w:r>
      <w:r w:rsidR="00A93FEB" w:rsidRPr="00A93FEB">
        <w:t xml:space="preserve"> </w:t>
      </w:r>
      <w:r w:rsidR="00A93FEB">
        <w:t>wiederkehrend genannt</w:t>
      </w:r>
      <w:r>
        <w:t>. Kohärenz bezieht sich auf die Übereinstimmung von Erklärungen mit früheren Überzeugungen</w:t>
      </w:r>
      <w:r w:rsidR="00A93FEB">
        <w:t xml:space="preserve">, </w:t>
      </w:r>
      <w:r>
        <w:t xml:space="preserve"> Realismus ist für das Erreichen von Kohärenz entscheidend. Einfachheit und Allgemeinheit bedeuten, dass einfachere Erklärungen und Erklärungen, die mehr Ereignisse erklären, bevorzugt werden. </w:t>
      </w:r>
    </w:p>
    <w:p w14:paraId="48460EF9" w14:textId="2509F51E" w:rsidR="000359F1" w:rsidRDefault="000359F1" w:rsidP="000359F1">
      <w:pPr>
        <w:ind w:left="180" w:firstLine="720"/>
      </w:pPr>
      <w:r>
        <w:t>Gültigkeit, Handlungsfähigkeit, Sparsamkeit, Nähe der Datenvielfalt und Kausalität werden als Kriterien für Folien in kontrafaktischen Erklärungen diskutiert.</w:t>
      </w:r>
      <w:r w:rsidR="007B1927">
        <w:t xml:space="preserve"> </w:t>
      </w:r>
      <w:r>
        <w:t>Leider werden in den bestehenden Ansätzen zur Erzeugung kontrafaktischer Erklärungen oft nicht all diese Kriterien erfüllt. Weiterhin erleben diese Ansätze Herausforderungen beim Umgang mit gemischten Daten (kategorisch und numerisch). Daher ist es nötig, in Zukunft besonders am Umgang mit kategorischen Variablen zu arbeiten.</w:t>
      </w:r>
    </w:p>
    <w:p w14:paraId="5A54EEC9" w14:textId="77777777" w:rsidR="00876D26" w:rsidRPr="00E8158F" w:rsidRDefault="00876D26" w:rsidP="007B1927"/>
    <w:p w14:paraId="6229DDF0" w14:textId="7CD8D3D4" w:rsidR="007F0BD3" w:rsidRPr="000359F1" w:rsidRDefault="007F0BD3" w:rsidP="000359F1">
      <w:pPr>
        <w:ind w:left="180" w:firstLine="720"/>
      </w:pPr>
      <w:r w:rsidRPr="00E8158F">
        <w:br w:type="page"/>
      </w:r>
    </w:p>
    <w:p w14:paraId="4FFA1139" w14:textId="2754255B" w:rsidR="00303A6A" w:rsidRPr="00E8158F" w:rsidRDefault="00480D43" w:rsidP="00922F13">
      <w:pPr>
        <w:pStyle w:val="berschrift1"/>
        <w:ind w:left="540" w:hanging="540"/>
      </w:pPr>
      <w:bookmarkStart w:id="205" w:name="_Toc138903414"/>
      <w:commentRangeStart w:id="206"/>
      <w:r w:rsidRPr="00E8158F">
        <w:lastRenderedPageBreak/>
        <w:t>Analyse Part</w:t>
      </w:r>
      <w:commentRangeEnd w:id="206"/>
      <w:r w:rsidRPr="00E8158F">
        <w:rPr>
          <w:rStyle w:val="Kommentarzeichen"/>
          <w:b w:val="0"/>
          <w:bCs w:val="0"/>
          <w:kern w:val="0"/>
        </w:rPr>
        <w:commentReference w:id="206"/>
      </w:r>
      <w:bookmarkEnd w:id="205"/>
    </w:p>
    <w:p w14:paraId="634A36C3" w14:textId="54F9569E" w:rsidR="00303A6A" w:rsidRPr="00E8158F" w:rsidRDefault="00480D43" w:rsidP="00A93FEB">
      <w:pPr>
        <w:pStyle w:val="berschrift2"/>
        <w:ind w:left="907"/>
        <w:rPr>
          <w:lang w:val="de-DE"/>
        </w:rPr>
      </w:pPr>
      <w:bookmarkStart w:id="207" w:name="_Toc138903415"/>
      <w:r w:rsidRPr="00E8158F">
        <w:rPr>
          <w:lang w:val="de-DE"/>
        </w:rPr>
        <w:t>Use Case</w:t>
      </w:r>
      <w:bookmarkEnd w:id="207"/>
    </w:p>
    <w:p w14:paraId="5643B32C" w14:textId="22451144" w:rsidR="000359F1" w:rsidRDefault="000359F1" w:rsidP="004120D4">
      <w:pPr>
        <w:ind w:left="180" w:firstLine="720"/>
      </w:pPr>
      <w:r>
        <w:t xml:space="preserve">Der </w:t>
      </w:r>
      <w:r w:rsidR="00315E73">
        <w:t xml:space="preserve">vorliegende </w:t>
      </w:r>
      <w:r>
        <w:t xml:space="preserve">Anwendungsfall </w:t>
      </w:r>
      <w:del w:id="208" w:author="Hannah Knehr" w:date="2023-06-30T17:15:00Z">
        <w:r w:rsidDel="001F73C6">
          <w:delText xml:space="preserve">dreht </w:delText>
        </w:r>
      </w:del>
      <w:ins w:id="209" w:author="Hannah Knehr" w:date="2023-06-30T17:15:00Z">
        <w:r w:rsidR="001F73C6">
          <w:t>behandelt</w:t>
        </w:r>
      </w:ins>
      <w:del w:id="210" w:author="Hannah Knehr" w:date="2023-06-30T17:15:00Z">
        <w:r w:rsidDel="001F73C6">
          <w:delText xml:space="preserve">sich um </w:delText>
        </w:r>
      </w:del>
      <w:ins w:id="211" w:author="Hannah Knehr" w:date="2023-06-30T17:15:00Z">
        <w:r w:rsidR="001F73C6">
          <w:t xml:space="preserve"> </w:t>
        </w:r>
      </w:ins>
      <w:r>
        <w:t xml:space="preserve">die Implementierung eines </w:t>
      </w:r>
      <w:del w:id="212" w:author="Hannah Knehr" w:date="2023-06-30T17:01:00Z">
        <w:r w:rsidDel="00046CE3">
          <w:delText>KI</w:delText>
        </w:r>
      </w:del>
      <w:ins w:id="213" w:author="Hannah Knehr" w:date="2023-06-30T17:01:00Z">
        <w:r w:rsidR="00046CE3">
          <w:t>AI</w:t>
        </w:r>
      </w:ins>
      <w:r>
        <w:t>-basierten Kredit</w:t>
      </w:r>
      <w:r w:rsidR="00315E73">
        <w:t>vergabes</w:t>
      </w:r>
      <w:r>
        <w:t>ystems in einem Ban</w:t>
      </w:r>
      <w:del w:id="214" w:author="Hannah Knehr" w:date="2023-06-30T17:01:00Z">
        <w:r w:rsidDel="00046CE3">
          <w:delText>ki</w:delText>
        </w:r>
      </w:del>
      <w:ins w:id="215" w:author="Hannah Knehr" w:date="2023-06-30T17:15:00Z">
        <w:r w:rsidR="001F73C6">
          <w:t>ki</w:t>
        </w:r>
      </w:ins>
      <w:r>
        <w:t xml:space="preserve">nstitut. </w:t>
      </w:r>
      <w:r w:rsidR="00CE57A1">
        <w:t>Der</w:t>
      </w:r>
      <w:r>
        <w:t xml:space="preserve"> Einsatz eines </w:t>
      </w:r>
      <w:del w:id="216" w:author="Hannah Knehr" w:date="2023-06-30T17:01:00Z">
        <w:r w:rsidDel="00046CE3">
          <w:delText>KI</w:delText>
        </w:r>
      </w:del>
      <w:ins w:id="217" w:author="Hannah Knehr" w:date="2023-06-30T17:01:00Z">
        <w:r w:rsidR="00046CE3">
          <w:t>AI</w:t>
        </w:r>
      </w:ins>
      <w:r>
        <w:t xml:space="preserve">-Klassifikators in Verbindung mit einem XAI-Modell soll </w:t>
      </w:r>
      <w:r w:rsidR="00CE57A1">
        <w:t xml:space="preserve">die </w:t>
      </w:r>
      <w:r>
        <w:t>Entscheidung über Kreditvergabe</w:t>
      </w:r>
      <w:r w:rsidR="00CE57A1">
        <w:t>n</w:t>
      </w:r>
      <w:r>
        <w:t xml:space="preserve"> an KundInnen </w:t>
      </w:r>
      <w:r w:rsidR="00315E73">
        <w:t>erleichter</w:t>
      </w:r>
      <w:r w:rsidR="00CE57A1">
        <w:t>n</w:t>
      </w:r>
      <w:r>
        <w:t xml:space="preserve">. Dabei soll das System </w:t>
      </w:r>
      <w:r w:rsidR="00315E73">
        <w:t xml:space="preserve">die Daten von KundInnen analysieren und eine Einschätzung über deren Kreditwürdigkeit geben. </w:t>
      </w:r>
      <w:r w:rsidR="00963C59">
        <w:t>Anschließend</w:t>
      </w:r>
      <w:r w:rsidR="00315E73">
        <w:t xml:space="preserve"> sollen durch den Einsatz eines XAI-Modells Empfehlungen und Vorschläge gegeben werden, die die Bonität der KundIn</w:t>
      </w:r>
      <w:ins w:id="218" w:author="Hannah Knehr" w:date="2023-06-30T17:16:00Z">
        <w:r w:rsidR="001F73C6">
          <w:t>nen</w:t>
        </w:r>
      </w:ins>
      <w:r w:rsidR="00315E73">
        <w:t xml:space="preserve"> verbessern würde</w:t>
      </w:r>
      <w:r w:rsidR="00B250F5">
        <w:t>n</w:t>
      </w:r>
      <w:r w:rsidR="00315E73">
        <w:t xml:space="preserve">. </w:t>
      </w:r>
      <w:r w:rsidR="00963C59">
        <w:t>KundInnen</w:t>
      </w:r>
      <w:r w:rsidR="00B250F5" w:rsidRPr="00D703E0">
        <w:t xml:space="preserve"> erhalten Einblicke in die berücksichtigten Faktoren, was das Vertrauen in die Entscheidungsfindung der </w:t>
      </w:r>
      <w:del w:id="219" w:author="Hannah Knehr" w:date="2023-06-30T17:01:00Z">
        <w:r w:rsidR="00963C59" w:rsidDel="00046CE3">
          <w:delText>KI</w:delText>
        </w:r>
      </w:del>
      <w:ins w:id="220" w:author="Hannah Knehr" w:date="2023-06-30T17:01:00Z">
        <w:r w:rsidR="00046CE3">
          <w:t>AI</w:t>
        </w:r>
      </w:ins>
      <w:r w:rsidR="00B250F5" w:rsidRPr="00D703E0">
        <w:t xml:space="preserve"> stärkt. </w:t>
      </w:r>
      <w:r w:rsidR="004120D4" w:rsidRPr="00D703E0">
        <w:t xml:space="preserve">Durch die Erläuterungen können </w:t>
      </w:r>
      <w:r w:rsidR="004120D4">
        <w:t>sie</w:t>
      </w:r>
      <w:r w:rsidR="004120D4" w:rsidRPr="00D703E0">
        <w:t xml:space="preserve"> notwendige Schritte </w:t>
      </w:r>
      <w:r w:rsidR="004120D4">
        <w:t>einleiten, die</w:t>
      </w:r>
      <w:r w:rsidR="004120D4" w:rsidRPr="00D703E0">
        <w:t xml:space="preserve"> ihre Chancen auf eine künftige Kreditgenehmigung erhöh</w:t>
      </w:r>
      <w:r w:rsidR="004120D4">
        <w:t>en</w:t>
      </w:r>
      <w:r w:rsidR="004120D4" w:rsidRPr="00D703E0">
        <w:t>.</w:t>
      </w:r>
      <w:r w:rsidR="004120D4">
        <w:t xml:space="preserve"> </w:t>
      </w:r>
      <w:r w:rsidR="00315E73">
        <w:t xml:space="preserve">Die </w:t>
      </w:r>
      <w:r w:rsidR="00963C59">
        <w:t xml:space="preserve">genutzten </w:t>
      </w:r>
      <w:r w:rsidR="00315E73">
        <w:t>Daten werden aus der Analyse eines entsprechenden KundInnenprofils geliefert</w:t>
      </w:r>
      <w:del w:id="221" w:author="Hannah Knehr" w:date="2023-06-30T17:17:00Z">
        <w:r w:rsidR="00315E73" w:rsidDel="009A62F8">
          <w:delText xml:space="preserve"> und beinhaltet </w:delText>
        </w:r>
        <w:r w:rsidDel="009A62F8">
          <w:delText>27 Attribute</w:delText>
        </w:r>
      </w:del>
      <w:r w:rsidRPr="00493E78">
        <w:t>. Dieser</w:t>
      </w:r>
      <w:r>
        <w:t xml:space="preserve"> Ansatz bietet mehrere Vorteile, darunter eine höhere Genauigkeit bei der Entscheidungsfindung über die Kreditvergabe, Transparenz und die Möglichkeit, sinnvolle Erklärungen für die Genehmigung oder Ablehnung eines Kredits zu liefern.</w:t>
      </w:r>
      <w:r w:rsidR="00B250F5">
        <w:t xml:space="preserve"> D</w:t>
      </w:r>
      <w:r>
        <w:t xml:space="preserve">ie gewählte Methode hilft vor allem den KundInnen des Finanzinstitutes, denn sie bekommen mittels kontrafaktischer </w:t>
      </w:r>
      <w:r w:rsidRPr="00933F7B">
        <w:t xml:space="preserve">Erklärungen </w:t>
      </w:r>
      <w:del w:id="222" w:author="Hannah Knehr" w:date="2023-06-30T17:18:00Z">
        <w:r w:rsidRPr="00933F7B" w:rsidDel="009A62F8">
          <w:delText xml:space="preserve">genaue </w:delText>
        </w:r>
      </w:del>
      <w:ins w:id="223" w:author="Hannah Knehr" w:date="2023-06-30T17:18:00Z">
        <w:r w:rsidR="009A62F8">
          <w:t>eine genau Begründung</w:t>
        </w:r>
      </w:ins>
      <w:del w:id="224" w:author="Hannah Knehr" w:date="2023-06-30T17:18:00Z">
        <w:r w:rsidDel="009A62F8">
          <w:delText>Hinweise</w:delText>
        </w:r>
      </w:del>
      <w:r w:rsidRPr="00933F7B">
        <w:t>, warum ein Kreditantrag eventuell abgelehnt wir</w:t>
      </w:r>
      <w:ins w:id="225" w:author="Hannah Knehr" w:date="2023-06-30T17:18:00Z">
        <w:r w:rsidR="009A62F8">
          <w:t xml:space="preserve">d und </w:t>
        </w:r>
      </w:ins>
      <w:ins w:id="226" w:author="Hannah Knehr" w:date="2023-06-30T17:19:00Z">
        <w:r w:rsidR="009A62F8">
          <w:t xml:space="preserve">zudem </w:t>
        </w:r>
      </w:ins>
      <w:ins w:id="227" w:author="Hannah Knehr" w:date="2023-06-30T17:18:00Z">
        <w:r w:rsidR="009A62F8">
          <w:t xml:space="preserve">konstruktive Hinweise wie sie ihr Verhalten </w:t>
        </w:r>
      </w:ins>
      <w:ins w:id="228" w:author="Hannah Knehr" w:date="2023-06-30T17:19:00Z">
        <w:r w:rsidR="009A62F8">
          <w:t xml:space="preserve">eventuell </w:t>
        </w:r>
      </w:ins>
      <w:ins w:id="229" w:author="Hannah Knehr" w:date="2023-06-30T17:18:00Z">
        <w:r w:rsidR="009A62F8">
          <w:t>anpass</w:t>
        </w:r>
      </w:ins>
      <w:ins w:id="230" w:author="Hannah Knehr" w:date="2023-06-30T17:19:00Z">
        <w:r w:rsidR="009A62F8">
          <w:t>en können</w:t>
        </w:r>
      </w:ins>
      <w:del w:id="231" w:author="Hannah Knehr" w:date="2023-06-30T17:18:00Z">
        <w:r w:rsidRPr="00933F7B" w:rsidDel="009A62F8">
          <w:delText>d</w:delText>
        </w:r>
      </w:del>
      <w:r w:rsidR="00B250F5">
        <w:t>.</w:t>
      </w:r>
      <w:r w:rsidRPr="00D703E0">
        <w:t xml:space="preserve"> </w:t>
      </w:r>
    </w:p>
    <w:p w14:paraId="26EBA782" w14:textId="77777777" w:rsidR="00303A6A" w:rsidRPr="00E8158F" w:rsidRDefault="00303A6A"/>
    <w:p w14:paraId="3985EA7D" w14:textId="7AC2B297" w:rsidR="00303A6A" w:rsidRPr="00E8158F" w:rsidRDefault="00480D43" w:rsidP="004120D4">
      <w:pPr>
        <w:pStyle w:val="berschrift2"/>
        <w:ind w:left="907"/>
        <w:rPr>
          <w:lang w:val="de-DE"/>
        </w:rPr>
      </w:pPr>
      <w:bookmarkStart w:id="232" w:name="_Toc138903416"/>
      <w:r w:rsidRPr="00E8158F">
        <w:rPr>
          <w:lang w:val="de-DE"/>
        </w:rPr>
        <w:t>Datenaufbereitung</w:t>
      </w:r>
      <w:bookmarkEnd w:id="232"/>
    </w:p>
    <w:p w14:paraId="049762B8" w14:textId="1E22DB78" w:rsidR="004120D4" w:rsidRDefault="004120D4" w:rsidP="004120D4">
      <w:pPr>
        <w:ind w:left="180" w:firstLine="720"/>
      </w:pPr>
      <w:r>
        <w:t>Der genutzte Datensatz enthält 90.657 Einträge</w:t>
      </w:r>
      <w:r w:rsidR="00A93FEB">
        <w:t>, die jeweils einen KundInneneintrag darstellen</w:t>
      </w:r>
      <w:r>
        <w:t xml:space="preserve">. Alle Einträge setzen sich aus 27 Attributen zusammen, die da sind: </w:t>
      </w:r>
      <w:commentRangeStart w:id="233"/>
      <w:commentRangeStart w:id="234"/>
      <w:r>
        <w:t>ID, KundInnen-ID, Monat, Alter, Sozialversicherungsnummer</w:t>
      </w:r>
      <w:r>
        <w:fldChar w:fldCharType="begin"/>
      </w:r>
      <w:r>
        <w:instrText xml:space="preserve"> XE "</w:instrText>
      </w:r>
      <w:r w:rsidRPr="00802A54">
        <w:instrText>Sozialversicherungsnummer</w:instrText>
      </w:r>
      <w:r>
        <w:instrText>" \t "</w:instrText>
      </w:r>
      <w:r w:rsidRPr="004120D4">
        <w:rPr>
          <w:rFonts w:asciiTheme="minorHAnsi" w:hAnsiTheme="minorHAnsi" w:cstheme="minorHAnsi"/>
          <w:i/>
        </w:rPr>
        <w:instrText>SSN</w:instrText>
      </w:r>
      <w:r>
        <w:instrText xml:space="preserve">" </w:instrText>
      </w:r>
      <w:r>
        <w:fldChar w:fldCharType="end"/>
      </w:r>
      <w:r>
        <w:t xml:space="preserve"> (Englisch: Social Security Number, SSN), Beruf,  Jahreseinkommen, Monatsgehalt, Anzahl Bankkonten, Anzahl Kreditkarten, Zinssatz, Anzahl Darlehen, Art des Darlehens, Verspätung vom Fälligkeitsdatum, Anzahl verspäteter Zahlungen, Geändertes Kreditlimit, Anzahl Kreditanfragen, Kreditmix, Ausstehende Schulden, Kreditauslastungsquote, Kredithistorie Alter, Zahlung von Mindestbetrag, Gesamte Rückzahlung pro Monat (Englisch: </w:t>
      </w:r>
      <w:r w:rsidRPr="00CD13AB">
        <w:t>equated monthly installment, EMI)</w:t>
      </w:r>
      <w:r>
        <w:t>, Monatlich angelegter</w:t>
      </w:r>
      <w:r w:rsidRPr="00CD13AB">
        <w:t xml:space="preserve"> </w:t>
      </w:r>
      <w:r>
        <w:t>Betrag, Zahlungsverhalten, Monatlicher Saldo und Bonität.</w:t>
      </w:r>
      <w:commentRangeEnd w:id="233"/>
      <w:r>
        <w:rPr>
          <w:rStyle w:val="Kommentarzeichen"/>
        </w:rPr>
        <w:commentReference w:id="233"/>
      </w:r>
      <w:commentRangeEnd w:id="234"/>
      <w:r>
        <w:rPr>
          <w:rStyle w:val="Kommentarzeichen"/>
        </w:rPr>
        <w:commentReference w:id="234"/>
      </w:r>
    </w:p>
    <w:p w14:paraId="43014204" w14:textId="77777777" w:rsidR="00850FC6" w:rsidRDefault="00850FC6" w:rsidP="004120D4">
      <w:pPr>
        <w:ind w:left="180" w:firstLine="720"/>
      </w:pPr>
    </w:p>
    <w:p w14:paraId="35031095" w14:textId="548435BF" w:rsidR="00850FC6" w:rsidRDefault="00850FC6" w:rsidP="004120D4">
      <w:pPr>
        <w:ind w:left="180" w:firstLine="720"/>
      </w:pPr>
      <w:r>
        <w:t xml:space="preserve">Um ein Verständnis für die vorliegenden Daten zu bekommen, werden </w:t>
      </w:r>
      <w:commentRangeStart w:id="235"/>
      <w:r>
        <w:t xml:space="preserve">Minima, Maxima, sowie Mittelwerte </w:t>
      </w:r>
      <w:commentRangeEnd w:id="235"/>
      <w:r>
        <w:rPr>
          <w:rStyle w:val="Kommentarzeichen"/>
        </w:rPr>
        <w:commentReference w:id="235"/>
      </w:r>
      <w:r>
        <w:t>für die Daten berechnet sowie eine Visualisierung aller Attribute und deren Wertverteilung generiert.</w:t>
      </w:r>
    </w:p>
    <w:p w14:paraId="7FEBA62B" w14:textId="77777777" w:rsidR="00850FC6" w:rsidRDefault="00850FC6" w:rsidP="00850FC6">
      <w:pPr>
        <w:keepNext/>
        <w:jc w:val="center"/>
      </w:pPr>
      <w:r w:rsidRPr="00850FC6">
        <w:rPr>
          <w:noProof/>
        </w:rPr>
        <w:lastRenderedPageBreak/>
        <w:drawing>
          <wp:inline distT="0" distB="0" distL="0" distR="0" wp14:anchorId="65018336" wp14:editId="10EC0F06">
            <wp:extent cx="5760085" cy="3362325"/>
            <wp:effectExtent l="0" t="0" r="0" b="9525"/>
            <wp:docPr id="2054842469" name="Picture 1" descr="A picture containing text, diagram,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42469" name="Picture 1" descr="A picture containing text, diagram, plan, screenshot&#10;&#10;Description automatically generated"/>
                    <pic:cNvPicPr/>
                  </pic:nvPicPr>
                  <pic:blipFill>
                    <a:blip r:embed="rId22"/>
                    <a:stretch>
                      <a:fillRect/>
                    </a:stretch>
                  </pic:blipFill>
                  <pic:spPr>
                    <a:xfrm>
                      <a:off x="0" y="0"/>
                      <a:ext cx="5760085" cy="3362325"/>
                    </a:xfrm>
                    <a:prstGeom prst="rect">
                      <a:avLst/>
                    </a:prstGeom>
                  </pic:spPr>
                </pic:pic>
              </a:graphicData>
            </a:graphic>
          </wp:inline>
        </w:drawing>
      </w:r>
    </w:p>
    <w:p w14:paraId="3C5390E7" w14:textId="4696314E" w:rsidR="00403C1D" w:rsidRDefault="00850FC6" w:rsidP="00850FC6">
      <w:pPr>
        <w:pStyle w:val="Beschriftung"/>
        <w:jc w:val="center"/>
      </w:pPr>
      <w:bookmarkStart w:id="236" w:name="_Toc138903391"/>
      <w:r>
        <w:t xml:space="preserve">Abbildung </w:t>
      </w:r>
      <w:r w:rsidR="00000000">
        <w:fldChar w:fldCharType="begin"/>
      </w:r>
      <w:r w:rsidR="00000000">
        <w:instrText xml:space="preserve"> SEQ Abbildung \* ARABIC </w:instrText>
      </w:r>
      <w:r w:rsidR="00000000">
        <w:fldChar w:fldCharType="separate"/>
      </w:r>
      <w:r>
        <w:rPr>
          <w:noProof/>
        </w:rPr>
        <w:t>1</w:t>
      </w:r>
      <w:r w:rsidR="00000000">
        <w:rPr>
          <w:noProof/>
        </w:rPr>
        <w:fldChar w:fldCharType="end"/>
      </w:r>
      <w:r>
        <w:t>: Ausschnitt aus der Verteilung der Werte der Attribute</w:t>
      </w:r>
      <w:bookmarkEnd w:id="236"/>
    </w:p>
    <w:p w14:paraId="017C9F36" w14:textId="77777777" w:rsidR="00850FC6" w:rsidRPr="00850FC6" w:rsidRDefault="00850FC6" w:rsidP="00850FC6"/>
    <w:p w14:paraId="20DC9BDA" w14:textId="1E0EF715" w:rsidR="003E49B5" w:rsidRPr="00E8158F" w:rsidRDefault="003E49B5" w:rsidP="00850FC6">
      <w:pPr>
        <w:ind w:left="180" w:firstLine="720"/>
      </w:pPr>
      <w:r w:rsidRPr="00E8158F">
        <w:t>Bevor die Daten den Klassifikationsmodellen übergeben werden können, müssen sie zunächst aufbereitet und bereinigt werden. Es wurden folgende vorbereitende Schritte auf den Datensatz angewandt, um eine sinnvolle Klassifizierung der Daten zu ermöglichen:</w:t>
      </w:r>
    </w:p>
    <w:p w14:paraId="4A53BC95" w14:textId="49642AF2" w:rsidR="003E49B5" w:rsidRDefault="003E49B5" w:rsidP="004120D4">
      <w:pPr>
        <w:ind w:left="180" w:firstLine="720"/>
      </w:pPr>
      <w:r w:rsidRPr="00E8158F">
        <w:t xml:space="preserve">Im ersten Schritt erfolgt eine intensive Betrachtung der Daten, um mögliche Unstimmigkeiten zu identifizieren. Dabei werden </w:t>
      </w:r>
      <w:r w:rsidR="004120D4">
        <w:t>Einträge</w:t>
      </w:r>
      <w:r w:rsidRPr="00E8158F">
        <w:t xml:space="preserve">, deren Attribute </w:t>
      </w:r>
      <w:r w:rsidR="004120D4">
        <w:t>fehlerhaft oder unrealistisch sind</w:t>
      </w:r>
      <w:r w:rsidRPr="00E8158F">
        <w:t xml:space="preserve">, aus dem Datensatz entfernt. Ebenso werden </w:t>
      </w:r>
      <w:r w:rsidR="004120D4">
        <w:t>Einträge</w:t>
      </w:r>
      <w:r w:rsidRPr="00E8158F">
        <w:t xml:space="preserve"> entfernt, bei denen nur unvollständige Informationen vorliegen. Im verbleibenden Datensatz ist somit jede Zeile vollständig,</w:t>
      </w:r>
      <w:r w:rsidR="004120D4">
        <w:t xml:space="preserve"> d.h.</w:t>
      </w:r>
      <w:r w:rsidRPr="00E8158F">
        <w:t xml:space="preserve"> über jede verbleibende Kund</w:t>
      </w:r>
      <w:r w:rsidR="004120D4">
        <w:t>I</w:t>
      </w:r>
      <w:r w:rsidRPr="00E8158F">
        <w:t>n sind damit alle möglichen Informationen verfügbar. Dieser Plausibilitätscheck stellt sicher, dass nur valide und vollständige Daten für die weiteren Schritte der Analyse verwendet werden.</w:t>
      </w:r>
    </w:p>
    <w:p w14:paraId="28C30120" w14:textId="77777777" w:rsidR="00850FC6" w:rsidRDefault="00850FC6" w:rsidP="00850FC6">
      <w:pPr>
        <w:keepNext/>
        <w:jc w:val="center"/>
      </w:pPr>
      <w:r w:rsidRPr="00850FC6">
        <w:rPr>
          <w:noProof/>
        </w:rPr>
        <w:drawing>
          <wp:inline distT="0" distB="0" distL="0" distR="0" wp14:anchorId="164B50E7" wp14:editId="63BB9A27">
            <wp:extent cx="5760085" cy="1543685"/>
            <wp:effectExtent l="0" t="0" r="0" b="0"/>
            <wp:docPr id="182189292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92922" name="Picture 1" descr="A screenshot of a computer&#10;&#10;Description automatically generated with low confidence"/>
                    <pic:cNvPicPr/>
                  </pic:nvPicPr>
                  <pic:blipFill>
                    <a:blip r:embed="rId23"/>
                    <a:stretch>
                      <a:fillRect/>
                    </a:stretch>
                  </pic:blipFill>
                  <pic:spPr>
                    <a:xfrm>
                      <a:off x="0" y="0"/>
                      <a:ext cx="5760085" cy="1543685"/>
                    </a:xfrm>
                    <a:prstGeom prst="rect">
                      <a:avLst/>
                    </a:prstGeom>
                  </pic:spPr>
                </pic:pic>
              </a:graphicData>
            </a:graphic>
          </wp:inline>
        </w:drawing>
      </w:r>
    </w:p>
    <w:p w14:paraId="3CC6F794" w14:textId="75DC4424" w:rsidR="00850FC6" w:rsidRDefault="00850FC6" w:rsidP="00850FC6">
      <w:pPr>
        <w:pStyle w:val="Beschriftung"/>
        <w:jc w:val="center"/>
      </w:pPr>
      <w:bookmarkStart w:id="237" w:name="_Toc138903392"/>
      <w:r>
        <w:t xml:space="preserve">Abbildung </w:t>
      </w:r>
      <w:r w:rsidR="00000000">
        <w:fldChar w:fldCharType="begin"/>
      </w:r>
      <w:r w:rsidR="00000000">
        <w:instrText xml:space="preserve"> SEQ Abbildung \* ARABIC </w:instrText>
      </w:r>
      <w:r w:rsidR="00000000">
        <w:fldChar w:fldCharType="separate"/>
      </w:r>
      <w:r>
        <w:rPr>
          <w:noProof/>
        </w:rPr>
        <w:t>2</w:t>
      </w:r>
      <w:r w:rsidR="00000000">
        <w:rPr>
          <w:noProof/>
        </w:rPr>
        <w:fldChar w:fldCharType="end"/>
      </w:r>
      <w:r>
        <w:t>: Plausibilitätsprüfung</w:t>
      </w:r>
      <w:bookmarkEnd w:id="237"/>
    </w:p>
    <w:p w14:paraId="6FE0A7B6" w14:textId="77777777" w:rsidR="00850FC6" w:rsidRPr="00850FC6" w:rsidRDefault="00850FC6" w:rsidP="00850FC6"/>
    <w:p w14:paraId="4E8CB9E3" w14:textId="648D8F8D" w:rsidR="000359F1" w:rsidRDefault="000359F1" w:rsidP="000359F1">
      <w:pPr>
        <w:ind w:left="180" w:firstLine="720"/>
      </w:pPr>
      <w:r w:rsidRPr="008B7485">
        <w:lastRenderedPageBreak/>
        <w:t xml:space="preserve">Im zweiten Schritt werden die Spalten </w:t>
      </w:r>
      <w:r w:rsidR="009261B8" w:rsidRPr="009261B8">
        <w:t>'</w:t>
      </w:r>
      <w:r w:rsidRPr="008B7485">
        <w:t>ID</w:t>
      </w:r>
      <w:r w:rsidR="009261B8" w:rsidRPr="009261B8">
        <w:t>'</w:t>
      </w:r>
      <w:r w:rsidRPr="008B7485">
        <w:t xml:space="preserve">, </w:t>
      </w:r>
      <w:r w:rsidR="009261B8" w:rsidRPr="009261B8">
        <w:t>'</w:t>
      </w:r>
      <w:r w:rsidRPr="008B7485">
        <w:t>Customer_ID</w:t>
      </w:r>
      <w:r w:rsidR="009261B8" w:rsidRPr="009261B8">
        <w:t>'</w:t>
      </w:r>
      <w:r w:rsidRPr="008B7485">
        <w:t xml:space="preserve">, </w:t>
      </w:r>
      <w:r w:rsidR="009261B8" w:rsidRPr="009261B8">
        <w:t>'</w:t>
      </w:r>
      <w:r w:rsidRPr="008B7485">
        <w:t>SSN</w:t>
      </w:r>
      <w:r w:rsidR="009261B8" w:rsidRPr="009261B8">
        <w:t>'</w:t>
      </w:r>
      <w:r w:rsidRPr="008B7485">
        <w:t xml:space="preserve"> und </w:t>
      </w:r>
      <w:r w:rsidR="009261B8" w:rsidRPr="009261B8">
        <w:t>'</w:t>
      </w:r>
      <w:r w:rsidRPr="008B7485">
        <w:t>Month</w:t>
      </w:r>
      <w:r w:rsidR="009261B8" w:rsidRPr="009261B8">
        <w:t>'</w:t>
      </w:r>
      <w:r w:rsidRPr="008B7485">
        <w:t xml:space="preserve"> aus dem Datensatz entfernt, da sie keinen Einfluss auf die Kreditvergabe haben. Diese Angaben sind nur von administrativer Bedeutung</w:t>
      </w:r>
      <w:r>
        <w:t>.</w:t>
      </w:r>
    </w:p>
    <w:p w14:paraId="21BA9F9A" w14:textId="77777777" w:rsidR="00850FC6" w:rsidRDefault="00850FC6" w:rsidP="00850FC6">
      <w:pPr>
        <w:keepNext/>
      </w:pPr>
      <w:r w:rsidRPr="00850FC6">
        <w:rPr>
          <w:noProof/>
        </w:rPr>
        <w:drawing>
          <wp:inline distT="0" distB="0" distL="0" distR="0" wp14:anchorId="174D8235" wp14:editId="6D921020">
            <wp:extent cx="5760085" cy="2477135"/>
            <wp:effectExtent l="0" t="0" r="0" b="0"/>
            <wp:docPr id="106829890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98904" name="Picture 1" descr="A screenshot of a computer&#10;&#10;Description automatically generated with low confidence"/>
                    <pic:cNvPicPr/>
                  </pic:nvPicPr>
                  <pic:blipFill>
                    <a:blip r:embed="rId24"/>
                    <a:stretch>
                      <a:fillRect/>
                    </a:stretch>
                  </pic:blipFill>
                  <pic:spPr>
                    <a:xfrm>
                      <a:off x="0" y="0"/>
                      <a:ext cx="5760085" cy="2477135"/>
                    </a:xfrm>
                    <a:prstGeom prst="rect">
                      <a:avLst/>
                    </a:prstGeom>
                  </pic:spPr>
                </pic:pic>
              </a:graphicData>
            </a:graphic>
          </wp:inline>
        </w:drawing>
      </w:r>
    </w:p>
    <w:p w14:paraId="3F45631B" w14:textId="31FB8413" w:rsidR="00850FC6" w:rsidRDefault="00850FC6" w:rsidP="00850FC6">
      <w:pPr>
        <w:pStyle w:val="Beschriftung"/>
        <w:jc w:val="center"/>
      </w:pPr>
      <w:bookmarkStart w:id="238" w:name="_Toc138903393"/>
      <w:r>
        <w:t xml:space="preserve">Abbildung </w:t>
      </w:r>
      <w:r w:rsidR="00000000">
        <w:fldChar w:fldCharType="begin"/>
      </w:r>
      <w:r w:rsidR="00000000">
        <w:instrText xml:space="preserve"> SEQ Abbildung \* ARABIC </w:instrText>
      </w:r>
      <w:r w:rsidR="00000000">
        <w:fldChar w:fldCharType="separate"/>
      </w:r>
      <w:r>
        <w:rPr>
          <w:noProof/>
        </w:rPr>
        <w:t>3</w:t>
      </w:r>
      <w:r w:rsidR="00000000">
        <w:rPr>
          <w:noProof/>
        </w:rPr>
        <w:fldChar w:fldCharType="end"/>
      </w:r>
      <w:r>
        <w:t>: Entfernen irrelevanter Spalten</w:t>
      </w:r>
      <w:bookmarkEnd w:id="238"/>
    </w:p>
    <w:p w14:paraId="1B0F94BC" w14:textId="77777777" w:rsidR="00850FC6" w:rsidRPr="00850FC6" w:rsidRDefault="00850FC6" w:rsidP="00850FC6"/>
    <w:p w14:paraId="35BF330D" w14:textId="15C6FD32" w:rsidR="00850FC6" w:rsidRDefault="000359F1" w:rsidP="000359F1">
      <w:pPr>
        <w:ind w:left="180" w:firstLine="720"/>
      </w:pPr>
      <w:r w:rsidRPr="008B7485">
        <w:t xml:space="preserve">Im dritten Schritt werden bestimmte Attribute weiter angepasst, um sinnvolle Ergebnisse zu erzielen. </w:t>
      </w:r>
      <w:ins w:id="239" w:author="Hannah Knehr" w:date="2023-06-30T17:22:00Z">
        <w:r w:rsidR="009A62F8">
          <w:t xml:space="preserve">Beispielsweise enthält das </w:t>
        </w:r>
      </w:ins>
      <w:del w:id="240" w:author="Hannah Knehr" w:date="2023-06-30T17:22:00Z">
        <w:r w:rsidRPr="008B7485" w:rsidDel="009A62F8">
          <w:delText xml:space="preserve">Das </w:delText>
        </w:r>
      </w:del>
      <w:r w:rsidRPr="008B7485">
        <w:t xml:space="preserve">Attribut "Type_of_Loan" </w:t>
      </w:r>
      <w:del w:id="241" w:author="Hannah Knehr" w:date="2023-06-30T17:22:00Z">
        <w:r w:rsidRPr="008B7485" w:rsidDel="009A62F8">
          <w:delText xml:space="preserve">enthält </w:delText>
        </w:r>
      </w:del>
      <w:r w:rsidRPr="008B7485">
        <w:t xml:space="preserve">eine Auflistung verschiedener Kreditarten. Um den Einfluss dieses Attributs auf die Kreditvergabe besser messen zu können, wird für jede Kreditart ein neues Attribut implementiert, das angibt, ob </w:t>
      </w:r>
      <w:r>
        <w:t>die</w:t>
      </w:r>
      <w:r w:rsidRPr="008B7485">
        <w:t xml:space="preserve"> entsprechende Kreditart vorliegt oder nicht. Anschließend wird das Attribut "Type_of_Loan" gelöscht. </w:t>
      </w:r>
    </w:p>
    <w:p w14:paraId="59C3F2F0" w14:textId="77777777" w:rsidR="00850FC6" w:rsidRDefault="00850FC6" w:rsidP="00850FC6">
      <w:pPr>
        <w:keepNext/>
      </w:pPr>
      <w:r w:rsidRPr="00850FC6">
        <w:rPr>
          <w:noProof/>
        </w:rPr>
        <w:drawing>
          <wp:inline distT="0" distB="0" distL="0" distR="0" wp14:anchorId="301A6376" wp14:editId="4E6AADBE">
            <wp:extent cx="5760085" cy="3098165"/>
            <wp:effectExtent l="0" t="0" r="0" b="6985"/>
            <wp:docPr id="20848730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7304" name="Picture 1" descr="A picture containing text, screenshot, font, number&#10;&#10;Description automatically generated"/>
                    <pic:cNvPicPr/>
                  </pic:nvPicPr>
                  <pic:blipFill>
                    <a:blip r:embed="rId25"/>
                    <a:stretch>
                      <a:fillRect/>
                    </a:stretch>
                  </pic:blipFill>
                  <pic:spPr>
                    <a:xfrm>
                      <a:off x="0" y="0"/>
                      <a:ext cx="5760085" cy="3098165"/>
                    </a:xfrm>
                    <a:prstGeom prst="rect">
                      <a:avLst/>
                    </a:prstGeom>
                  </pic:spPr>
                </pic:pic>
              </a:graphicData>
            </a:graphic>
          </wp:inline>
        </w:drawing>
      </w:r>
    </w:p>
    <w:p w14:paraId="4D4BD8D9" w14:textId="18F63971" w:rsidR="00850FC6" w:rsidRDefault="00850FC6" w:rsidP="00850FC6">
      <w:pPr>
        <w:pStyle w:val="Beschriftung"/>
        <w:jc w:val="center"/>
      </w:pPr>
      <w:bookmarkStart w:id="242" w:name="_Toc138903394"/>
      <w:r>
        <w:t xml:space="preserve">Abbildung </w:t>
      </w:r>
      <w:r w:rsidR="00000000">
        <w:fldChar w:fldCharType="begin"/>
      </w:r>
      <w:r w:rsidR="00000000">
        <w:instrText xml:space="preserve"> SEQ Abbildung \* ARABIC </w:instrText>
      </w:r>
      <w:r w:rsidR="00000000">
        <w:fldChar w:fldCharType="separate"/>
      </w:r>
      <w:r>
        <w:rPr>
          <w:noProof/>
        </w:rPr>
        <w:t>4</w:t>
      </w:r>
      <w:r w:rsidR="00000000">
        <w:rPr>
          <w:noProof/>
        </w:rPr>
        <w:fldChar w:fldCharType="end"/>
      </w:r>
      <w:r>
        <w:t>: Anpassung des Attributs "Type_of_Loan"</w:t>
      </w:r>
      <w:bookmarkEnd w:id="242"/>
    </w:p>
    <w:p w14:paraId="6C967A05" w14:textId="77777777" w:rsidR="00850FC6" w:rsidRPr="00850FC6" w:rsidRDefault="00850FC6" w:rsidP="00850FC6"/>
    <w:p w14:paraId="07C41A33" w14:textId="53C9C9E3" w:rsidR="000359F1" w:rsidRPr="008B7485" w:rsidDel="009A62F8" w:rsidRDefault="00850FC6" w:rsidP="00850FC6">
      <w:pPr>
        <w:rPr>
          <w:del w:id="243" w:author="Hannah Knehr" w:date="2023-06-30T17:21:00Z"/>
        </w:rPr>
      </w:pPr>
      <w:del w:id="244" w:author="Hannah Knehr" w:date="2023-06-30T17:21:00Z">
        <w:r w:rsidRPr="00850FC6" w:rsidDel="009A62F8">
          <w:lastRenderedPageBreak/>
          <w:delText xml:space="preserve"> </w:delText>
        </w:r>
        <w:r w:rsidR="000359F1" w:rsidRPr="008B7485" w:rsidDel="009A62F8">
          <w:delText>Das Attribut "Credit_History_Age"</w:delText>
        </w:r>
        <w:r w:rsidR="000359F1" w:rsidDel="009A62F8">
          <w:delText xml:space="preserve"> </w:delText>
        </w:r>
        <w:r w:rsidR="000359F1" w:rsidRPr="008B7485" w:rsidDel="009A62F8">
          <w:delText>ist in Form von Jahren und Monaten dargestellt.</w:delText>
        </w:r>
      </w:del>
      <w:del w:id="245" w:author="Hannah Knehr" w:date="2023-06-30T17:20:00Z">
        <w:r w:rsidR="000359F1" w:rsidRPr="008B7485" w:rsidDel="009A62F8">
          <w:delText xml:space="preserve"> </w:delText>
        </w:r>
        <w:r w:rsidR="000359F1" w:rsidRPr="004120D4" w:rsidDel="009A62F8">
          <w:rPr>
            <w:highlight w:val="yellow"/>
          </w:rPr>
          <w:delText>TODO</w:delText>
        </w:r>
        <w:r w:rsidR="000359F1" w:rsidRPr="008B7485" w:rsidDel="009A62F8">
          <w:delText xml:space="preserve">. </w:delText>
        </w:r>
      </w:del>
    </w:p>
    <w:p w14:paraId="092DDD1D" w14:textId="77777777" w:rsidR="000359F1" w:rsidRDefault="000359F1" w:rsidP="009A62F8">
      <w:pPr>
        <w:ind w:firstLine="720"/>
        <w:pPrChange w:id="246" w:author="Hannah Knehr" w:date="2023-06-30T17:21:00Z">
          <w:pPr>
            <w:ind w:left="180" w:firstLine="720"/>
          </w:pPr>
        </w:pPrChange>
      </w:pPr>
      <w:r w:rsidRPr="008B7485">
        <w:t>Im vierten Schritt wird die Zielvariable in Form des Attributs "Credit</w:t>
      </w:r>
      <w:r>
        <w:t>_</w:t>
      </w:r>
      <w:r w:rsidRPr="008B7485">
        <w:t>Score" aus dem Datensatz extrahiert.</w:t>
      </w:r>
    </w:p>
    <w:p w14:paraId="2A58D528" w14:textId="77777777" w:rsidR="00850FC6" w:rsidRDefault="00850FC6" w:rsidP="00850FC6">
      <w:pPr>
        <w:keepNext/>
      </w:pPr>
      <w:r w:rsidRPr="00850FC6">
        <w:rPr>
          <w:noProof/>
        </w:rPr>
        <w:drawing>
          <wp:inline distT="0" distB="0" distL="0" distR="0" wp14:anchorId="771E49B5" wp14:editId="430320ED">
            <wp:extent cx="5760085" cy="1743710"/>
            <wp:effectExtent l="0" t="0" r="0" b="8890"/>
            <wp:docPr id="48708522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85226" name="Picture 1" descr="A picture containing text, screenshot, font, number&#10;&#10;Description automatically generated"/>
                    <pic:cNvPicPr/>
                  </pic:nvPicPr>
                  <pic:blipFill>
                    <a:blip r:embed="rId26"/>
                    <a:stretch>
                      <a:fillRect/>
                    </a:stretch>
                  </pic:blipFill>
                  <pic:spPr>
                    <a:xfrm>
                      <a:off x="0" y="0"/>
                      <a:ext cx="5760085" cy="1743710"/>
                    </a:xfrm>
                    <a:prstGeom prst="rect">
                      <a:avLst/>
                    </a:prstGeom>
                  </pic:spPr>
                </pic:pic>
              </a:graphicData>
            </a:graphic>
          </wp:inline>
        </w:drawing>
      </w:r>
    </w:p>
    <w:p w14:paraId="11533875" w14:textId="05F04A88" w:rsidR="00850FC6" w:rsidRDefault="00850FC6" w:rsidP="00850FC6">
      <w:pPr>
        <w:pStyle w:val="Beschriftung"/>
        <w:jc w:val="center"/>
      </w:pPr>
      <w:bookmarkStart w:id="247" w:name="_Toc138903395"/>
      <w:r>
        <w:t xml:space="preserve">Abbildung </w:t>
      </w:r>
      <w:r w:rsidR="00000000">
        <w:fldChar w:fldCharType="begin"/>
      </w:r>
      <w:r w:rsidR="00000000">
        <w:instrText xml:space="preserve"> SEQ Abbildung \* ARABIC </w:instrText>
      </w:r>
      <w:r w:rsidR="00000000">
        <w:fldChar w:fldCharType="separate"/>
      </w:r>
      <w:r>
        <w:rPr>
          <w:noProof/>
        </w:rPr>
        <w:t>5</w:t>
      </w:r>
      <w:r w:rsidR="00000000">
        <w:rPr>
          <w:noProof/>
        </w:rPr>
        <w:fldChar w:fldCharType="end"/>
      </w:r>
      <w:r>
        <w:t>: Extraktion der Zielvariable</w:t>
      </w:r>
      <w:bookmarkEnd w:id="247"/>
    </w:p>
    <w:p w14:paraId="63B16D6D" w14:textId="77777777" w:rsidR="00850FC6" w:rsidRPr="00850FC6" w:rsidRDefault="00850FC6" w:rsidP="00850FC6"/>
    <w:p w14:paraId="2D7CE801" w14:textId="77777777" w:rsidR="009A62F8" w:rsidRDefault="000359F1" w:rsidP="009A62F8">
      <w:pPr>
        <w:ind w:left="180" w:firstLine="720"/>
        <w:rPr>
          <w:ins w:id="248" w:author="Hannah Knehr" w:date="2023-06-30T17:26:00Z"/>
          <w:lang w:val="en-US"/>
        </w:rPr>
      </w:pPr>
      <w:r w:rsidRPr="004C6ADF">
        <w:t xml:space="preserve">Im fünften Schritt werden die Attribute in stetige und diskrete Attribute unterteilt. </w:t>
      </w:r>
      <w:commentRangeStart w:id="249"/>
      <w:r w:rsidRPr="009261B8">
        <w:rPr>
          <w:lang w:val="en-US"/>
        </w:rPr>
        <w:t>Die</w:t>
      </w:r>
      <w:ins w:id="250" w:author="Hannah Knehr" w:date="2023-06-30T17:26:00Z">
        <w:r w:rsidR="009A62F8">
          <w:rPr>
            <w:lang w:val="en-US"/>
          </w:rPr>
          <w:t xml:space="preserve"> </w:t>
        </w:r>
      </w:ins>
      <w:del w:id="251" w:author="Hannah Knehr" w:date="2023-06-30T17:26:00Z">
        <w:r w:rsidRPr="009261B8" w:rsidDel="009A62F8">
          <w:rPr>
            <w:lang w:val="en-US"/>
          </w:rPr>
          <w:delText xml:space="preserve"> </w:delText>
        </w:r>
      </w:del>
      <w:r w:rsidRPr="009261B8">
        <w:rPr>
          <w:lang w:val="en-US"/>
        </w:rPr>
        <w:t xml:space="preserve">stetigen Attribute sind: </w:t>
      </w:r>
      <w:ins w:id="252" w:author="Hannah Knehr" w:date="2023-06-30T17:23:00Z">
        <w:r w:rsidR="009A62F8">
          <w:rPr>
            <w:lang w:val="en-US"/>
          </w:rPr>
          <w:t>‘</w:t>
        </w:r>
      </w:ins>
      <w:del w:id="253" w:author="Hannah Knehr" w:date="2023-06-30T17:23:00Z">
        <w:r w:rsidR="009261B8" w:rsidRPr="009261B8" w:rsidDel="009A62F8">
          <w:rPr>
            <w:lang w:val="en-US"/>
          </w:rPr>
          <w:delText>'</w:delText>
        </w:r>
      </w:del>
      <w:r w:rsidR="009261B8" w:rsidRPr="009261B8">
        <w:rPr>
          <w:lang w:val="en-US"/>
        </w:rPr>
        <w:t xml:space="preserve">Age', 'Annual_Income', 'Monthly_Inhand_Salary', 'Num_Bank_Accounts', 'Num_Credit_Card', </w:t>
      </w:r>
      <w:del w:id="254" w:author="Hannah Knehr" w:date="2023-06-30T17:23:00Z">
        <w:r w:rsidR="009261B8" w:rsidRPr="009261B8" w:rsidDel="009A62F8">
          <w:rPr>
            <w:lang w:val="en-US"/>
          </w:rPr>
          <w:delText xml:space="preserve">                     </w:delText>
        </w:r>
      </w:del>
      <w:r w:rsidR="009261B8" w:rsidRPr="009261B8">
        <w:rPr>
          <w:lang w:val="en-US"/>
        </w:rPr>
        <w:t>'Interest_Rate', 'Num_of_Loan', 'Delay_from_due_date', 'Num_of_Delayed_Payment', 'Changed_Credit_Limit', 'Num_Credit_Inquiries', 'Outstanding_Debt', 'Credit_Utilization_Ratio', 'Total_EMI_per_month', 'Amount_invested_monthly', 'Monthly_Balance', 'Credit_History_Age'</w:t>
      </w:r>
      <w:r w:rsidRPr="009261B8">
        <w:rPr>
          <w:lang w:val="en-US"/>
        </w:rPr>
        <w:t>.</w:t>
      </w:r>
      <w:ins w:id="255" w:author="Hannah Knehr" w:date="2023-06-30T17:26:00Z">
        <w:r w:rsidR="009A62F8">
          <w:rPr>
            <w:lang w:val="en-US"/>
          </w:rPr>
          <w:t xml:space="preserve"> </w:t>
        </w:r>
      </w:ins>
    </w:p>
    <w:p w14:paraId="41B857C2" w14:textId="5EF30E6A" w:rsidR="009A62F8" w:rsidRDefault="000359F1" w:rsidP="009A62F8">
      <w:pPr>
        <w:ind w:left="180" w:firstLine="720"/>
        <w:rPr>
          <w:ins w:id="256" w:author="Hannah Knehr" w:date="2023-06-30T17:24:00Z"/>
          <w:lang w:val="en-US"/>
        </w:rPr>
        <w:pPrChange w:id="257" w:author="Hannah Knehr" w:date="2023-06-30T17:26:00Z">
          <w:pPr>
            <w:ind w:left="180" w:firstLine="720"/>
            <w:jc w:val="center"/>
          </w:pPr>
        </w:pPrChange>
      </w:pPr>
      <w:r w:rsidRPr="009261B8">
        <w:rPr>
          <w:lang w:val="en-US"/>
        </w:rPr>
        <w:t xml:space="preserve">Die diskreten Attribute </w:t>
      </w:r>
      <w:del w:id="258" w:author="Hannah Knehr" w:date="2023-06-30T17:25:00Z">
        <w:r w:rsidRPr="009261B8" w:rsidDel="009A62F8">
          <w:rPr>
            <w:lang w:val="en-US"/>
          </w:rPr>
          <w:delText>sind</w:delText>
        </w:r>
      </w:del>
      <w:ins w:id="259" w:author="Hannah Knehr" w:date="2023-06-30T17:25:00Z">
        <w:r w:rsidR="009A62F8">
          <w:rPr>
            <w:lang w:val="en-US"/>
          </w:rPr>
          <w:t>lauten</w:t>
        </w:r>
      </w:ins>
      <w:r w:rsidRPr="009261B8">
        <w:rPr>
          <w:lang w:val="en-US"/>
        </w:rPr>
        <w:t xml:space="preserve">: </w:t>
      </w:r>
      <w:r w:rsidR="009261B8" w:rsidRPr="009261B8">
        <w:rPr>
          <w:lang w:val="en-US"/>
        </w:rPr>
        <w:t>'Occupation', 'Credit_Mix', 'Payment_of_Min_Amount', 'Payment_Behaviour',</w:t>
      </w:r>
      <w:r w:rsidR="009261B8">
        <w:rPr>
          <w:lang w:val="en-US"/>
        </w:rPr>
        <w:t xml:space="preserve"> </w:t>
      </w:r>
      <w:r w:rsidR="009261B8" w:rsidRPr="009261B8">
        <w:rPr>
          <w:lang w:val="en-US"/>
        </w:rPr>
        <w:t>'Auto Loan',</w:t>
      </w:r>
      <w:r w:rsidR="009261B8">
        <w:rPr>
          <w:lang w:val="en-US"/>
        </w:rPr>
        <w:t xml:space="preserve"> </w:t>
      </w:r>
      <w:r w:rsidR="009261B8" w:rsidRPr="009261B8">
        <w:rPr>
          <w:lang w:val="en-US"/>
        </w:rPr>
        <w:t>'Credit-Builder Loan',</w:t>
      </w:r>
      <w:ins w:id="260" w:author="Hannah Knehr" w:date="2023-06-30T17:24:00Z">
        <w:r w:rsidR="009A62F8">
          <w:rPr>
            <w:lang w:val="en-US"/>
          </w:rPr>
          <w:t xml:space="preserve"> </w:t>
        </w:r>
      </w:ins>
      <w:del w:id="261" w:author="Hannah Knehr" w:date="2023-06-30T17:24:00Z">
        <w:r w:rsidR="009261B8" w:rsidRPr="009261B8" w:rsidDel="009A62F8">
          <w:rPr>
            <w:lang w:val="en-US"/>
          </w:rPr>
          <w:br/>
        </w:r>
      </w:del>
      <w:del w:id="262" w:author="Hannah Knehr" w:date="2023-06-30T17:23:00Z">
        <w:r w:rsidR="009261B8" w:rsidRPr="009261B8" w:rsidDel="009A62F8">
          <w:rPr>
            <w:lang w:val="en-US"/>
          </w:rPr>
          <w:delText xml:space="preserve">                     </w:delText>
        </w:r>
      </w:del>
      <w:r w:rsidR="009261B8" w:rsidRPr="009261B8">
        <w:rPr>
          <w:lang w:val="en-US"/>
        </w:rPr>
        <w:t>'Personal Loan', 'Debt Consolidation Loan',</w:t>
      </w:r>
      <w:r w:rsidR="009261B8">
        <w:rPr>
          <w:lang w:val="en-US"/>
        </w:rPr>
        <w:t xml:space="preserve"> </w:t>
      </w:r>
      <w:r w:rsidR="009261B8" w:rsidRPr="009261B8">
        <w:rPr>
          <w:lang w:val="en-US"/>
        </w:rPr>
        <w:t>'Home Equity Loan',</w:t>
      </w:r>
      <w:r w:rsidR="009261B8">
        <w:rPr>
          <w:lang w:val="en-US"/>
        </w:rPr>
        <w:t xml:space="preserve"> </w:t>
      </w:r>
      <w:r w:rsidR="009261B8" w:rsidRPr="009261B8">
        <w:rPr>
          <w:lang w:val="en-US"/>
        </w:rPr>
        <w:t>'Mortgage Loan',</w:t>
      </w:r>
      <w:r w:rsidR="009261B8">
        <w:rPr>
          <w:lang w:val="en-US"/>
        </w:rPr>
        <w:t xml:space="preserve"> </w:t>
      </w:r>
      <w:r w:rsidR="009261B8" w:rsidRPr="009261B8">
        <w:rPr>
          <w:lang w:val="en-US"/>
        </w:rPr>
        <w:t>'Payday Loan',</w:t>
      </w:r>
      <w:r w:rsidR="009261B8">
        <w:rPr>
          <w:lang w:val="en-US"/>
        </w:rPr>
        <w:t xml:space="preserve"> </w:t>
      </w:r>
      <w:r w:rsidR="009261B8" w:rsidRPr="009261B8">
        <w:rPr>
          <w:lang w:val="en-US"/>
        </w:rPr>
        <w:t>'Student Loan' und 'Not Specified'.</w:t>
      </w:r>
      <w:commentRangeEnd w:id="249"/>
      <w:r w:rsidR="009A62F8">
        <w:rPr>
          <w:rStyle w:val="Kommentarzeichen"/>
        </w:rPr>
        <w:commentReference w:id="249"/>
      </w:r>
    </w:p>
    <w:p w14:paraId="142D8CF0" w14:textId="77777777" w:rsidR="009A62F8" w:rsidRPr="009261B8" w:rsidRDefault="009A62F8" w:rsidP="009A62F8">
      <w:pPr>
        <w:ind w:left="180" w:firstLine="720"/>
        <w:jc w:val="center"/>
        <w:rPr>
          <w:lang w:val="en-US"/>
        </w:rPr>
        <w:pPrChange w:id="263" w:author="Hannah Knehr" w:date="2023-06-30T17:24:00Z">
          <w:pPr>
            <w:ind w:left="180" w:firstLine="720"/>
          </w:pPr>
        </w:pPrChange>
      </w:pPr>
    </w:p>
    <w:p w14:paraId="6CCD5EC7" w14:textId="0BAC15E8" w:rsidR="000359F1" w:rsidRPr="004C6ADF" w:rsidRDefault="000359F1" w:rsidP="000359F1">
      <w:pPr>
        <w:ind w:left="180" w:firstLine="720"/>
      </w:pPr>
      <w:r w:rsidRPr="004C6ADF">
        <w:t>Im sechsten Schritt erfolgt die Skalierung der stetigen Attribute. Dabei kommt eine Standartskalierung zum Einsatz. Die Standardisierung schließt Effekte aus, die die unterschiedlichen Skalen auf das Ergebnis des Random Forests haben könnten. Es wird verhindert, dass unterschiedlich große Skalenbereiche unverhältnismäßig große Auswirkungen auf das Ergebnis haben.</w:t>
      </w:r>
      <w:r w:rsidRPr="00E8158F">
        <w:t xml:space="preserve"> </w:t>
      </w:r>
    </w:p>
    <w:p w14:paraId="0BE363C6" w14:textId="3DA1E8D7" w:rsidR="000359F1" w:rsidRDefault="000359F1" w:rsidP="004120D4">
      <w:pPr>
        <w:ind w:left="180" w:firstLine="720"/>
      </w:pPr>
      <w:r w:rsidRPr="008B7485">
        <w:t>Die diskreten Attribute werden hingegen kodiert. Viele Algorithmen für maschinelles Lernen sind nicht in der Lage, kategorische Variablen zu verarbeiten. Daher ist es wichtig, die Daten in einer geeigneten Form zu kodieren, damit Sie diese Variablen vorverarbeiten können. Die kategoriale Kodierung ist eine Technik</w:t>
      </w:r>
      <w:r>
        <w:t xml:space="preserve">, bei der </w:t>
      </w:r>
      <w:r w:rsidRPr="008B7485">
        <w:t>Variablensätze</w:t>
      </w:r>
      <w:r w:rsidRPr="007D500F">
        <w:t xml:space="preserve"> </w:t>
      </w:r>
      <w:r>
        <w:t xml:space="preserve">mit </w:t>
      </w:r>
      <w:r w:rsidRPr="008B7485">
        <w:t>kategorischen Daten, die Beschriftungsvariablen anstelle von numerischen Werten enthalten</w:t>
      </w:r>
      <w:r>
        <w:t>, entsprechend kodiert werden</w:t>
      </w:r>
      <w:r w:rsidRPr="008B7485">
        <w:t xml:space="preserve">. Je nach Art des Attributes werden unterschiedliche Kodierungsverfahren angewendet, abhängig von ihrer Bedeutung. Dabei kommen der Ordinalkodierer, der One-Hot-Kodierer und der Label-Kodierer zum Einsatz. Der </w:t>
      </w:r>
      <w:r w:rsidRPr="008B7485">
        <w:lastRenderedPageBreak/>
        <w:t>Ordinalkodierer wird für Attribute verwendet, die zwar nominell sind, aber über ein Ordnungselement und eine sinnvolle Reihenfolge verfügen. Der One-Hot-Kodierer wird verwendet, wenn die einzelnen Ausprägungen eines Attributes keine Beziehungen zueinander haben. Der Label-Kodierer wird für die Zielvariable verwendet. Durch diese Kodierungsverfahren wird sichergestellt, dass die Attribute angemessen in numerischer Form dargestellt werden, um sie in anschließenden Analysen oder Modellierungen verwenden zu können.</w:t>
      </w:r>
    </w:p>
    <w:p w14:paraId="2C9D8BB2" w14:textId="77777777" w:rsidR="004120D4" w:rsidRPr="008B7485" w:rsidRDefault="004120D4" w:rsidP="004120D4">
      <w:pPr>
        <w:ind w:left="180" w:firstLine="720"/>
      </w:pPr>
    </w:p>
    <w:p w14:paraId="2D775DD3" w14:textId="10330001" w:rsidR="000359F1" w:rsidRPr="004120D4" w:rsidRDefault="00812F88" w:rsidP="000359F1">
      <w:pPr>
        <w:ind w:left="180" w:firstLine="720"/>
      </w:pPr>
      <w:ins w:id="264" w:author="Hannah Knehr" w:date="2023-06-30T17:29:00Z">
        <w:r>
          <w:t xml:space="preserve">Nach der Datenvorverarbeitung setzt sich der Datensatz </w:t>
        </w:r>
      </w:ins>
      <w:ins w:id="265" w:author="Hannah Knehr" w:date="2023-06-30T17:30:00Z">
        <w:r>
          <w:t xml:space="preserve">noch </w:t>
        </w:r>
      </w:ins>
      <w:ins w:id="266" w:author="Hannah Knehr" w:date="2023-06-30T17:29:00Z">
        <w:r>
          <w:t>aus</w:t>
        </w:r>
      </w:ins>
      <w:ins w:id="267" w:author="Hannah Knehr" w:date="2023-06-30T17:30:00Z">
        <w:r>
          <w:t xml:space="preserve"> über</w:t>
        </w:r>
      </w:ins>
      <w:ins w:id="268" w:author="Hannah Knehr" w:date="2023-06-30T17:29:00Z">
        <w:r>
          <w:t xml:space="preserve"> </w:t>
        </w:r>
        <w:r w:rsidRPr="00812F88">
          <w:t>84498 KundInnen</w:t>
        </w:r>
        <w:r w:rsidRPr="00812F88">
          <w:t xml:space="preserve"> </w:t>
        </w:r>
        <w:r>
          <w:t>mit jeweils 30 Attributen zusammen.</w:t>
        </w:r>
      </w:ins>
      <w:ins w:id="269" w:author="Hannah Knehr" w:date="2023-06-30T17:30:00Z">
        <w:r>
          <w:t xml:space="preserve"> </w:t>
        </w:r>
      </w:ins>
      <w:r w:rsidR="000359F1" w:rsidRPr="008B7485">
        <w:t xml:space="preserve">Insgesamt führen die beschriebenen Schritte der Datenvorverarbeitung dazu, dass die im folgenden durchgeführten Analysen durchführbar und interpretierbar sind. </w:t>
      </w:r>
    </w:p>
    <w:p w14:paraId="575738A6" w14:textId="77777777" w:rsidR="000359F1" w:rsidRPr="00E8158F" w:rsidRDefault="000359F1" w:rsidP="000359F1">
      <w:pPr>
        <w:rPr>
          <w:rFonts w:eastAsia="Arial"/>
          <w:color w:val="000000"/>
        </w:rPr>
      </w:pPr>
    </w:p>
    <w:p w14:paraId="036FD590" w14:textId="18E3F2FF" w:rsidR="00303A6A" w:rsidRPr="00E8158F" w:rsidRDefault="00480D43" w:rsidP="00D2490E">
      <w:pPr>
        <w:pStyle w:val="berschrift2"/>
        <w:ind w:left="907"/>
        <w:rPr>
          <w:lang w:val="de-DE"/>
        </w:rPr>
      </w:pPr>
      <w:bookmarkStart w:id="270" w:name="_Toc138903417"/>
      <w:r w:rsidRPr="00E8158F">
        <w:rPr>
          <w:lang w:val="de-DE"/>
        </w:rPr>
        <w:t>Auswahl AI System mit Parametertuning etc.</w:t>
      </w:r>
      <w:bookmarkEnd w:id="270"/>
    </w:p>
    <w:p w14:paraId="1E87A167" w14:textId="706BC75C" w:rsidR="00D2490E" w:rsidRPr="00323CE9" w:rsidRDefault="00D2490E" w:rsidP="00323CE9">
      <w:pPr>
        <w:ind w:left="180" w:firstLine="720"/>
      </w:pPr>
      <w:r w:rsidRPr="00D2490E">
        <w:t xml:space="preserve">Im Bereich der Kreditwürdigkeitsprüfung, </w:t>
      </w:r>
      <w:del w:id="271" w:author="Hannah Knehr" w:date="2023-06-30T17:30:00Z">
        <w:r w:rsidRPr="00D2490E" w:rsidDel="00812F88">
          <w:delText xml:space="preserve">wo </w:delText>
        </w:r>
      </w:del>
      <w:ins w:id="272" w:author="Hannah Knehr" w:date="2023-06-30T17:30:00Z">
        <w:r w:rsidR="00812F88">
          <w:t>in dem</w:t>
        </w:r>
        <w:r w:rsidR="00812F88" w:rsidRPr="00D2490E">
          <w:t xml:space="preserve"> </w:t>
        </w:r>
      </w:ins>
      <w:r w:rsidRPr="00D2490E">
        <w:t xml:space="preserve">eine genaue Vorhersage der Kreditwürdigkeit von größter Bedeutung ist, spielt die Auswahl eines geeigneten Klassifizierungsalgorithmus eine entscheidende Rolle. Unter den verschiedenen </w:t>
      </w:r>
      <w:r w:rsidRPr="00323CE9">
        <w:t xml:space="preserve">verfügbaren maschinellen Lerntechniken hat sich der Random-Forest-Algorithmus aufgrund seiner </w:t>
      </w:r>
      <w:del w:id="273" w:author="Hannah Knehr" w:date="2023-06-30T17:31:00Z">
        <w:r w:rsidRPr="00323CE9" w:rsidDel="00812F88">
          <w:delText xml:space="preserve">einzigartigen </w:delText>
        </w:r>
      </w:del>
      <w:r w:rsidRPr="00323CE9">
        <w:t xml:space="preserve">Stärken und Fähigkeiten als beliebte Wahl für die Kreditwürdigkeitsklassifizierung </w:t>
      </w:r>
      <w:commentRangeStart w:id="274"/>
      <w:r w:rsidRPr="00323CE9">
        <w:t>erwiesen</w:t>
      </w:r>
      <w:commentRangeEnd w:id="274"/>
      <w:r w:rsidRPr="00323CE9">
        <w:rPr>
          <w:rStyle w:val="Kommentarzeichen"/>
        </w:rPr>
        <w:commentReference w:id="274"/>
      </w:r>
      <w:r w:rsidRPr="00323CE9">
        <w:t>. Dabei spielt vor allem seine außergewöhnliche Genauigkeit bei der Kreditrisikobewertung eine Rolle. D</w:t>
      </w:r>
      <w:r w:rsidR="00323CE9" w:rsidRPr="00323CE9">
        <w:t>er</w:t>
      </w:r>
      <w:r w:rsidRPr="00323CE9">
        <w:t xml:space="preserve"> Algorithmus kombiniert die Vorhersagekraft mehrerer Entscheidungsbäume, die jeweils unabhängig voneinander arbeiten, um zu einer endgültigen Klassifizierung zu gelangen. </w:t>
      </w:r>
      <w:r w:rsidR="00323CE9" w:rsidRPr="00323CE9">
        <w:t xml:space="preserve">Der Ensemble-Charakter des Algorithmus verringert die Überanpassung (Overfitting), indem er mehrere Entscheidungsbäume auf verschiedenen Teilmengen der Daten erstellt und bei jeder Aufteilung zufällige Untergruppen von Merkmalen verwendet. Dieser Ansatz stellt sicher, dass sich das Modell auf die relevantesten Merkmale konzentriert, was zu verbesserten Generalisierungsfähigkeiten führt. Darüber hinaus verarbeitet er auch fehlende Daten ohne signifikanten Verlust an Vorhersagekraft, was ihn für die Kreditwürdigkeitsprüfung robust macht. </w:t>
      </w:r>
      <w:r w:rsidRPr="00323CE9">
        <w:t xml:space="preserve">Durch die Nutzung der kollektiven Weisheit dieser einzelnen Bäume erreicht Random Forest ein höheres Maß an Genauigkeit </w:t>
      </w:r>
      <w:r w:rsidR="00323CE9" w:rsidRPr="00323CE9">
        <w:t>(</w:t>
      </w:r>
      <w:ins w:id="275" w:author="Hannah Knehr" w:date="2023-06-30T17:31:00Z">
        <w:r w:rsidR="00812F88">
          <w:t>~</w:t>
        </w:r>
      </w:ins>
      <w:r w:rsidR="00323CE9" w:rsidRPr="00323CE9">
        <w:t xml:space="preserve">77%) </w:t>
      </w:r>
      <w:r w:rsidRPr="00323CE9">
        <w:t xml:space="preserve">als ein einzelner Entscheidungsbaum. </w:t>
      </w:r>
    </w:p>
    <w:p w14:paraId="446BBA7C" w14:textId="4ADB270C" w:rsidR="00D2490E" w:rsidRPr="00323CE9" w:rsidRDefault="006C390A" w:rsidP="00D2490E">
      <w:pPr>
        <w:ind w:left="180" w:firstLine="720"/>
      </w:pPr>
      <w:r>
        <w:t>Z</w:t>
      </w:r>
      <w:r w:rsidR="00323CE9" w:rsidRPr="00323CE9">
        <w:t>udem</w:t>
      </w:r>
      <w:r w:rsidR="00D2490E" w:rsidRPr="00323CE9">
        <w:t xml:space="preserve"> </w:t>
      </w:r>
      <w:r w:rsidRPr="00323CE9">
        <w:t xml:space="preserve">erfasst </w:t>
      </w:r>
      <w:r>
        <w:t>er</w:t>
      </w:r>
      <w:r w:rsidRPr="00323CE9">
        <w:t xml:space="preserve"> </w:t>
      </w:r>
      <w:r w:rsidR="00D2490E" w:rsidRPr="00323CE9">
        <w:t>effektiv komplexe Beziehungen zwischen finanziellen und persönlichen Merkmalen.</w:t>
      </w:r>
      <w:r w:rsidR="00323CE9" w:rsidRPr="00323CE9">
        <w:t xml:space="preserve"> Lineare Modelle haben oft Schwierigkeiten, diese nichtlinearen Wechselwirkungen zu erfassen, was ihre Vorhersagekraft einschränkt.</w:t>
      </w:r>
      <w:r>
        <w:t xml:space="preserve"> </w:t>
      </w:r>
      <w:r w:rsidR="00323CE9" w:rsidRPr="00323CE9">
        <w:t>Eine inhärente Stärke von Random Forest liegt in seiner Fähigkeit, Einblicke in die Bedeutung von Merkmalen zu geben. Er</w:t>
      </w:r>
      <w:r w:rsidR="00D2490E" w:rsidRPr="00323CE9">
        <w:t xml:space="preserve"> </w:t>
      </w:r>
      <w:r>
        <w:t xml:space="preserve">hilft </w:t>
      </w:r>
      <w:r w:rsidR="00D2490E" w:rsidRPr="00323CE9">
        <w:t>Kreditgeber</w:t>
      </w:r>
      <w:r w:rsidR="00323CE9" w:rsidRPr="00323CE9">
        <w:t>Inn</w:t>
      </w:r>
      <w:r>
        <w:t>e</w:t>
      </w:r>
      <w:r w:rsidR="00D2490E" w:rsidRPr="00323CE9">
        <w:t xml:space="preserve">n, die wichtigsten Faktoren zu verstehen, die </w:t>
      </w:r>
      <w:r w:rsidR="00D2490E" w:rsidRPr="00323CE9">
        <w:lastRenderedPageBreak/>
        <w:t>die Kreditwürdigkeit beeinflussen. Darüber hinaus werden unausgewogene Datensätze durch die Einbeziehung von Zufallsstichprobenverfahren berücksichtigt, was zu ausgewogenen Vorhersagen und einer genauen Identifizierung von säumigen Zahlern führt. Seine Parallelisierungsfähigkeit ermöglicht die effiziente Verarbeitung großer Kreditdatensätze und macht es für Kreditscoring-Aufgaben skalierbar.</w:t>
      </w:r>
    </w:p>
    <w:p w14:paraId="025F1D66" w14:textId="77777777" w:rsidR="00D2490E" w:rsidRDefault="00D2490E" w:rsidP="00D2490E">
      <w:pPr>
        <w:ind w:left="180" w:firstLine="720"/>
        <w:rPr>
          <w:highlight w:val="yellow"/>
        </w:rPr>
      </w:pPr>
    </w:p>
    <w:p w14:paraId="646E3925" w14:textId="3A34474E" w:rsidR="000359F1" w:rsidRDefault="000359F1" w:rsidP="000359F1">
      <w:pPr>
        <w:ind w:left="180" w:firstLine="720"/>
      </w:pPr>
      <w:r w:rsidRPr="006C390A">
        <w:t>Nach der Entscheidung</w:t>
      </w:r>
      <w:r w:rsidR="006C390A" w:rsidRPr="006C390A">
        <w:t xml:space="preserve"> für den Random Forest als Klassifizierungsalgorithmus wurde ein</w:t>
      </w:r>
      <w:r w:rsidRPr="006C390A">
        <w:t xml:space="preserve"> Parametertuning angewendet. Dies</w:t>
      </w:r>
      <w:r w:rsidRPr="00E8158F">
        <w:t xml:space="preserve"> ermöglicht nicht nur eine Verbesserung der Performance, sondern auch einen zusätzlichen Gewinn an Robustheit. </w:t>
      </w:r>
      <w:r w:rsidR="00422B4E">
        <w:t>Dafür wurde der</w:t>
      </w:r>
      <w:r w:rsidRPr="00E8158F">
        <w:t xml:space="preserve"> Random Forest Klassifikator des sklearn-Paketes in Python</w:t>
      </w:r>
      <w:r w:rsidR="00422B4E">
        <w:t xml:space="preserve"> genutzt</w:t>
      </w:r>
      <w:r w:rsidRPr="00E8158F">
        <w:t xml:space="preserve">. Für das Parametertuning </w:t>
      </w:r>
      <w:r w:rsidR="00422B4E">
        <w:t xml:space="preserve">wurde </w:t>
      </w:r>
      <w:r w:rsidRPr="00E8158F">
        <w:t>für folgende Parameter verschiedene Werte getestet:</w:t>
      </w:r>
    </w:p>
    <w:p w14:paraId="739320CC" w14:textId="77777777" w:rsidR="000359F1" w:rsidRPr="00E8158F" w:rsidRDefault="000359F1" w:rsidP="000359F1">
      <w:pPr>
        <w:ind w:left="180" w:firstLine="720"/>
      </w:pPr>
    </w:p>
    <w:p w14:paraId="6E5E2293" w14:textId="2D22BDDE" w:rsidR="000359F1" w:rsidRPr="00E8158F" w:rsidRDefault="000359F1" w:rsidP="000359F1">
      <w:pPr>
        <w:ind w:left="900"/>
      </w:pPr>
      <w:r w:rsidRPr="00E8158F">
        <w:t xml:space="preserve">-n_estimators: Gibt die Anzahl der Bäume im Random Forest an. Hierfür </w:t>
      </w:r>
      <w:r w:rsidR="00422B4E">
        <w:t>wurden</w:t>
      </w:r>
      <w:r w:rsidRPr="00E8158F">
        <w:t xml:space="preserve"> die Werte 100, 200 und 300 getestet.</w:t>
      </w:r>
    </w:p>
    <w:p w14:paraId="2C6153F8" w14:textId="13A17EC3" w:rsidR="000359F1" w:rsidRPr="00E8158F" w:rsidRDefault="000359F1" w:rsidP="000359F1">
      <w:pPr>
        <w:ind w:left="900"/>
      </w:pPr>
      <w:r w:rsidRPr="00E8158F">
        <w:t xml:space="preserve">-max_depth: Gibt die maximale Tiefe des Baumes an. Hierfür </w:t>
      </w:r>
      <w:r w:rsidR="00422B4E">
        <w:t>wurden</w:t>
      </w:r>
      <w:r w:rsidRPr="00E8158F">
        <w:t xml:space="preserve"> die Werte "Nicht bestimmt", 5 und 10 getestet.</w:t>
      </w:r>
    </w:p>
    <w:p w14:paraId="2CDF2098" w14:textId="1EE41765" w:rsidR="000359F1" w:rsidRPr="00E8158F" w:rsidRDefault="000359F1" w:rsidP="000359F1">
      <w:pPr>
        <w:ind w:left="900"/>
      </w:pPr>
      <w:r w:rsidRPr="00E8158F">
        <w:t xml:space="preserve">-min_samples_split: Bestimmt die Mindestzahl an Trainingsdaten, die erforderlich sind, um einen Knoten zu teilen. Hierfür </w:t>
      </w:r>
      <w:r w:rsidR="00422B4E">
        <w:t>wurden</w:t>
      </w:r>
      <w:r w:rsidRPr="00E8158F">
        <w:t xml:space="preserve"> die Werte 2, 5 und 10 getestet.</w:t>
      </w:r>
    </w:p>
    <w:p w14:paraId="06F23659" w14:textId="77777777" w:rsidR="000359F1" w:rsidRPr="00E8158F" w:rsidRDefault="000359F1" w:rsidP="000359F1">
      <w:pPr>
        <w:ind w:left="900"/>
      </w:pPr>
      <w:r w:rsidRPr="00E8158F">
        <w:t>-min_samples_leaf: Bestimmt die Mindestanzahl an Trainingsdaten, die erforderlich ist, um einen Endknoten zu bilden.</w:t>
      </w:r>
    </w:p>
    <w:p w14:paraId="151BA09E" w14:textId="77777777" w:rsidR="000359F1" w:rsidRPr="00E8158F" w:rsidRDefault="000359F1" w:rsidP="000359F1">
      <w:pPr>
        <w:ind w:left="180" w:firstLine="720"/>
      </w:pPr>
    </w:p>
    <w:p w14:paraId="5FED8E49" w14:textId="09DB1D1D" w:rsidR="000359F1" w:rsidRPr="00E8158F" w:rsidRDefault="000359F1" w:rsidP="000359F1">
      <w:pPr>
        <w:ind w:left="180" w:firstLine="720"/>
      </w:pPr>
      <w:r w:rsidRPr="00E8158F">
        <w:t>Diese Parameterwerte wurden in allen Kombinationen getestet</w:t>
      </w:r>
      <w:r w:rsidR="00422B4E">
        <w:t>. Im Anschluss wurden</w:t>
      </w:r>
      <w:r w:rsidRPr="00E8158F">
        <w:t xml:space="preserve"> dabei von 81 (3*3*3*3) Kombinationen diejenige</w:t>
      </w:r>
      <w:r w:rsidR="00422B4E">
        <w:t>n</w:t>
      </w:r>
      <w:r w:rsidRPr="00E8158F">
        <w:t xml:space="preserve"> verwendet, welche die beste Performance aufweisen konnte. </w:t>
      </w:r>
      <w:commentRangeStart w:id="276"/>
      <w:r w:rsidRPr="00E8158F">
        <w:t>Für die Evaluation wurde ein 5-Folds Cross-Validation-Verfahren angewendet, um weiter sicherzustellen, dass robuste und genauere Schätzungen erhalten</w:t>
      </w:r>
      <w:r w:rsidR="00422B4E">
        <w:t xml:space="preserve"> werden</w:t>
      </w:r>
      <w:r w:rsidRPr="00E8158F">
        <w:t>.</w:t>
      </w:r>
      <w:commentRangeEnd w:id="276"/>
      <w:r w:rsidRPr="00D703E0">
        <w:commentReference w:id="276"/>
      </w:r>
    </w:p>
    <w:p w14:paraId="37786BE6" w14:textId="77777777" w:rsidR="000359F1" w:rsidRPr="00E8158F" w:rsidRDefault="000359F1" w:rsidP="000359F1">
      <w:pPr>
        <w:ind w:left="180" w:firstLine="720"/>
      </w:pPr>
      <w:r w:rsidRPr="00E8158F">
        <w:t>Resultierend aus dem Parametertuning/ 5-Folds Cross-Validation-Verfahren haben sich die folgenden Parametereinstellungen nach unserem Parametertuning als bestmöglich ergeben:</w:t>
      </w:r>
      <w:r>
        <w:t xml:space="preserve"> </w:t>
      </w:r>
      <w:commentRangeStart w:id="277"/>
      <w:r w:rsidRPr="00E8158F">
        <w:t>{'n_estimators': 300'max_depth': "Keine Angabe", 'min_samples_leaf': 1, 'min_samples_split': 2}</w:t>
      </w:r>
      <w:commentRangeEnd w:id="277"/>
      <w:r w:rsidR="00812F88">
        <w:rPr>
          <w:rStyle w:val="Kommentarzeichen"/>
        </w:rPr>
        <w:commentReference w:id="277"/>
      </w:r>
    </w:p>
    <w:p w14:paraId="21D0272E" w14:textId="77777777" w:rsidR="000359F1" w:rsidRPr="00E8158F" w:rsidRDefault="000359F1" w:rsidP="000359F1">
      <w:pPr>
        <w:ind w:left="180" w:firstLine="720"/>
      </w:pPr>
    </w:p>
    <w:p w14:paraId="497BD445" w14:textId="4F22C3CA" w:rsidR="000359F1" w:rsidRDefault="000359F1" w:rsidP="000359F1">
      <w:pPr>
        <w:ind w:left="180" w:firstLine="720"/>
      </w:pPr>
      <w:r w:rsidRPr="00E8158F">
        <w:t>Durch das Parametertuning konnte eine Accuracy von 79.02% erreich</w:t>
      </w:r>
      <w:r w:rsidR="00422B4E">
        <w:t>t werden</w:t>
      </w:r>
      <w:r w:rsidRPr="00E8158F">
        <w:t xml:space="preserve">. Als zweites Gütemaß des Random Forest </w:t>
      </w:r>
      <w:r w:rsidR="00422B4E">
        <w:t xml:space="preserve">wurde </w:t>
      </w:r>
      <w:r w:rsidRPr="00E8158F">
        <w:t xml:space="preserve">das F1-Measure berechnet. Hier </w:t>
      </w:r>
      <w:r w:rsidR="00422B4E">
        <w:t xml:space="preserve">kann eine </w:t>
      </w:r>
      <w:r w:rsidRPr="00E8158F">
        <w:t>Genauigkeit von 78.98% vo</w:t>
      </w:r>
      <w:r w:rsidR="00422B4E">
        <w:t>rgewies</w:t>
      </w:r>
      <w:r w:rsidRPr="00E8158F">
        <w:t>en</w:t>
      </w:r>
      <w:r w:rsidR="00422B4E">
        <w:t xml:space="preserve"> werden</w:t>
      </w:r>
      <w:r w:rsidRPr="00E8158F">
        <w:t>, was auf eine ausgewogene Leistung hinsichtlich der Klassifikation unserer Daten deutet.</w:t>
      </w:r>
      <w:r>
        <w:t xml:space="preserve"> </w:t>
      </w:r>
      <w:del w:id="278" w:author="Hannah Knehr" w:date="2023-06-30T17:33:00Z">
        <w:r w:rsidRPr="00492F60" w:rsidDel="00812F88">
          <w:rPr>
            <w:highlight w:val="yellow"/>
          </w:rPr>
          <w:delText>Ein weiterer Effekt wird bei der Accuracy des Random Forest deutlich. Diese konnte durch die beschriebenen Maßnahmen von XX auf 0.XX erhöht werden.</w:delText>
        </w:r>
      </w:del>
    </w:p>
    <w:p w14:paraId="2E8B3CA0" w14:textId="77777777" w:rsidR="000359F1" w:rsidRPr="00E8158F" w:rsidRDefault="000359F1" w:rsidP="000359F1">
      <w:pPr>
        <w:ind w:left="180" w:firstLine="720"/>
      </w:pPr>
    </w:p>
    <w:p w14:paraId="3CE26A69" w14:textId="77777777" w:rsidR="00812F88" w:rsidRPr="00E8158F" w:rsidRDefault="00812F88" w:rsidP="00812F88">
      <w:pPr>
        <w:pStyle w:val="berschrift2"/>
        <w:ind w:left="900"/>
        <w:rPr>
          <w:ins w:id="279" w:author="Hannah Knehr" w:date="2023-06-30T17:34:00Z"/>
          <w:lang w:val="de-DE"/>
        </w:rPr>
      </w:pPr>
      <w:ins w:id="280" w:author="Hannah Knehr" w:date="2023-06-30T17:34:00Z">
        <w:r w:rsidRPr="00E8158F">
          <w:rPr>
            <w:lang w:val="de-DE"/>
          </w:rPr>
          <w:lastRenderedPageBreak/>
          <w:t>Auswahl XAI System mit Modifikationen (Restriktionen etc)</w:t>
        </w:r>
      </w:ins>
    </w:p>
    <w:p w14:paraId="2EA18CA2" w14:textId="4EE54DC6" w:rsidR="000359F1" w:rsidRPr="00E8158F" w:rsidRDefault="000359F1" w:rsidP="000359F1">
      <w:pPr>
        <w:ind w:left="180" w:firstLine="720"/>
      </w:pPr>
      <w:commentRangeStart w:id="281"/>
      <w:r w:rsidRPr="00E8158F">
        <w:t>Für die post-hoc XAI</w:t>
      </w:r>
      <w:r>
        <w:t>-</w:t>
      </w:r>
      <w:r w:rsidRPr="00E8158F">
        <w:t xml:space="preserve">Methode </w:t>
      </w:r>
      <w:r w:rsidR="00422B4E">
        <w:t>wurde ein Algorithmus gewählt, der k</w:t>
      </w:r>
      <w:r w:rsidRPr="00E8158F">
        <w:t xml:space="preserve">ontrafaktische </w:t>
      </w:r>
      <w:commentRangeEnd w:id="281"/>
      <w:r>
        <w:rPr>
          <w:rStyle w:val="Kommentarzeichen"/>
        </w:rPr>
        <w:commentReference w:id="281"/>
      </w:r>
      <w:r w:rsidRPr="00E8158F">
        <w:t>Erklärungen erzeug</w:t>
      </w:r>
      <w:r w:rsidR="00422B4E">
        <w:t>t</w:t>
      </w:r>
      <w:r w:rsidRPr="00E8158F">
        <w:t xml:space="preserve">. Da </w:t>
      </w:r>
      <w:r w:rsidR="00422B4E">
        <w:t>das Ergebnis der XAI-Anwendung Erklärungen sein sollten, die sich an KundInnen</w:t>
      </w:r>
      <w:r w:rsidRPr="00E8158F">
        <w:t xml:space="preserve"> richten, </w:t>
      </w:r>
      <w:r w:rsidR="00422B4E">
        <w:t>sind</w:t>
      </w:r>
      <w:r w:rsidRPr="00E8158F">
        <w:t xml:space="preserve"> kontrafaktische Erklärungen ideal. Zum einen, weil Nutzer</w:t>
      </w:r>
      <w:r w:rsidR="00422B4E">
        <w:t>Innen</w:t>
      </w:r>
      <w:r w:rsidRPr="00E8158F">
        <w:t xml:space="preserve"> auf Basis der veränderten Attribute verstehen können, welche Werte wichtig für die Entscheidung des AI-Modells sind, zum anderen aber auch, weil die kontrafaktischen Ergebnisse im besten Fall auch umsetzbar für Kund</w:t>
      </w:r>
      <w:r w:rsidR="00422B4E">
        <w:t>Inn</w:t>
      </w:r>
      <w:r w:rsidRPr="00E8158F">
        <w:t xml:space="preserve">en sind. </w:t>
      </w:r>
      <w:r w:rsidR="00422B4E">
        <w:t>Im Idealfall könnten KundInnen die Empfehlungen direkt umsetzen</w:t>
      </w:r>
      <w:r w:rsidRPr="00E8158F">
        <w:t>, um das gewünschte Resultat zu erzielen.</w:t>
      </w:r>
    </w:p>
    <w:p w14:paraId="069CF9C6" w14:textId="77777777" w:rsidR="000359F1" w:rsidRPr="00E8158F" w:rsidRDefault="000359F1" w:rsidP="000359F1">
      <w:pPr>
        <w:ind w:left="180" w:firstLine="720"/>
      </w:pPr>
    </w:p>
    <w:p w14:paraId="1DFA7F1D" w14:textId="7A43869F" w:rsidR="000359F1" w:rsidRPr="00E8158F" w:rsidRDefault="000359F1" w:rsidP="000359F1">
      <w:pPr>
        <w:ind w:left="180" w:firstLine="720"/>
      </w:pPr>
      <w:r w:rsidRPr="00E8158F">
        <w:t xml:space="preserve">Als Methode der kontrafaktischen Erklärungen </w:t>
      </w:r>
      <w:r w:rsidR="008660F0">
        <w:t>wurde</w:t>
      </w:r>
      <w:r w:rsidRPr="00E8158F">
        <w:t xml:space="preserve"> CARE nach Rasouli </w:t>
      </w:r>
      <w:r w:rsidRPr="00D703E0">
        <w:rPr>
          <w:highlight w:val="yellow"/>
        </w:rPr>
        <w:t>(Quelle)</w:t>
      </w:r>
      <w:r w:rsidRPr="00E8158F">
        <w:t xml:space="preserve"> </w:t>
      </w:r>
      <w:r w:rsidR="008660F0">
        <w:t>genutzt</w:t>
      </w:r>
      <w:r w:rsidRPr="00E8158F">
        <w:t>. CARE ist ein Ansatz, welcher auf einer Paretooptimierung basiert, d.h</w:t>
      </w:r>
      <w:r w:rsidR="008660F0">
        <w:t>.</w:t>
      </w:r>
      <w:r w:rsidRPr="00E8158F">
        <w:t xml:space="preserve"> es fließen verschiedene Kriterien bei der Suche nach eine</w:t>
      </w:r>
      <w:r w:rsidR="008660F0">
        <w:t>r</w:t>
      </w:r>
      <w:r w:rsidRPr="00E8158F">
        <w:t xml:space="preserve"> geeigneten </w:t>
      </w:r>
      <w:r w:rsidR="008660F0">
        <w:t>Folie</w:t>
      </w:r>
      <w:r w:rsidRPr="00E8158F">
        <w:t xml:space="preserve"> (der generierten, synthetischen kontrafaktischen Erklärungsinstanz) in die </w:t>
      </w:r>
      <w:r w:rsidR="008660F0" w:rsidRPr="00E8158F">
        <w:t>Optimierung</w:t>
      </w:r>
      <w:r w:rsidRPr="00E8158F">
        <w:t xml:space="preserve"> ein. Dabei können bis zu </w:t>
      </w:r>
      <w:r w:rsidR="00D16D29">
        <w:t>sieben</w:t>
      </w:r>
      <w:r w:rsidRPr="00E8158F">
        <w:t xml:space="preserve"> Zielfunktionen </w:t>
      </w:r>
      <w:r w:rsidR="008660F0">
        <w:t>auf</w:t>
      </w:r>
      <w:r w:rsidRPr="00E8158F">
        <w:t xml:space="preserve"> das Optimierung</w:t>
      </w:r>
      <w:r w:rsidR="008660F0">
        <w:t>s</w:t>
      </w:r>
      <w:r w:rsidRPr="00E8158F">
        <w:t>problem Einfluss nehmen:</w:t>
      </w:r>
      <w:r w:rsidR="008660F0">
        <w:t xml:space="preserve"> </w:t>
      </w:r>
      <w:r w:rsidRPr="00E8158F">
        <w:t>Fest verankert sind die Zielfunktionen "outcome",</w:t>
      </w:r>
      <w:ins w:id="282" w:author="Hannah Knehr" w:date="2023-06-30T17:35:00Z">
        <w:r w:rsidR="00812F88">
          <w:t xml:space="preserve"> </w:t>
        </w:r>
      </w:ins>
      <w:r w:rsidRPr="00E8158F">
        <w:t>"distance" und "sparsity", welche Teil des Moduls "validity" sind. Dieses Modul ist immer aktiv. Die Zielfunktion "outcome" achtet darauf, dass d</w:t>
      </w:r>
      <w:r w:rsidR="008660F0">
        <w:t xml:space="preserve">ie Folie </w:t>
      </w:r>
      <w:r w:rsidRPr="00E8158F">
        <w:t>in der richtigen Zielklasse landet. "Distance" ist eine Zielfunktion, die den Abstand zwischen Fa</w:t>
      </w:r>
      <w:r w:rsidR="008660F0">
        <w:t>k</w:t>
      </w:r>
      <w:r w:rsidRPr="00E8158F">
        <w:t>t und Fo</w:t>
      </w:r>
      <w:r w:rsidR="008660F0">
        <w:t>lie</w:t>
      </w:r>
      <w:r w:rsidRPr="00E8158F">
        <w:t xml:space="preserve"> berechnet (Minimierungsproblem). "Sparsity" zählt die Anzahl an Attributen, die sich von </w:t>
      </w:r>
      <w:r w:rsidR="008660F0">
        <w:t>Fakt</w:t>
      </w:r>
      <w:r w:rsidRPr="00E8158F">
        <w:t xml:space="preserve"> zu Fo</w:t>
      </w:r>
      <w:r w:rsidR="008660F0">
        <w:t>lie</w:t>
      </w:r>
      <w:r w:rsidRPr="00E8158F">
        <w:t xml:space="preserve"> unterscheiden (Minimierung).</w:t>
      </w:r>
    </w:p>
    <w:p w14:paraId="2DEB3B27" w14:textId="5CAAD585" w:rsidR="000359F1" w:rsidRPr="00E8158F" w:rsidRDefault="000359F1" w:rsidP="000359F1">
      <w:pPr>
        <w:ind w:left="180" w:firstLine="720"/>
      </w:pPr>
      <w:r w:rsidRPr="00E8158F">
        <w:t xml:space="preserve">Neben dem "validity" Modul gibt es weitere Module, die aktiviert werden können (und somit in das Optimierungsproblem einfließen). "Soundness" ist ein Modul, bei dem durch die zwei Zielfunktionen "proximity" und </w:t>
      </w:r>
      <w:r w:rsidR="008660F0" w:rsidRPr="00E8158F">
        <w:t>"</w:t>
      </w:r>
      <w:r w:rsidRPr="00E8158F">
        <w:t>connectedness</w:t>
      </w:r>
      <w:r w:rsidR="008660F0" w:rsidRPr="00E8158F">
        <w:t>"</w:t>
      </w:r>
      <w:r w:rsidRPr="00E8158F">
        <w:t xml:space="preserve"> sichergestellt werden soll, dass d</w:t>
      </w:r>
      <w:r w:rsidR="008660F0">
        <w:t>ie Folie</w:t>
      </w:r>
      <w:r w:rsidRPr="00E8158F">
        <w:t xml:space="preserve"> nahe an den Instanzen des Datensatzes liegt, d.h, dass es sich </w:t>
      </w:r>
      <w:r w:rsidR="008660F0" w:rsidRPr="00E8158F">
        <w:t>tendenziell</w:t>
      </w:r>
      <w:r w:rsidRPr="00E8158F">
        <w:t xml:space="preserve"> um eine typische Instanz handelt und nicht </w:t>
      </w:r>
      <w:r w:rsidR="008660F0">
        <w:t>um einen</w:t>
      </w:r>
      <w:r w:rsidRPr="00E8158F">
        <w:t xml:space="preserve"> Ausreißer. Des</w:t>
      </w:r>
      <w:r>
        <w:t xml:space="preserve"> W</w:t>
      </w:r>
      <w:r w:rsidRPr="00E8158F">
        <w:t xml:space="preserve">eiteren sollen die Änderungen von </w:t>
      </w:r>
      <w:r w:rsidR="008660F0">
        <w:t>Fakt</w:t>
      </w:r>
      <w:r w:rsidRPr="00E8158F">
        <w:t xml:space="preserve"> zu </w:t>
      </w:r>
      <w:r w:rsidR="008660F0">
        <w:t>Folie</w:t>
      </w:r>
      <w:r w:rsidRPr="00E8158F">
        <w:t xml:space="preserve"> eine</w:t>
      </w:r>
      <w:r w:rsidR="008660F0">
        <w:t>m</w:t>
      </w:r>
      <w:r w:rsidRPr="00E8158F">
        <w:t xml:space="preserve"> kohärenten, sinnvollen Pfad an Werten </w:t>
      </w:r>
      <w:r w:rsidR="008660F0">
        <w:t>folgen</w:t>
      </w:r>
      <w:r w:rsidRPr="00E8158F">
        <w:t>.</w:t>
      </w:r>
    </w:p>
    <w:p w14:paraId="344902D0" w14:textId="146B5CDF" w:rsidR="000359F1" w:rsidRPr="00E8158F" w:rsidRDefault="008660F0" w:rsidP="000359F1">
      <w:pPr>
        <w:ind w:left="180" w:firstLine="720"/>
      </w:pPr>
      <w:r>
        <w:t>Das</w:t>
      </w:r>
      <w:r w:rsidR="000359F1" w:rsidRPr="00E8158F">
        <w:t xml:space="preserve"> dritte Modul „coherency“ </w:t>
      </w:r>
      <w:r w:rsidRPr="00E8158F">
        <w:t xml:space="preserve">besteht </w:t>
      </w:r>
      <w:r w:rsidR="000359F1" w:rsidRPr="00E8158F">
        <w:t>aus der gleichnamigen Zielfunktion. Hierbei soll durch Beachtung der Korrelationen zwischen den Variablen sichergestellt werden, dass die Änderungen zwischen Fa</w:t>
      </w:r>
      <w:r>
        <w:t>k</w:t>
      </w:r>
      <w:r w:rsidR="000359F1" w:rsidRPr="00E8158F">
        <w:t>t und Fo</w:t>
      </w:r>
      <w:r>
        <w:t>lie</w:t>
      </w:r>
      <w:r w:rsidR="000359F1" w:rsidRPr="00E8158F">
        <w:t xml:space="preserve"> kohärent sind. Das vierte und letzte Modul, „actionability“ soll gewährleisten, dass die Änderungen aus Nutzer</w:t>
      </w:r>
      <w:r>
        <w:t>Innen</w:t>
      </w:r>
      <w:r w:rsidR="000359F1" w:rsidRPr="00E8158F">
        <w:t xml:space="preserve">sicht machbar sind. Hierbei kann man Restriktionen für Wertebereiche einzelner Variablen setzen, um </w:t>
      </w:r>
      <w:r>
        <w:t xml:space="preserve">die Machbarkeit </w:t>
      </w:r>
      <w:r w:rsidR="000359F1" w:rsidRPr="00E8158F">
        <w:t>sicherzustellen</w:t>
      </w:r>
      <w:r>
        <w:t>.</w:t>
      </w:r>
    </w:p>
    <w:p w14:paraId="6FFDAF84" w14:textId="77777777" w:rsidR="000359F1" w:rsidRPr="00E8158F" w:rsidRDefault="000359F1" w:rsidP="000359F1">
      <w:pPr>
        <w:ind w:left="180" w:firstLine="720"/>
      </w:pPr>
    </w:p>
    <w:p w14:paraId="72433F81" w14:textId="611DDD45" w:rsidR="000359F1" w:rsidRPr="00E8158F" w:rsidRDefault="000359F1" w:rsidP="000359F1">
      <w:pPr>
        <w:ind w:left="180" w:firstLine="720"/>
      </w:pPr>
      <w:r w:rsidRPr="00E8158F">
        <w:t>Neben der vielschichtigen Beachtung verschiedener Konstrukte</w:t>
      </w:r>
      <w:r w:rsidR="008660F0">
        <w:t xml:space="preserve"> für die </w:t>
      </w:r>
      <w:r w:rsidRPr="00E8158F">
        <w:t xml:space="preserve">Generierung von kontrafaktischen Erklärungen, </w:t>
      </w:r>
      <w:r w:rsidR="008660F0">
        <w:t>ist ein weiterer Vorteil von</w:t>
      </w:r>
      <w:r w:rsidRPr="00E8158F">
        <w:t xml:space="preserve"> CARE </w:t>
      </w:r>
      <w:r w:rsidR="008660F0">
        <w:t>die Verwendung eines</w:t>
      </w:r>
      <w:r w:rsidRPr="00E8158F">
        <w:t xml:space="preserve"> gradientenfreien Optimierer</w:t>
      </w:r>
      <w:r w:rsidR="008660F0">
        <w:t>s</w:t>
      </w:r>
      <w:r w:rsidRPr="00E8158F">
        <w:t>. Diese</w:t>
      </w:r>
      <w:r w:rsidR="008660F0">
        <w:t>r</w:t>
      </w:r>
      <w:r w:rsidRPr="00E8158F">
        <w:t xml:space="preserve"> ha</w:t>
      </w:r>
      <w:r w:rsidR="008660F0">
        <w:t>t</w:t>
      </w:r>
      <w:r w:rsidRPr="00E8158F">
        <w:t xml:space="preserve"> den Vorteil, auf natürlichem Wege mit kategorischen Variablen arbeiten</w:t>
      </w:r>
      <w:r w:rsidR="008660F0">
        <w:t xml:space="preserve"> zu</w:t>
      </w:r>
      <w:r w:rsidRPr="00E8158F">
        <w:t xml:space="preserve"> können. I</w:t>
      </w:r>
      <w:r w:rsidR="00D16D29">
        <w:t>m</w:t>
      </w:r>
      <w:r w:rsidRPr="00E8158F">
        <w:t xml:space="preserve"> </w:t>
      </w:r>
      <w:r w:rsidR="008660F0">
        <w:t>gegebenen</w:t>
      </w:r>
      <w:r w:rsidRPr="00E8158F">
        <w:t xml:space="preserve"> </w:t>
      </w:r>
      <w:r w:rsidR="00D16D29">
        <w:t>Datensatz</w:t>
      </w:r>
      <w:r w:rsidRPr="00E8158F">
        <w:t xml:space="preserve"> </w:t>
      </w:r>
      <w:r w:rsidR="008660F0">
        <w:t xml:space="preserve">waren einige </w:t>
      </w:r>
      <w:r w:rsidR="008660F0">
        <w:lastRenderedPageBreak/>
        <w:t>kategorische Variablen enthalten</w:t>
      </w:r>
      <w:r w:rsidRPr="00E8158F">
        <w:t xml:space="preserve"> (</w:t>
      </w:r>
      <w:r w:rsidR="008660F0">
        <w:t xml:space="preserve">z.B. </w:t>
      </w:r>
      <w:r w:rsidRPr="00E8158F">
        <w:t xml:space="preserve">Occupation, Loan Type, etc.), weshalb dieses Kriterium als wichtig </w:t>
      </w:r>
      <w:r w:rsidR="008660F0">
        <w:t>erachtet wurde</w:t>
      </w:r>
      <w:r w:rsidRPr="00E8158F">
        <w:t xml:space="preserve">. Zusätzlich kann man CARE vorgeben, wie viele </w:t>
      </w:r>
      <w:r w:rsidR="008660F0">
        <w:t>Folien</w:t>
      </w:r>
      <w:r w:rsidRPr="00E8158F">
        <w:t xml:space="preserve"> aus einem </w:t>
      </w:r>
      <w:r w:rsidR="008660F0">
        <w:t>Fakt</w:t>
      </w:r>
      <w:r w:rsidRPr="00E8158F">
        <w:t xml:space="preserve"> entstehen sollen. </w:t>
      </w:r>
      <w:r w:rsidR="00D16D29">
        <w:t xml:space="preserve">Dies hilft besonders, wenn die kontrafaktischen Erklärungen Folien ausgeben, die zwar in der richtigen Zielklasse </w:t>
      </w:r>
      <w:r w:rsidR="00C54315">
        <w:t>liegen,</w:t>
      </w:r>
      <w:r w:rsidR="00D16D29">
        <w:t xml:space="preserve"> aber in der Realität nicht umsetzbar sind. Werden jedoch mehrere Folien generiert, steigt die Wahrscheinlichkeit, dass eine der Folien einen realistischen Vorschlag ausgibt. Anhand des Aufzeigens von alternativen Folien können weiter</w:t>
      </w:r>
      <w:r w:rsidR="00D16D29" w:rsidRPr="00D16D29">
        <w:t xml:space="preserve">e </w:t>
      </w:r>
      <w:r w:rsidRPr="00D16D29">
        <w:t xml:space="preserve">Einblicke in das AI-System </w:t>
      </w:r>
      <w:r w:rsidR="006315E4" w:rsidRPr="00D16D29">
        <w:t>gewonnen werden</w:t>
      </w:r>
      <w:r w:rsidRPr="00D16D29">
        <w:t xml:space="preserve">, da man die AI-Entscheidungsgrundlage ablesen kann. </w:t>
      </w:r>
      <w:r w:rsidR="006315E4" w:rsidRPr="00D16D29">
        <w:t>Zu guter</w:t>
      </w:r>
      <w:r w:rsidR="006315E4">
        <w:t xml:space="preserve"> Letzt ist CARE </w:t>
      </w:r>
      <w:r w:rsidRPr="00E8158F">
        <w:t>model-agnostisch ist, d.h</w:t>
      </w:r>
      <w:r w:rsidR="00D16D29">
        <w:t>.</w:t>
      </w:r>
      <w:r w:rsidRPr="00E8158F">
        <w:t xml:space="preserve"> </w:t>
      </w:r>
      <w:r w:rsidR="006315E4">
        <w:t xml:space="preserve">es kann </w:t>
      </w:r>
      <w:r w:rsidRPr="00E8158F">
        <w:t>unabhängig vom zugrundeliegenden AI-Modell verwende</w:t>
      </w:r>
      <w:r w:rsidR="006315E4">
        <w:t>t werden</w:t>
      </w:r>
      <w:r w:rsidRPr="00E8158F">
        <w:t>.</w:t>
      </w:r>
    </w:p>
    <w:p w14:paraId="18E82F14" w14:textId="77777777" w:rsidR="000359F1" w:rsidRPr="00E8158F" w:rsidRDefault="000359F1" w:rsidP="000359F1">
      <w:pPr>
        <w:ind w:left="180" w:firstLine="720"/>
      </w:pPr>
    </w:p>
    <w:p w14:paraId="36E6BAB1" w14:textId="77777777" w:rsidR="006315E4" w:rsidRDefault="000359F1" w:rsidP="000359F1">
      <w:pPr>
        <w:ind w:left="180" w:firstLine="720"/>
      </w:pPr>
      <w:r w:rsidRPr="00E8158F">
        <w:t>Nachdem die Daten</w:t>
      </w:r>
      <w:r w:rsidR="006315E4">
        <w:t xml:space="preserve"> </w:t>
      </w:r>
      <w:r w:rsidRPr="00E8158F">
        <w:t>aufbereit</w:t>
      </w:r>
      <w:r w:rsidR="006315E4">
        <w:t>et</w:t>
      </w:r>
      <w:r w:rsidRPr="00E8158F">
        <w:t xml:space="preserve"> und de</w:t>
      </w:r>
      <w:r w:rsidR="006315E4">
        <w:t xml:space="preserve">r </w:t>
      </w:r>
      <w:r w:rsidRPr="00E8158F">
        <w:t xml:space="preserve">Random Forest trainiert </w:t>
      </w:r>
      <w:r w:rsidR="006315E4">
        <w:t>wurde</w:t>
      </w:r>
      <w:r w:rsidRPr="00E8158F">
        <w:t xml:space="preserve">, </w:t>
      </w:r>
      <w:r w:rsidR="006315E4">
        <w:t>wurde</w:t>
      </w:r>
      <w:r w:rsidRPr="00E8158F">
        <w:t xml:space="preserve"> CARE </w:t>
      </w:r>
      <w:r w:rsidR="006315E4" w:rsidRPr="00E8158F">
        <w:t xml:space="preserve">noch </w:t>
      </w:r>
      <w:r w:rsidRPr="00E8158F">
        <w:t xml:space="preserve">an </w:t>
      </w:r>
      <w:r w:rsidR="006315E4">
        <w:t>den</w:t>
      </w:r>
      <w:r w:rsidRPr="00E8158F">
        <w:t xml:space="preserve"> Use Case angepasst. Hierfür </w:t>
      </w:r>
      <w:r w:rsidR="006315E4">
        <w:t>wurde</w:t>
      </w:r>
      <w:r w:rsidRPr="00E8158F">
        <w:t xml:space="preserve"> die Zie</w:t>
      </w:r>
      <w:r w:rsidR="006315E4">
        <w:t>l</w:t>
      </w:r>
      <w:r w:rsidRPr="00E8158F">
        <w:t xml:space="preserve">klassenzuweisung von CARE technisch angepasst. Im Originalansatz wird </w:t>
      </w:r>
      <w:r w:rsidR="006315E4">
        <w:t>jene</w:t>
      </w:r>
      <w:r w:rsidRPr="00E8158F">
        <w:t xml:space="preserve"> Klasse als Zielklasse verwendet, welche bei der Prognose des AI-Mode</w:t>
      </w:r>
      <w:r>
        <w:t>l</w:t>
      </w:r>
      <w:r w:rsidRPr="00E8158F">
        <w:t xml:space="preserve">ls die </w:t>
      </w:r>
      <w:r w:rsidR="006315E4">
        <w:t>zweit</w:t>
      </w:r>
      <w:r w:rsidRPr="00E8158F">
        <w:t xml:space="preserve">höchste Klassenwahrscheinlichkeitszuordnung annimmt. Für </w:t>
      </w:r>
      <w:r w:rsidR="006315E4">
        <w:t>die Bearbeitung der Seminaraufgabe war es jedoch</w:t>
      </w:r>
      <w:r w:rsidRPr="00E8158F">
        <w:t xml:space="preserve"> sinnvoller, die Zuordnung klar zu formulieren. So gelten folgende Zuordnungen für die Zie</w:t>
      </w:r>
      <w:r w:rsidR="006315E4">
        <w:t>l</w:t>
      </w:r>
      <w:r w:rsidRPr="00E8158F">
        <w:t xml:space="preserve">klasse: </w:t>
      </w:r>
      <w:r w:rsidRPr="00492F60">
        <w:br/>
      </w:r>
      <w:commentRangeStart w:id="283"/>
      <w:commentRangeStart w:id="284"/>
      <w:r w:rsidRPr="00492F60">
        <w:t xml:space="preserve">Fact = „Poor“ </w:t>
      </w:r>
      <w:r w:rsidRPr="00E8158F">
        <w:sym w:font="Wingdings" w:char="F0E0"/>
      </w:r>
      <w:r w:rsidRPr="00492F60">
        <w:t xml:space="preserve"> Foil = „Standard“, Fact = “Standard”</w:t>
      </w:r>
      <w:r w:rsidRPr="00E8158F">
        <w:sym w:font="Wingdings" w:char="F0E0"/>
      </w:r>
      <w:r w:rsidRPr="00492F60">
        <w:t xml:space="preserve"> Foil = “Good”, Fact = “Good” </w:t>
      </w:r>
      <w:r w:rsidRPr="00E8158F">
        <w:sym w:font="Wingdings" w:char="F0E0"/>
      </w:r>
      <w:r w:rsidRPr="00492F60">
        <w:t xml:space="preserve">Foil = “Standard”. </w:t>
      </w:r>
      <w:commentRangeEnd w:id="283"/>
      <w:r w:rsidR="006315E4">
        <w:rPr>
          <w:rStyle w:val="Kommentarzeichen"/>
        </w:rPr>
        <w:commentReference w:id="283"/>
      </w:r>
      <w:commentRangeEnd w:id="284"/>
      <w:r w:rsidR="00812F88">
        <w:rPr>
          <w:rStyle w:val="Kommentarzeichen"/>
        </w:rPr>
        <w:commentReference w:id="284"/>
      </w:r>
    </w:p>
    <w:p w14:paraId="6F9114D6" w14:textId="626BA888" w:rsidR="006315E4" w:rsidRDefault="006315E4" w:rsidP="006315E4">
      <w:pPr>
        <w:keepNext/>
        <w:ind w:left="180" w:firstLine="720"/>
        <w:jc w:val="center"/>
      </w:pPr>
      <w:r>
        <w:rPr>
          <w:noProof/>
        </w:rPr>
        <w:drawing>
          <wp:inline distT="0" distB="0" distL="0" distR="0" wp14:anchorId="35CA60F4" wp14:editId="2838F8D3">
            <wp:extent cx="3333750" cy="1990725"/>
            <wp:effectExtent l="0" t="0" r="0" b="9525"/>
            <wp:docPr id="1128252365" name="Picture 1" descr="A picture containing logo, text, graphics, cart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52365" name="Picture 1" descr="A picture containing logo, text, graphics, cartoon&#10;&#10;Description automatically generated"/>
                    <pic:cNvPicPr/>
                  </pic:nvPicPr>
                  <pic:blipFill>
                    <a:blip r:embed="rId27"/>
                    <a:stretch>
                      <a:fillRect/>
                    </a:stretch>
                  </pic:blipFill>
                  <pic:spPr>
                    <a:xfrm>
                      <a:off x="0" y="0"/>
                      <a:ext cx="3333750" cy="1990725"/>
                    </a:xfrm>
                    <a:prstGeom prst="rect">
                      <a:avLst/>
                    </a:prstGeom>
                  </pic:spPr>
                </pic:pic>
              </a:graphicData>
            </a:graphic>
          </wp:inline>
        </w:drawing>
      </w:r>
    </w:p>
    <w:p w14:paraId="190844F1" w14:textId="1E888242" w:rsidR="006315E4" w:rsidRDefault="006315E4" w:rsidP="006315E4">
      <w:pPr>
        <w:pStyle w:val="Beschriftung"/>
        <w:jc w:val="center"/>
      </w:pPr>
      <w:bookmarkStart w:id="285" w:name="_Toc138903396"/>
      <w:r>
        <w:t xml:space="preserve">Abbildung </w:t>
      </w:r>
      <w:r w:rsidR="00000000">
        <w:fldChar w:fldCharType="begin"/>
      </w:r>
      <w:r w:rsidR="00000000">
        <w:instrText xml:space="preserve"> SEQ Abbildung \* ARABIC </w:instrText>
      </w:r>
      <w:r w:rsidR="00000000">
        <w:fldChar w:fldCharType="separate"/>
      </w:r>
      <w:r w:rsidR="00850FC6">
        <w:rPr>
          <w:noProof/>
        </w:rPr>
        <w:t>6</w:t>
      </w:r>
      <w:r w:rsidR="00000000">
        <w:rPr>
          <w:noProof/>
        </w:rPr>
        <w:fldChar w:fldCharType="end"/>
      </w:r>
      <w:r>
        <w:t>: Zielklassenzuordnung mit CARE</w:t>
      </w:r>
      <w:bookmarkEnd w:id="285"/>
    </w:p>
    <w:p w14:paraId="1D30F438" w14:textId="77777777" w:rsidR="006315E4" w:rsidRPr="006315E4" w:rsidRDefault="006315E4" w:rsidP="006315E4"/>
    <w:p w14:paraId="1E62C572" w14:textId="6D7CE2D5" w:rsidR="000359F1" w:rsidRPr="00E8158F" w:rsidRDefault="000359F1" w:rsidP="000359F1">
      <w:pPr>
        <w:ind w:left="180" w:firstLine="720"/>
      </w:pPr>
      <w:r w:rsidRPr="00E8158F">
        <w:t>Zusätzlich wurde ein “Probability Thresh” von 0.45 festgelegt. D</w:t>
      </w:r>
      <w:r w:rsidR="00261FAA">
        <w:t xml:space="preserve">ie Folie </w:t>
      </w:r>
      <w:r w:rsidRPr="00E8158F">
        <w:t>muss mindestens diese Wahrscheinlichkeit vom zugrundeliegenden AI</w:t>
      </w:r>
      <w:r w:rsidR="00261FAA">
        <w:t>-</w:t>
      </w:r>
      <w:r w:rsidRPr="00E8158F">
        <w:t>Modell in d</w:t>
      </w:r>
      <w:r w:rsidR="00261FAA">
        <w:t>er</w:t>
      </w:r>
      <w:r w:rsidRPr="00E8158F">
        <w:t xml:space="preserve"> Zielklasse erhalten. Um die Ergebnisse zu speichern, </w:t>
      </w:r>
      <w:r w:rsidR="00261FAA">
        <w:t>wurde</w:t>
      </w:r>
      <w:r w:rsidRPr="00E8158F">
        <w:t xml:space="preserve"> ein Loop implementiert, in welchem die Fo</w:t>
      </w:r>
      <w:r w:rsidR="00261FAA">
        <w:t>lien</w:t>
      </w:r>
      <w:r w:rsidRPr="00E8158F">
        <w:t xml:space="preserve"> in einer pickle-Datei gespeichert werden. </w:t>
      </w:r>
    </w:p>
    <w:p w14:paraId="69E17F0E" w14:textId="77777777" w:rsidR="00A6254A" w:rsidRPr="00E8158F" w:rsidRDefault="00A6254A" w:rsidP="000359F1"/>
    <w:p w14:paraId="01CD749C" w14:textId="147FE43E" w:rsidR="00480D43" w:rsidRPr="00E8158F" w:rsidDel="00812F88" w:rsidRDefault="00480D43" w:rsidP="00480D43">
      <w:pPr>
        <w:pStyle w:val="berschrift2"/>
        <w:ind w:left="900"/>
        <w:rPr>
          <w:del w:id="286" w:author="Hannah Knehr" w:date="2023-06-30T17:34:00Z"/>
          <w:lang w:val="de-DE"/>
        </w:rPr>
      </w:pPr>
      <w:bookmarkStart w:id="287" w:name="_Toc138903418"/>
      <w:del w:id="288" w:author="Hannah Knehr" w:date="2023-06-30T17:34:00Z">
        <w:r w:rsidRPr="00E8158F" w:rsidDel="00812F88">
          <w:rPr>
            <w:lang w:val="de-DE"/>
          </w:rPr>
          <w:delText>Auswahl XAI System mit Modifikationen (Restriktionen etc)</w:delText>
        </w:r>
        <w:bookmarkEnd w:id="287"/>
      </w:del>
    </w:p>
    <w:p w14:paraId="26CCC04D" w14:textId="14283699" w:rsidR="007B3055" w:rsidRPr="00E8158F" w:rsidRDefault="003C53FC" w:rsidP="00C314EE">
      <w:pPr>
        <w:ind w:left="180" w:firstLine="720"/>
      </w:pPr>
      <w:r w:rsidRPr="00E8158F">
        <w:t xml:space="preserve">Um die </w:t>
      </w:r>
      <w:r w:rsidR="00C975AD" w:rsidRPr="00E8158F">
        <w:t xml:space="preserve">kontrafaktischen Erklärungen </w:t>
      </w:r>
      <w:r w:rsidRPr="00E8158F">
        <w:t>noch zu verbessern</w:t>
      </w:r>
      <w:r w:rsidR="00261FAA">
        <w:t xml:space="preserve"> und alle Module zu aktivieren</w:t>
      </w:r>
      <w:r w:rsidRPr="00E8158F">
        <w:t xml:space="preserve">, </w:t>
      </w:r>
      <w:r w:rsidR="00261FAA">
        <w:t>wurden</w:t>
      </w:r>
      <w:r w:rsidRPr="00E8158F">
        <w:t xml:space="preserve"> verschiedene </w:t>
      </w:r>
      <w:r w:rsidR="00261FAA" w:rsidRPr="00E8158F">
        <w:t>Restriktionen</w:t>
      </w:r>
      <w:r w:rsidRPr="00E8158F">
        <w:t xml:space="preserve"> festgelegt. </w:t>
      </w:r>
      <w:r w:rsidR="007B3055" w:rsidRPr="00E8158F">
        <w:t xml:space="preserve">In der Realität lassen sich manche </w:t>
      </w:r>
      <w:r w:rsidR="007B3055" w:rsidRPr="00E8158F">
        <w:lastRenderedPageBreak/>
        <w:t xml:space="preserve">Attribute leichter anpassen als andere. Manche </w:t>
      </w:r>
      <w:r w:rsidR="00261FAA" w:rsidRPr="00E8158F">
        <w:t>Attribute</w:t>
      </w:r>
      <w:r w:rsidR="007B3055" w:rsidRPr="00E8158F">
        <w:t xml:space="preserve"> können von Kund</w:t>
      </w:r>
      <w:r w:rsidR="00261FAA">
        <w:t>Innen</w:t>
      </w:r>
      <w:r w:rsidR="007B3055" w:rsidRPr="00E8158F">
        <w:t xml:space="preserve"> </w:t>
      </w:r>
      <w:r w:rsidR="00C309FB">
        <w:t xml:space="preserve">unmöglich </w:t>
      </w:r>
      <w:del w:id="289" w:author="Hannah Knehr" w:date="2023-06-30T17:36:00Z">
        <w:r w:rsidR="00C309FB" w:rsidDel="00812F88">
          <w:delText>selbst</w:delText>
        </w:r>
        <w:r w:rsidR="007B3055" w:rsidRPr="00E8158F" w:rsidDel="00812F88">
          <w:delText xml:space="preserve"> </w:delText>
        </w:r>
      </w:del>
      <w:r w:rsidR="007B3055" w:rsidRPr="00E8158F">
        <w:t>geändert werden (beispielsweise ihr Alter). Um ein möglichst konstruktives</w:t>
      </w:r>
      <w:r w:rsidR="00261FAA">
        <w:t xml:space="preserve"> </w:t>
      </w:r>
      <w:r w:rsidR="007B3055" w:rsidRPr="00E8158F">
        <w:t>Ergebnis zu liefern, s</w:t>
      </w:r>
      <w:r w:rsidR="00F0006E" w:rsidRPr="00E8158F">
        <w:t>oll</w:t>
      </w:r>
      <w:r w:rsidR="007B3055" w:rsidRPr="00E8158F">
        <w:t>en die kontrafaktischen Erklärungen</w:t>
      </w:r>
      <w:r w:rsidR="00F0006E" w:rsidRPr="00E8158F">
        <w:t xml:space="preserve"> also beschränkt werden</w:t>
      </w:r>
      <w:r w:rsidR="007B3055" w:rsidRPr="00E8158F">
        <w:t xml:space="preserve">. </w:t>
      </w:r>
    </w:p>
    <w:p w14:paraId="7665FC06" w14:textId="538263F3" w:rsidR="00C314EE" w:rsidRPr="00E8158F" w:rsidRDefault="003C53FC" w:rsidP="00C314EE">
      <w:pPr>
        <w:ind w:left="180" w:firstLine="720"/>
      </w:pPr>
      <w:r w:rsidRPr="00E8158F">
        <w:t>Zunächst war es wichtig</w:t>
      </w:r>
      <w:r w:rsidR="00261FAA">
        <w:t>,</w:t>
      </w:r>
      <w:r w:rsidRPr="00E8158F">
        <w:t xml:space="preserve"> die einzelnen Attribute im Detail zu </w:t>
      </w:r>
      <w:r w:rsidR="00E8158F" w:rsidRPr="00E8158F">
        <w:t>verstehen</w:t>
      </w:r>
      <w:r w:rsidR="00261FAA">
        <w:t>.</w:t>
      </w:r>
      <w:r w:rsidRPr="00E8158F">
        <w:t xml:space="preserve"> </w:t>
      </w:r>
      <w:r w:rsidR="00C314EE" w:rsidRPr="00E8158F">
        <w:t xml:space="preserve">Werden allerdings zu viele Attribute eingeschränkt, liefert der CARE-Algorithmus keine guten kontrafaktischen Erklärungen mehr. Deshalb </w:t>
      </w:r>
      <w:r w:rsidR="00F773D1" w:rsidRPr="00E8158F">
        <w:t>empfiehlt es sich</w:t>
      </w:r>
      <w:r w:rsidR="00261FAA">
        <w:t>,</w:t>
      </w:r>
      <w:r w:rsidR="00F773D1" w:rsidRPr="00E8158F">
        <w:t xml:space="preserve"> einen Mittelweg zwischen </w:t>
      </w:r>
      <w:r w:rsidR="000359F1" w:rsidRPr="00E8158F">
        <w:t>ausreichender</w:t>
      </w:r>
      <w:r w:rsidR="00F773D1" w:rsidRPr="00E8158F">
        <w:t xml:space="preserve"> Freiheit und den </w:t>
      </w:r>
      <w:r w:rsidR="00C314EE" w:rsidRPr="00E8158F">
        <w:t xml:space="preserve">wichtigsten </w:t>
      </w:r>
      <w:r w:rsidR="00E8158F" w:rsidRPr="00E8158F">
        <w:t>Beschränkungen,</w:t>
      </w:r>
      <w:r w:rsidR="00C314EE" w:rsidRPr="00E8158F">
        <w:t xml:space="preserve"> die in der Realität zu </w:t>
      </w:r>
      <w:r w:rsidR="000359F1" w:rsidRPr="00E8158F">
        <w:t>Geltung</w:t>
      </w:r>
      <w:r w:rsidR="00C314EE" w:rsidRPr="00E8158F">
        <w:t xml:space="preserve"> kommen</w:t>
      </w:r>
      <w:r w:rsidR="00261FAA">
        <w:t>,</w:t>
      </w:r>
      <w:r w:rsidR="00C314EE" w:rsidRPr="00E8158F">
        <w:t xml:space="preserve"> </w:t>
      </w:r>
      <w:r w:rsidR="00F773D1" w:rsidRPr="00E8158F">
        <w:t>zu gehen</w:t>
      </w:r>
      <w:r w:rsidR="00C314EE" w:rsidRPr="00E8158F">
        <w:t xml:space="preserve">. </w:t>
      </w:r>
    </w:p>
    <w:p w14:paraId="11A7EC95" w14:textId="77777777" w:rsidR="00C314EE" w:rsidRPr="00E8158F" w:rsidRDefault="00C314EE" w:rsidP="00C314EE">
      <w:pPr>
        <w:ind w:left="180" w:firstLine="720"/>
      </w:pPr>
    </w:p>
    <w:p w14:paraId="167CE625" w14:textId="750F4210" w:rsidR="00C314EE" w:rsidRPr="00E8158F" w:rsidRDefault="00F773D1" w:rsidP="00C314EE">
      <w:pPr>
        <w:ind w:left="180" w:firstLine="720"/>
      </w:pPr>
      <w:r w:rsidRPr="00E8158F">
        <w:t xml:space="preserve">Auf Basis dessen und </w:t>
      </w:r>
      <w:r w:rsidR="000359F1" w:rsidRPr="00E8158F">
        <w:t>durch</w:t>
      </w:r>
      <w:r w:rsidRPr="00E8158F">
        <w:t xml:space="preserve"> </w:t>
      </w:r>
      <w:r w:rsidR="00C309FB">
        <w:t>A</w:t>
      </w:r>
      <w:r w:rsidRPr="00E8158F">
        <w:t>usprobieren von verschiedenen Möglichkeiten wurden f</w:t>
      </w:r>
      <w:r w:rsidR="00C314EE" w:rsidRPr="00E8158F">
        <w:t>olgende Restriktionen festgelegt:</w:t>
      </w:r>
    </w:p>
    <w:p w14:paraId="64C2D56C" w14:textId="77777777" w:rsidR="00C314EE" w:rsidRPr="00E8158F" w:rsidRDefault="00C314EE" w:rsidP="00C314EE">
      <w:pPr>
        <w:ind w:left="180" w:firstLine="720"/>
      </w:pPr>
    </w:p>
    <w:p w14:paraId="7375A70B" w14:textId="77777777" w:rsidR="00F14194" w:rsidRPr="00025B9B"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CC7832"/>
          <w:sz w:val="20"/>
          <w:szCs w:val="20"/>
          <w:lang w:val="en-GB" w:eastAsia="de-DE"/>
        </w:rPr>
      </w:pPr>
      <w:commentRangeStart w:id="290"/>
      <w:commentRangeStart w:id="291"/>
      <w:r w:rsidRPr="00025B9B">
        <w:rPr>
          <w:rFonts w:ascii="Courier New" w:hAnsi="Courier New" w:cs="Courier New"/>
          <w:color w:val="A9B7C6"/>
          <w:sz w:val="20"/>
          <w:szCs w:val="20"/>
          <w:lang w:val="en-GB" w:eastAsia="de-DE"/>
        </w:rPr>
        <w:t>constraints = {</w:t>
      </w:r>
      <w:r w:rsidRPr="00025B9B">
        <w:rPr>
          <w:rFonts w:ascii="Courier New" w:hAnsi="Courier New" w:cs="Courier New"/>
          <w:color w:val="6A8759"/>
          <w:sz w:val="20"/>
          <w:szCs w:val="20"/>
          <w:lang w:val="en-GB" w:eastAsia="de-DE"/>
        </w:rPr>
        <w:t>'Age'</w:t>
      </w:r>
      <w:r w:rsidRPr="00025B9B">
        <w:rPr>
          <w:rFonts w:ascii="Courier New" w:hAnsi="Courier New" w:cs="Courier New"/>
          <w:color w:val="A9B7C6"/>
          <w:sz w:val="20"/>
          <w:szCs w:val="20"/>
          <w:lang w:val="en-GB" w:eastAsia="de-DE"/>
        </w:rPr>
        <w:t>: (</w:t>
      </w:r>
      <w:r w:rsidRPr="00025B9B">
        <w:rPr>
          <w:rFonts w:ascii="Courier New" w:hAnsi="Courier New" w:cs="Courier New"/>
          <w:color w:val="6A8759"/>
          <w:sz w:val="20"/>
          <w:szCs w:val="20"/>
          <w:lang w:val="en-GB" w:eastAsia="de-DE"/>
        </w:rPr>
        <w:t>'fix'</w:t>
      </w:r>
      <w:r w:rsidRPr="00025B9B">
        <w:rPr>
          <w:rFonts w:ascii="Courier New" w:hAnsi="Courier New" w:cs="Courier New"/>
          <w:color w:val="CC7832"/>
          <w:sz w:val="20"/>
          <w:szCs w:val="20"/>
          <w:lang w:val="en-GB" w:eastAsia="de-DE"/>
        </w:rPr>
        <w:t xml:space="preserve">, </w:t>
      </w:r>
      <w:r w:rsidRPr="00025B9B">
        <w:rPr>
          <w:rFonts w:ascii="Courier New" w:hAnsi="Courier New" w:cs="Courier New"/>
          <w:color w:val="6897BB"/>
          <w:sz w:val="20"/>
          <w:szCs w:val="20"/>
          <w:lang w:val="en-GB" w:eastAsia="de-DE"/>
        </w:rPr>
        <w:t>10</w:t>
      </w:r>
      <w:r w:rsidRPr="00025B9B">
        <w:rPr>
          <w:rFonts w:ascii="Courier New" w:hAnsi="Courier New" w:cs="Courier New"/>
          <w:color w:val="A9B7C6"/>
          <w:sz w:val="20"/>
          <w:szCs w:val="20"/>
          <w:lang w:val="en-GB" w:eastAsia="de-DE"/>
        </w:rPr>
        <w:t>)</w:t>
      </w:r>
      <w:r w:rsidRPr="00025B9B">
        <w:rPr>
          <w:rFonts w:ascii="Courier New" w:hAnsi="Courier New" w:cs="Courier New"/>
          <w:color w:val="CC7832"/>
          <w:sz w:val="20"/>
          <w:szCs w:val="20"/>
          <w:lang w:val="en-GB" w:eastAsia="de-DE"/>
        </w:rPr>
        <w:t xml:space="preserve">, </w:t>
      </w:r>
      <w:r w:rsidRPr="00025B9B">
        <w:rPr>
          <w:rFonts w:ascii="Courier New" w:hAnsi="Courier New" w:cs="Courier New"/>
          <w:color w:val="808080"/>
          <w:sz w:val="20"/>
          <w:szCs w:val="20"/>
          <w:lang w:val="en-GB" w:eastAsia="de-DE"/>
        </w:rPr>
        <w:br/>
        <w:t xml:space="preserve">               </w:t>
      </w:r>
      <w:r w:rsidRPr="00025B9B">
        <w:rPr>
          <w:rFonts w:ascii="Courier New" w:hAnsi="Courier New" w:cs="Courier New"/>
          <w:color w:val="6A8759"/>
          <w:sz w:val="20"/>
          <w:szCs w:val="20"/>
          <w:lang w:val="en-GB" w:eastAsia="de-DE"/>
        </w:rPr>
        <w:t>'Occupation'</w:t>
      </w:r>
      <w:r w:rsidRPr="00025B9B">
        <w:rPr>
          <w:rFonts w:ascii="Courier New" w:hAnsi="Courier New" w:cs="Courier New"/>
          <w:color w:val="A9B7C6"/>
          <w:sz w:val="20"/>
          <w:szCs w:val="20"/>
          <w:lang w:val="en-GB" w:eastAsia="de-DE"/>
        </w:rPr>
        <w:t>: (</w:t>
      </w:r>
      <w:r w:rsidRPr="00025B9B">
        <w:rPr>
          <w:rFonts w:ascii="Courier New" w:hAnsi="Courier New" w:cs="Courier New"/>
          <w:color w:val="6A8759"/>
          <w:sz w:val="20"/>
          <w:szCs w:val="20"/>
          <w:lang w:val="en-GB" w:eastAsia="de-DE"/>
        </w:rPr>
        <w:t>'fix'</w:t>
      </w:r>
      <w:r w:rsidRPr="00025B9B">
        <w:rPr>
          <w:rFonts w:ascii="Courier New" w:hAnsi="Courier New" w:cs="Courier New"/>
          <w:color w:val="CC7832"/>
          <w:sz w:val="20"/>
          <w:szCs w:val="20"/>
          <w:lang w:val="en-GB" w:eastAsia="de-DE"/>
        </w:rPr>
        <w:t xml:space="preserve">, </w:t>
      </w:r>
      <w:r w:rsidRPr="00025B9B">
        <w:rPr>
          <w:rFonts w:ascii="Courier New" w:hAnsi="Courier New" w:cs="Courier New"/>
          <w:color w:val="6897BB"/>
          <w:sz w:val="20"/>
          <w:szCs w:val="20"/>
          <w:lang w:val="en-GB" w:eastAsia="de-DE"/>
        </w:rPr>
        <w:t>2</w:t>
      </w:r>
      <w:r w:rsidRPr="00025B9B">
        <w:rPr>
          <w:rFonts w:ascii="Courier New" w:hAnsi="Courier New" w:cs="Courier New"/>
          <w:color w:val="A9B7C6"/>
          <w:sz w:val="20"/>
          <w:szCs w:val="20"/>
          <w:lang w:val="en-GB" w:eastAsia="de-DE"/>
        </w:rPr>
        <w:t>)</w:t>
      </w:r>
      <w:r w:rsidRPr="00025B9B">
        <w:rPr>
          <w:rFonts w:ascii="Courier New" w:hAnsi="Courier New" w:cs="Courier New"/>
          <w:color w:val="CC7832"/>
          <w:sz w:val="20"/>
          <w:szCs w:val="20"/>
          <w:lang w:val="en-GB" w:eastAsia="de-DE"/>
        </w:rPr>
        <w:t xml:space="preserve">, </w:t>
      </w:r>
      <w:r w:rsidRPr="00025B9B">
        <w:rPr>
          <w:rFonts w:ascii="Courier New" w:hAnsi="Courier New" w:cs="Courier New"/>
          <w:color w:val="808080"/>
          <w:sz w:val="20"/>
          <w:szCs w:val="20"/>
          <w:lang w:val="en-GB" w:eastAsia="de-DE"/>
        </w:rPr>
        <w:br/>
        <w:t xml:space="preserve">               </w:t>
      </w:r>
      <w:r w:rsidRPr="00025B9B">
        <w:rPr>
          <w:rFonts w:ascii="Courier New" w:hAnsi="Courier New" w:cs="Courier New"/>
          <w:color w:val="6A8759"/>
          <w:sz w:val="20"/>
          <w:szCs w:val="20"/>
          <w:lang w:val="en-GB" w:eastAsia="de-DE"/>
        </w:rPr>
        <w:t>'Annual_Income'</w:t>
      </w:r>
      <w:r w:rsidRPr="00025B9B">
        <w:rPr>
          <w:rFonts w:ascii="Courier New" w:hAnsi="Courier New" w:cs="Courier New"/>
          <w:color w:val="A9B7C6"/>
          <w:sz w:val="20"/>
          <w:szCs w:val="20"/>
          <w:lang w:val="en-GB" w:eastAsia="de-DE"/>
        </w:rPr>
        <w:t>: ([</w:t>
      </w:r>
      <w:r w:rsidRPr="00025B9B">
        <w:rPr>
          <w:rFonts w:ascii="Courier New" w:hAnsi="Courier New" w:cs="Courier New"/>
          <w:color w:val="6897BB"/>
          <w:sz w:val="20"/>
          <w:szCs w:val="20"/>
          <w:lang w:val="en-GB" w:eastAsia="de-DE"/>
        </w:rPr>
        <w:t>0</w:t>
      </w:r>
      <w:r w:rsidRPr="00025B9B">
        <w:rPr>
          <w:rFonts w:ascii="Courier New" w:hAnsi="Courier New" w:cs="Courier New"/>
          <w:color w:val="CC7832"/>
          <w:sz w:val="20"/>
          <w:szCs w:val="20"/>
          <w:lang w:val="en-GB" w:eastAsia="de-DE"/>
        </w:rPr>
        <w:t xml:space="preserve">, </w:t>
      </w:r>
      <w:r w:rsidRPr="00025B9B">
        <w:rPr>
          <w:rFonts w:ascii="Courier New" w:hAnsi="Courier New" w:cs="Courier New"/>
          <w:color w:val="A9B7C6"/>
          <w:sz w:val="20"/>
          <w:szCs w:val="20"/>
          <w:lang w:val="en-GB" w:eastAsia="de-DE"/>
        </w:rPr>
        <w:t>x_org[</w:t>
      </w:r>
      <w:r w:rsidRPr="00025B9B">
        <w:rPr>
          <w:rFonts w:ascii="Courier New" w:hAnsi="Courier New" w:cs="Courier New"/>
          <w:color w:val="6897BB"/>
          <w:sz w:val="20"/>
          <w:szCs w:val="20"/>
          <w:lang w:val="en-GB" w:eastAsia="de-DE"/>
        </w:rPr>
        <w:t>1</w:t>
      </w:r>
      <w:r w:rsidRPr="00025B9B">
        <w:rPr>
          <w:rFonts w:ascii="Courier New" w:hAnsi="Courier New" w:cs="Courier New"/>
          <w:color w:val="A9B7C6"/>
          <w:sz w:val="20"/>
          <w:szCs w:val="20"/>
          <w:lang w:val="en-GB" w:eastAsia="de-DE"/>
        </w:rPr>
        <w:t>]*</w:t>
      </w:r>
      <w:r w:rsidRPr="00025B9B">
        <w:rPr>
          <w:rFonts w:ascii="Courier New" w:hAnsi="Courier New" w:cs="Courier New"/>
          <w:color w:val="6897BB"/>
          <w:sz w:val="20"/>
          <w:szCs w:val="20"/>
          <w:lang w:val="en-GB" w:eastAsia="de-DE"/>
        </w:rPr>
        <w:t>1.5</w:t>
      </w:r>
      <w:r w:rsidRPr="00025B9B">
        <w:rPr>
          <w:rFonts w:ascii="Courier New" w:hAnsi="Courier New" w:cs="Courier New"/>
          <w:color w:val="A9B7C6"/>
          <w:sz w:val="20"/>
          <w:szCs w:val="20"/>
          <w:lang w:val="en-GB" w:eastAsia="de-DE"/>
        </w:rPr>
        <w:t>]</w:t>
      </w:r>
      <w:r w:rsidRPr="00025B9B">
        <w:rPr>
          <w:rFonts w:ascii="Courier New" w:hAnsi="Courier New" w:cs="Courier New"/>
          <w:color w:val="CC7832"/>
          <w:sz w:val="20"/>
          <w:szCs w:val="20"/>
          <w:lang w:val="en-GB" w:eastAsia="de-DE"/>
        </w:rPr>
        <w:t>,</w:t>
      </w:r>
      <w:r w:rsidRPr="00025B9B">
        <w:rPr>
          <w:rFonts w:ascii="Courier New" w:hAnsi="Courier New" w:cs="Courier New"/>
          <w:color w:val="6897BB"/>
          <w:sz w:val="20"/>
          <w:szCs w:val="20"/>
          <w:lang w:val="en-GB" w:eastAsia="de-DE"/>
        </w:rPr>
        <w:t>2</w:t>
      </w:r>
      <w:r w:rsidRPr="00025B9B">
        <w:rPr>
          <w:rFonts w:ascii="Courier New" w:hAnsi="Courier New" w:cs="Courier New"/>
          <w:color w:val="A9B7C6"/>
          <w:sz w:val="20"/>
          <w:szCs w:val="20"/>
          <w:lang w:val="en-GB" w:eastAsia="de-DE"/>
        </w:rPr>
        <w:t>)</w:t>
      </w:r>
      <w:r w:rsidRPr="00025B9B">
        <w:rPr>
          <w:rFonts w:ascii="Courier New" w:hAnsi="Courier New" w:cs="Courier New"/>
          <w:color w:val="CC7832"/>
          <w:sz w:val="20"/>
          <w:szCs w:val="20"/>
          <w:lang w:val="en-GB" w:eastAsia="de-DE"/>
        </w:rPr>
        <w:t xml:space="preserve">, </w:t>
      </w:r>
      <w:r w:rsidRPr="00025B9B">
        <w:rPr>
          <w:rFonts w:ascii="Courier New" w:hAnsi="Courier New" w:cs="Courier New"/>
          <w:color w:val="808080"/>
          <w:sz w:val="20"/>
          <w:szCs w:val="20"/>
          <w:lang w:val="en-GB" w:eastAsia="de-DE"/>
        </w:rPr>
        <w:t xml:space="preserve"> </w:t>
      </w:r>
      <w:r w:rsidRPr="00025B9B">
        <w:rPr>
          <w:rFonts w:ascii="Courier New" w:hAnsi="Courier New" w:cs="Courier New"/>
          <w:color w:val="808080"/>
          <w:sz w:val="20"/>
          <w:szCs w:val="20"/>
          <w:lang w:val="en-GB" w:eastAsia="de-DE"/>
        </w:rPr>
        <w:br/>
        <w:t xml:space="preserve">               </w:t>
      </w:r>
      <w:r w:rsidRPr="00025B9B">
        <w:rPr>
          <w:rFonts w:ascii="Courier New" w:hAnsi="Courier New" w:cs="Courier New"/>
          <w:color w:val="6A8759"/>
          <w:sz w:val="20"/>
          <w:szCs w:val="20"/>
          <w:lang w:val="en-GB" w:eastAsia="de-DE"/>
        </w:rPr>
        <w:t>'Monthly_Inhand_Salary'</w:t>
      </w:r>
      <w:r w:rsidRPr="00025B9B">
        <w:rPr>
          <w:rFonts w:ascii="Courier New" w:hAnsi="Courier New" w:cs="Courier New"/>
          <w:color w:val="A9B7C6"/>
          <w:sz w:val="20"/>
          <w:szCs w:val="20"/>
          <w:lang w:val="en-GB" w:eastAsia="de-DE"/>
        </w:rPr>
        <w:t>: ([</w:t>
      </w:r>
      <w:r w:rsidRPr="00025B9B">
        <w:rPr>
          <w:rFonts w:ascii="Courier New" w:hAnsi="Courier New" w:cs="Courier New"/>
          <w:color w:val="6897BB"/>
          <w:sz w:val="20"/>
          <w:szCs w:val="20"/>
          <w:lang w:val="en-GB" w:eastAsia="de-DE"/>
        </w:rPr>
        <w:t>0</w:t>
      </w:r>
      <w:r w:rsidRPr="00025B9B">
        <w:rPr>
          <w:rFonts w:ascii="Courier New" w:hAnsi="Courier New" w:cs="Courier New"/>
          <w:color w:val="CC7832"/>
          <w:sz w:val="20"/>
          <w:szCs w:val="20"/>
          <w:lang w:val="en-GB" w:eastAsia="de-DE"/>
        </w:rPr>
        <w:t xml:space="preserve">, </w:t>
      </w:r>
      <w:r w:rsidRPr="00025B9B">
        <w:rPr>
          <w:rFonts w:ascii="Courier New" w:hAnsi="Courier New" w:cs="Courier New"/>
          <w:color w:val="A9B7C6"/>
          <w:sz w:val="20"/>
          <w:szCs w:val="20"/>
          <w:lang w:val="en-GB" w:eastAsia="de-DE"/>
        </w:rPr>
        <w:t>x_org[</w:t>
      </w:r>
      <w:r w:rsidRPr="00025B9B">
        <w:rPr>
          <w:rFonts w:ascii="Courier New" w:hAnsi="Courier New" w:cs="Courier New"/>
          <w:color w:val="6897BB"/>
          <w:sz w:val="20"/>
          <w:szCs w:val="20"/>
          <w:lang w:val="en-GB" w:eastAsia="de-DE"/>
        </w:rPr>
        <w:t>2</w:t>
      </w:r>
      <w:r w:rsidRPr="00025B9B">
        <w:rPr>
          <w:rFonts w:ascii="Courier New" w:hAnsi="Courier New" w:cs="Courier New"/>
          <w:color w:val="A9B7C6"/>
          <w:sz w:val="20"/>
          <w:szCs w:val="20"/>
          <w:lang w:val="en-GB" w:eastAsia="de-DE"/>
        </w:rPr>
        <w:t>]*</w:t>
      </w:r>
      <w:r w:rsidRPr="00025B9B">
        <w:rPr>
          <w:rFonts w:ascii="Courier New" w:hAnsi="Courier New" w:cs="Courier New"/>
          <w:color w:val="6897BB"/>
          <w:sz w:val="20"/>
          <w:szCs w:val="20"/>
          <w:lang w:val="en-GB" w:eastAsia="de-DE"/>
        </w:rPr>
        <w:t>1.5</w:t>
      </w:r>
      <w:r w:rsidRPr="00025B9B">
        <w:rPr>
          <w:rFonts w:ascii="Courier New" w:hAnsi="Courier New" w:cs="Courier New"/>
          <w:color w:val="A9B7C6"/>
          <w:sz w:val="20"/>
          <w:szCs w:val="20"/>
          <w:lang w:val="en-GB" w:eastAsia="de-DE"/>
        </w:rPr>
        <w:t>]</w:t>
      </w:r>
      <w:r w:rsidRPr="00025B9B">
        <w:rPr>
          <w:rFonts w:ascii="Courier New" w:hAnsi="Courier New" w:cs="Courier New"/>
          <w:color w:val="CC7832"/>
          <w:sz w:val="20"/>
          <w:szCs w:val="20"/>
          <w:lang w:val="en-GB" w:eastAsia="de-DE"/>
        </w:rPr>
        <w:t>,</w:t>
      </w:r>
      <w:r w:rsidRPr="00025B9B">
        <w:rPr>
          <w:rFonts w:ascii="Courier New" w:hAnsi="Courier New" w:cs="Courier New"/>
          <w:color w:val="6897BB"/>
          <w:sz w:val="20"/>
          <w:szCs w:val="20"/>
          <w:lang w:val="en-GB" w:eastAsia="de-DE"/>
        </w:rPr>
        <w:t>2</w:t>
      </w:r>
      <w:r w:rsidRPr="00025B9B">
        <w:rPr>
          <w:rFonts w:ascii="Courier New" w:hAnsi="Courier New" w:cs="Courier New"/>
          <w:color w:val="A9B7C6"/>
          <w:sz w:val="20"/>
          <w:szCs w:val="20"/>
          <w:lang w:val="en-GB" w:eastAsia="de-DE"/>
        </w:rPr>
        <w:t>)</w:t>
      </w:r>
      <w:r w:rsidRPr="00025B9B">
        <w:rPr>
          <w:rFonts w:ascii="Courier New" w:hAnsi="Courier New" w:cs="Courier New"/>
          <w:color w:val="CC7832"/>
          <w:sz w:val="20"/>
          <w:szCs w:val="20"/>
          <w:lang w:val="en-GB" w:eastAsia="de-DE"/>
        </w:rPr>
        <w:t xml:space="preserve">,  </w:t>
      </w:r>
      <w:r w:rsidRPr="00025B9B">
        <w:rPr>
          <w:rFonts w:ascii="Courier New" w:hAnsi="Courier New" w:cs="Courier New"/>
          <w:color w:val="808080"/>
          <w:sz w:val="20"/>
          <w:szCs w:val="20"/>
          <w:lang w:val="en-GB" w:eastAsia="de-DE"/>
        </w:rPr>
        <w:br/>
        <w:t xml:space="preserve">               </w:t>
      </w:r>
      <w:r w:rsidRPr="00025B9B">
        <w:rPr>
          <w:rFonts w:ascii="Courier New" w:hAnsi="Courier New" w:cs="Courier New"/>
          <w:color w:val="6A8759"/>
          <w:sz w:val="20"/>
          <w:szCs w:val="20"/>
          <w:lang w:val="en-GB" w:eastAsia="de-DE"/>
        </w:rPr>
        <w:t>'Interest_Rate'</w:t>
      </w:r>
      <w:r w:rsidRPr="00025B9B">
        <w:rPr>
          <w:rFonts w:ascii="Courier New" w:hAnsi="Courier New" w:cs="Courier New"/>
          <w:color w:val="A9B7C6"/>
          <w:sz w:val="20"/>
          <w:szCs w:val="20"/>
          <w:lang w:val="en-GB" w:eastAsia="de-DE"/>
        </w:rPr>
        <w:t>: (</w:t>
      </w:r>
      <w:r w:rsidRPr="00025B9B">
        <w:rPr>
          <w:rFonts w:ascii="Courier New" w:hAnsi="Courier New" w:cs="Courier New"/>
          <w:color w:val="6A8759"/>
          <w:sz w:val="20"/>
          <w:szCs w:val="20"/>
          <w:lang w:val="en-GB" w:eastAsia="de-DE"/>
        </w:rPr>
        <w:t>'fix'</w:t>
      </w:r>
      <w:r w:rsidRPr="00025B9B">
        <w:rPr>
          <w:rFonts w:ascii="Courier New" w:hAnsi="Courier New" w:cs="Courier New"/>
          <w:color w:val="CC7832"/>
          <w:sz w:val="20"/>
          <w:szCs w:val="20"/>
          <w:lang w:val="en-GB" w:eastAsia="de-DE"/>
        </w:rPr>
        <w:t xml:space="preserve">, </w:t>
      </w:r>
      <w:r w:rsidRPr="00025B9B">
        <w:rPr>
          <w:rFonts w:ascii="Courier New" w:hAnsi="Courier New" w:cs="Courier New"/>
          <w:color w:val="6897BB"/>
          <w:sz w:val="20"/>
          <w:szCs w:val="20"/>
          <w:lang w:val="en-GB" w:eastAsia="de-DE"/>
        </w:rPr>
        <w:t>10</w:t>
      </w:r>
      <w:r w:rsidRPr="00025B9B">
        <w:rPr>
          <w:rFonts w:ascii="Courier New" w:hAnsi="Courier New" w:cs="Courier New"/>
          <w:color w:val="A9B7C6"/>
          <w:sz w:val="20"/>
          <w:szCs w:val="20"/>
          <w:lang w:val="en-GB" w:eastAsia="de-DE"/>
        </w:rPr>
        <w:t>)</w:t>
      </w:r>
      <w:r w:rsidRPr="00025B9B">
        <w:rPr>
          <w:rFonts w:ascii="Courier New" w:hAnsi="Courier New" w:cs="Courier New"/>
          <w:color w:val="CC7832"/>
          <w:sz w:val="20"/>
          <w:szCs w:val="20"/>
          <w:lang w:val="en-GB" w:eastAsia="de-DE"/>
        </w:rPr>
        <w:t xml:space="preserve">,  </w:t>
      </w:r>
    </w:p>
    <w:p w14:paraId="304C31FD" w14:textId="77777777" w:rsidR="00F14194" w:rsidRPr="00025B9B"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808080"/>
          <w:sz w:val="20"/>
          <w:szCs w:val="20"/>
          <w:lang w:val="en-GB" w:eastAsia="de-DE"/>
        </w:rPr>
      </w:pPr>
      <w:r w:rsidRPr="00025B9B">
        <w:rPr>
          <w:rFonts w:ascii="Courier New" w:hAnsi="Courier New" w:cs="Courier New"/>
          <w:color w:val="CC7832"/>
          <w:sz w:val="20"/>
          <w:szCs w:val="20"/>
          <w:lang w:val="en-GB" w:eastAsia="de-DE"/>
        </w:rPr>
        <w:tab/>
      </w:r>
      <w:r w:rsidRPr="00025B9B">
        <w:rPr>
          <w:rFonts w:ascii="Courier New" w:hAnsi="Courier New" w:cs="Courier New"/>
          <w:color w:val="808080"/>
          <w:sz w:val="20"/>
          <w:szCs w:val="20"/>
          <w:lang w:val="en-GB" w:eastAsia="de-DE"/>
        </w:rPr>
        <w:t xml:space="preserve">       </w:t>
      </w:r>
      <w:r w:rsidRPr="00025B9B">
        <w:rPr>
          <w:rFonts w:ascii="Courier New" w:hAnsi="Courier New" w:cs="Courier New"/>
          <w:color w:val="808080"/>
          <w:sz w:val="20"/>
          <w:szCs w:val="20"/>
          <w:lang w:val="en-GB" w:eastAsia="de-DE"/>
        </w:rPr>
        <w:tab/>
      </w:r>
      <w:r w:rsidRPr="00025B9B">
        <w:rPr>
          <w:rFonts w:ascii="Courier New" w:hAnsi="Courier New" w:cs="Courier New"/>
          <w:color w:val="6A8759"/>
          <w:sz w:val="20"/>
          <w:szCs w:val="20"/>
          <w:lang w:val="en-GB" w:eastAsia="de-DE"/>
        </w:rPr>
        <w:t>'Outstanding_Debt'</w:t>
      </w:r>
      <w:r w:rsidRPr="00025B9B">
        <w:rPr>
          <w:rFonts w:ascii="Courier New" w:hAnsi="Courier New" w:cs="Courier New"/>
          <w:color w:val="A9B7C6"/>
          <w:sz w:val="20"/>
          <w:szCs w:val="20"/>
          <w:lang w:val="en-GB" w:eastAsia="de-DE"/>
        </w:rPr>
        <w:t>: ([</w:t>
      </w:r>
      <w:r w:rsidRPr="00025B9B">
        <w:rPr>
          <w:rFonts w:ascii="Courier New" w:hAnsi="Courier New" w:cs="Courier New"/>
          <w:color w:val="6897BB"/>
          <w:sz w:val="20"/>
          <w:szCs w:val="20"/>
          <w:lang w:val="en-GB" w:eastAsia="de-DE"/>
        </w:rPr>
        <w:t>0</w:t>
      </w:r>
      <w:r w:rsidRPr="00025B9B">
        <w:rPr>
          <w:rFonts w:ascii="Courier New" w:hAnsi="Courier New" w:cs="Courier New"/>
          <w:color w:val="CC7832"/>
          <w:sz w:val="20"/>
          <w:szCs w:val="20"/>
          <w:lang w:val="en-GB" w:eastAsia="de-DE"/>
        </w:rPr>
        <w:t xml:space="preserve">, </w:t>
      </w:r>
      <w:r w:rsidRPr="00025B9B">
        <w:rPr>
          <w:rFonts w:ascii="Courier New" w:hAnsi="Courier New" w:cs="Courier New"/>
          <w:color w:val="A9B7C6"/>
          <w:sz w:val="20"/>
          <w:szCs w:val="20"/>
          <w:lang w:val="en-GB" w:eastAsia="de-DE"/>
        </w:rPr>
        <w:t>x_org[</w:t>
      </w:r>
      <w:r w:rsidRPr="00025B9B">
        <w:rPr>
          <w:rFonts w:ascii="Courier New" w:hAnsi="Courier New" w:cs="Courier New"/>
          <w:color w:val="6897BB"/>
          <w:sz w:val="20"/>
          <w:szCs w:val="20"/>
          <w:lang w:val="en-GB" w:eastAsia="de-DE"/>
        </w:rPr>
        <w:t>11</w:t>
      </w:r>
      <w:r w:rsidRPr="00025B9B">
        <w:rPr>
          <w:rFonts w:ascii="Courier New" w:hAnsi="Courier New" w:cs="Courier New"/>
          <w:color w:val="A9B7C6"/>
          <w:sz w:val="20"/>
          <w:szCs w:val="20"/>
          <w:lang w:val="en-GB" w:eastAsia="de-DE"/>
        </w:rPr>
        <w:t>]*</w:t>
      </w:r>
      <w:r w:rsidRPr="00025B9B">
        <w:rPr>
          <w:rFonts w:ascii="Courier New" w:hAnsi="Courier New" w:cs="Courier New"/>
          <w:color w:val="6897BB"/>
          <w:sz w:val="20"/>
          <w:szCs w:val="20"/>
          <w:lang w:val="en-GB" w:eastAsia="de-DE"/>
        </w:rPr>
        <w:t>1.5</w:t>
      </w:r>
      <w:r w:rsidRPr="00025B9B">
        <w:rPr>
          <w:rFonts w:ascii="Courier New" w:hAnsi="Courier New" w:cs="Courier New"/>
          <w:color w:val="A9B7C6"/>
          <w:sz w:val="20"/>
          <w:szCs w:val="20"/>
          <w:lang w:val="en-GB" w:eastAsia="de-DE"/>
        </w:rPr>
        <w:t>]</w:t>
      </w:r>
      <w:r w:rsidRPr="00025B9B">
        <w:rPr>
          <w:rFonts w:ascii="Courier New" w:hAnsi="Courier New" w:cs="Courier New"/>
          <w:color w:val="CC7832"/>
          <w:sz w:val="20"/>
          <w:szCs w:val="20"/>
          <w:lang w:val="en-GB" w:eastAsia="de-DE"/>
        </w:rPr>
        <w:t>,</w:t>
      </w:r>
      <w:r w:rsidRPr="00025B9B">
        <w:rPr>
          <w:rFonts w:ascii="Courier New" w:hAnsi="Courier New" w:cs="Courier New"/>
          <w:color w:val="6897BB"/>
          <w:sz w:val="20"/>
          <w:szCs w:val="20"/>
          <w:lang w:val="en-GB" w:eastAsia="de-DE"/>
        </w:rPr>
        <w:t>2</w:t>
      </w:r>
      <w:r w:rsidRPr="00025B9B">
        <w:rPr>
          <w:rFonts w:ascii="Courier New" w:hAnsi="Courier New" w:cs="Courier New"/>
          <w:color w:val="A9B7C6"/>
          <w:sz w:val="20"/>
          <w:szCs w:val="20"/>
          <w:lang w:val="en-GB" w:eastAsia="de-DE"/>
        </w:rPr>
        <w:t>)</w:t>
      </w:r>
      <w:r w:rsidRPr="00025B9B">
        <w:rPr>
          <w:rFonts w:ascii="Courier New" w:hAnsi="Courier New" w:cs="Courier New"/>
          <w:color w:val="CC7832"/>
          <w:sz w:val="20"/>
          <w:szCs w:val="20"/>
          <w:lang w:val="en-GB" w:eastAsia="de-DE"/>
        </w:rPr>
        <w:t>,</w:t>
      </w:r>
    </w:p>
    <w:p w14:paraId="551EC75F" w14:textId="77777777" w:rsidR="00F14194" w:rsidRPr="00025B9B"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CC7832"/>
          <w:sz w:val="20"/>
          <w:szCs w:val="20"/>
          <w:lang w:val="en-GB" w:eastAsia="de-DE"/>
        </w:rPr>
      </w:pPr>
      <w:r w:rsidRPr="00025B9B">
        <w:rPr>
          <w:rFonts w:ascii="Courier New" w:hAnsi="Courier New" w:cs="Courier New"/>
          <w:color w:val="808080"/>
          <w:sz w:val="20"/>
          <w:szCs w:val="20"/>
          <w:lang w:val="en-GB" w:eastAsia="de-DE"/>
        </w:rPr>
        <w:t xml:space="preserve">               </w:t>
      </w:r>
      <w:r w:rsidRPr="00025B9B">
        <w:rPr>
          <w:rFonts w:ascii="Courier New" w:hAnsi="Courier New" w:cs="Courier New"/>
          <w:color w:val="6A8759"/>
          <w:sz w:val="20"/>
          <w:szCs w:val="20"/>
          <w:lang w:val="en-GB" w:eastAsia="de-DE"/>
        </w:rPr>
        <w:t>'Credit_History_Age'</w:t>
      </w:r>
      <w:r w:rsidRPr="00025B9B">
        <w:rPr>
          <w:rFonts w:ascii="Courier New" w:hAnsi="Courier New" w:cs="Courier New"/>
          <w:color w:val="A9B7C6"/>
          <w:sz w:val="20"/>
          <w:szCs w:val="20"/>
          <w:lang w:val="en-GB" w:eastAsia="de-DE"/>
        </w:rPr>
        <w:t>: (</w:t>
      </w:r>
      <w:r w:rsidRPr="00025B9B">
        <w:rPr>
          <w:rFonts w:ascii="Courier New" w:hAnsi="Courier New" w:cs="Courier New"/>
          <w:color w:val="6A8759"/>
          <w:sz w:val="20"/>
          <w:szCs w:val="20"/>
          <w:lang w:val="en-GB" w:eastAsia="de-DE"/>
        </w:rPr>
        <w:t>'fix'</w:t>
      </w:r>
      <w:r w:rsidRPr="00025B9B">
        <w:rPr>
          <w:rFonts w:ascii="Courier New" w:hAnsi="Courier New" w:cs="Courier New"/>
          <w:color w:val="CC7832"/>
          <w:sz w:val="20"/>
          <w:szCs w:val="20"/>
          <w:lang w:val="en-GB" w:eastAsia="de-DE"/>
        </w:rPr>
        <w:t xml:space="preserve">, </w:t>
      </w:r>
      <w:r w:rsidRPr="00025B9B">
        <w:rPr>
          <w:rFonts w:ascii="Courier New" w:hAnsi="Courier New" w:cs="Courier New"/>
          <w:color w:val="6897BB"/>
          <w:sz w:val="20"/>
          <w:szCs w:val="20"/>
          <w:lang w:val="en-GB" w:eastAsia="de-DE"/>
        </w:rPr>
        <w:t>10</w:t>
      </w:r>
      <w:r w:rsidRPr="00025B9B">
        <w:rPr>
          <w:rFonts w:ascii="Courier New" w:hAnsi="Courier New" w:cs="Courier New"/>
          <w:color w:val="A9B7C6"/>
          <w:sz w:val="20"/>
          <w:szCs w:val="20"/>
          <w:lang w:val="en-GB" w:eastAsia="de-DE"/>
        </w:rPr>
        <w:t>)</w:t>
      </w:r>
      <w:r w:rsidRPr="00025B9B">
        <w:rPr>
          <w:rFonts w:ascii="Courier New" w:hAnsi="Courier New" w:cs="Courier New"/>
          <w:color w:val="CC7832"/>
          <w:sz w:val="20"/>
          <w:szCs w:val="20"/>
          <w:lang w:val="en-GB" w:eastAsia="de-DE"/>
        </w:rPr>
        <w:t>,</w:t>
      </w:r>
    </w:p>
    <w:p w14:paraId="11A05C65" w14:textId="3A3D9760" w:rsidR="00F14194" w:rsidRPr="00025B9B"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808080"/>
          <w:sz w:val="20"/>
          <w:szCs w:val="20"/>
          <w:lang w:val="en-GB" w:eastAsia="de-DE"/>
        </w:rPr>
      </w:pPr>
      <w:r w:rsidRPr="00025B9B">
        <w:rPr>
          <w:rFonts w:ascii="Courier New" w:hAnsi="Courier New" w:cs="Courier New"/>
          <w:color w:val="6A8759"/>
          <w:sz w:val="20"/>
          <w:szCs w:val="20"/>
          <w:lang w:val="en-GB" w:eastAsia="de-DE"/>
        </w:rPr>
        <w:tab/>
      </w:r>
      <w:r w:rsidRPr="00025B9B">
        <w:rPr>
          <w:rFonts w:ascii="Courier New" w:hAnsi="Courier New" w:cs="Courier New"/>
          <w:color w:val="6A8759"/>
          <w:sz w:val="20"/>
          <w:szCs w:val="20"/>
          <w:lang w:val="en-GB" w:eastAsia="de-DE"/>
        </w:rPr>
        <w:tab/>
        <w:t>'Amount_invested_monthly'</w:t>
      </w:r>
      <w:r w:rsidRPr="00025B9B">
        <w:rPr>
          <w:rFonts w:ascii="Courier New" w:hAnsi="Courier New" w:cs="Courier New"/>
          <w:color w:val="A9B7C6"/>
          <w:sz w:val="20"/>
          <w:szCs w:val="20"/>
          <w:lang w:val="en-GB" w:eastAsia="de-DE"/>
        </w:rPr>
        <w:t>: ([</w:t>
      </w:r>
      <w:r w:rsidRPr="00025B9B">
        <w:rPr>
          <w:rFonts w:ascii="Courier New" w:hAnsi="Courier New" w:cs="Courier New"/>
          <w:color w:val="6897BB"/>
          <w:sz w:val="20"/>
          <w:szCs w:val="20"/>
          <w:lang w:val="en-GB" w:eastAsia="de-DE"/>
        </w:rPr>
        <w:t>0</w:t>
      </w:r>
      <w:r w:rsidRPr="00025B9B">
        <w:rPr>
          <w:rFonts w:ascii="Courier New" w:hAnsi="Courier New" w:cs="Courier New"/>
          <w:color w:val="CC7832"/>
          <w:sz w:val="20"/>
          <w:szCs w:val="20"/>
          <w:lang w:val="en-GB" w:eastAsia="de-DE"/>
        </w:rPr>
        <w:t xml:space="preserve">, </w:t>
      </w:r>
      <w:r w:rsidRPr="00025B9B">
        <w:rPr>
          <w:rFonts w:ascii="Courier New" w:hAnsi="Courier New" w:cs="Courier New"/>
          <w:color w:val="A9B7C6"/>
          <w:sz w:val="20"/>
          <w:szCs w:val="20"/>
          <w:lang w:val="en-GB" w:eastAsia="de-DE"/>
        </w:rPr>
        <w:t>x_org[</w:t>
      </w:r>
      <w:r w:rsidRPr="00025B9B">
        <w:rPr>
          <w:rFonts w:ascii="Courier New" w:hAnsi="Courier New" w:cs="Courier New"/>
          <w:color w:val="6897BB"/>
          <w:sz w:val="20"/>
          <w:szCs w:val="20"/>
          <w:lang w:val="en-GB" w:eastAsia="de-DE"/>
        </w:rPr>
        <w:t>14</w:t>
      </w:r>
      <w:r w:rsidRPr="00025B9B">
        <w:rPr>
          <w:rFonts w:ascii="Courier New" w:hAnsi="Courier New" w:cs="Courier New"/>
          <w:color w:val="A9B7C6"/>
          <w:sz w:val="20"/>
          <w:szCs w:val="20"/>
          <w:lang w:val="en-GB" w:eastAsia="de-DE"/>
        </w:rPr>
        <w:t>]*</w:t>
      </w:r>
      <w:r w:rsidRPr="00025B9B">
        <w:rPr>
          <w:rFonts w:ascii="Courier New" w:hAnsi="Courier New" w:cs="Courier New"/>
          <w:color w:val="6897BB"/>
          <w:sz w:val="20"/>
          <w:szCs w:val="20"/>
          <w:lang w:val="en-GB" w:eastAsia="de-DE"/>
        </w:rPr>
        <w:t>5</w:t>
      </w:r>
      <w:r w:rsidRPr="00025B9B">
        <w:rPr>
          <w:rFonts w:ascii="Courier New" w:hAnsi="Courier New" w:cs="Courier New"/>
          <w:color w:val="A9B7C6"/>
          <w:sz w:val="20"/>
          <w:szCs w:val="20"/>
          <w:lang w:val="en-GB" w:eastAsia="de-DE"/>
        </w:rPr>
        <w:t>]</w:t>
      </w:r>
      <w:r w:rsidRPr="00025B9B">
        <w:rPr>
          <w:rFonts w:ascii="Courier New" w:hAnsi="Courier New" w:cs="Courier New"/>
          <w:color w:val="CC7832"/>
          <w:sz w:val="20"/>
          <w:szCs w:val="20"/>
          <w:lang w:val="en-GB" w:eastAsia="de-DE"/>
        </w:rPr>
        <w:t>,</w:t>
      </w:r>
      <w:r w:rsidRPr="00025B9B">
        <w:rPr>
          <w:rFonts w:ascii="Courier New" w:hAnsi="Courier New" w:cs="Courier New"/>
          <w:color w:val="6897BB"/>
          <w:sz w:val="20"/>
          <w:szCs w:val="20"/>
          <w:lang w:val="en-GB" w:eastAsia="de-DE"/>
        </w:rPr>
        <w:t>2</w:t>
      </w:r>
      <w:r w:rsidRPr="00025B9B">
        <w:rPr>
          <w:rFonts w:ascii="Courier New" w:hAnsi="Courier New" w:cs="Courier New"/>
          <w:color w:val="A9B7C6"/>
          <w:sz w:val="20"/>
          <w:szCs w:val="20"/>
          <w:lang w:val="en-GB" w:eastAsia="de-DE"/>
        </w:rPr>
        <w:t xml:space="preserve">)  </w:t>
      </w:r>
    </w:p>
    <w:p w14:paraId="1EF4E8A9" w14:textId="3C12A005" w:rsidR="00F14194" w:rsidRPr="00F14194"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CC7832"/>
          <w:sz w:val="20"/>
          <w:szCs w:val="20"/>
          <w:lang w:eastAsia="de-DE"/>
        </w:rPr>
      </w:pPr>
      <w:r w:rsidRPr="00025B9B">
        <w:rPr>
          <w:rFonts w:ascii="Courier New" w:hAnsi="Courier New" w:cs="Courier New"/>
          <w:color w:val="808080"/>
          <w:sz w:val="20"/>
          <w:szCs w:val="20"/>
          <w:lang w:val="en-GB" w:eastAsia="de-DE"/>
        </w:rPr>
        <w:tab/>
      </w:r>
      <w:r w:rsidRPr="00025B9B">
        <w:rPr>
          <w:rFonts w:ascii="Courier New" w:hAnsi="Courier New" w:cs="Courier New"/>
          <w:color w:val="808080"/>
          <w:sz w:val="20"/>
          <w:szCs w:val="20"/>
          <w:lang w:val="en-GB" w:eastAsia="de-DE"/>
        </w:rPr>
        <w:tab/>
      </w:r>
      <w:r w:rsidRPr="00E8158F">
        <w:rPr>
          <w:rFonts w:ascii="Courier New" w:hAnsi="Courier New" w:cs="Courier New"/>
          <w:color w:val="808080"/>
          <w:sz w:val="20"/>
          <w:szCs w:val="20"/>
          <w:lang w:eastAsia="de-DE"/>
        </w:rPr>
        <w:t>}</w:t>
      </w:r>
      <w:commentRangeEnd w:id="290"/>
      <w:r w:rsidR="00261FAA">
        <w:rPr>
          <w:rStyle w:val="Kommentarzeichen"/>
        </w:rPr>
        <w:commentReference w:id="290"/>
      </w:r>
      <w:commentRangeEnd w:id="291"/>
      <w:r w:rsidR="00812F88">
        <w:rPr>
          <w:rStyle w:val="Kommentarzeichen"/>
        </w:rPr>
        <w:commentReference w:id="291"/>
      </w:r>
    </w:p>
    <w:p w14:paraId="271D1F2F" w14:textId="77777777" w:rsidR="00C314EE" w:rsidRPr="00E8158F" w:rsidRDefault="00C314EE" w:rsidP="00C314EE">
      <w:pPr>
        <w:ind w:left="180" w:firstLine="720"/>
      </w:pPr>
    </w:p>
    <w:p w14:paraId="10208EFC" w14:textId="5C256E47" w:rsidR="00F0006E" w:rsidRDefault="00F773D1" w:rsidP="002C22F5">
      <w:pPr>
        <w:ind w:left="180" w:firstLine="720"/>
      </w:pPr>
      <w:r w:rsidRPr="00E8158F">
        <w:t xml:space="preserve">Das Alter </w:t>
      </w:r>
      <w:r w:rsidR="00692FED" w:rsidRPr="00E8158F">
        <w:t>und der Beruf sind Attribute</w:t>
      </w:r>
      <w:r w:rsidR="00261FAA">
        <w:t>,</w:t>
      </w:r>
      <w:r w:rsidR="00692FED" w:rsidRPr="00E8158F">
        <w:t xml:space="preserve"> die vo</w:t>
      </w:r>
      <w:r w:rsidR="00261FAA">
        <w:t>n</w:t>
      </w:r>
      <w:r w:rsidR="00692FED" w:rsidRPr="00E8158F">
        <w:t xml:space="preserve"> Kund</w:t>
      </w:r>
      <w:r w:rsidR="00261FAA">
        <w:t>Innen</w:t>
      </w:r>
      <w:r w:rsidR="00692FED" w:rsidRPr="00E8158F">
        <w:t xml:space="preserve"> nur schwer geändert werden können. Die Zahlen </w:t>
      </w:r>
      <w:r w:rsidR="00261FAA">
        <w:t xml:space="preserve">am Ende der Klammern </w:t>
      </w:r>
      <w:r w:rsidR="00692FED" w:rsidRPr="00E8158F">
        <w:t xml:space="preserve">stehen dabei für die Wichtigkeit dieser Fixierung. Da das Alter </w:t>
      </w:r>
      <w:del w:id="292" w:author="Hannah Knehr" w:date="2023-06-30T17:36:00Z">
        <w:r w:rsidR="00692FED" w:rsidRPr="00E8158F" w:rsidDel="00812F88">
          <w:delText xml:space="preserve">überhaupt </w:delText>
        </w:r>
      </w:del>
      <w:r w:rsidR="00692FED" w:rsidRPr="00E8158F">
        <w:t xml:space="preserve">nicht geändert werden kann, der Beruf jedoch mit viel Aufwand (bspw. </w:t>
      </w:r>
      <w:r w:rsidR="00261FAA">
        <w:t>e</w:t>
      </w:r>
      <w:r w:rsidR="00692FED" w:rsidRPr="00E8158F">
        <w:t xml:space="preserve">iner </w:t>
      </w:r>
      <w:r w:rsidR="000359F1" w:rsidRPr="00E8158F">
        <w:t>Umschulung</w:t>
      </w:r>
      <w:r w:rsidR="00692FED" w:rsidRPr="00E8158F">
        <w:t xml:space="preserve">) </w:t>
      </w:r>
      <w:ins w:id="293" w:author="Hannah Knehr" w:date="2023-06-30T17:36:00Z">
        <w:r w:rsidR="00812F88">
          <w:t>eventu</w:t>
        </w:r>
      </w:ins>
      <w:ins w:id="294" w:author="Hannah Knehr" w:date="2023-06-30T17:37:00Z">
        <w:r w:rsidR="00812F88">
          <w:t xml:space="preserve">ell angepasst werden könnte, </w:t>
        </w:r>
      </w:ins>
      <w:r w:rsidR="00581534" w:rsidRPr="00E8158F">
        <w:t xml:space="preserve">wird die </w:t>
      </w:r>
      <w:r w:rsidR="000359F1" w:rsidRPr="00E8158F">
        <w:t>Restrikt</w:t>
      </w:r>
      <w:r w:rsidR="000359F1">
        <w:t>i</w:t>
      </w:r>
      <w:r w:rsidR="000359F1" w:rsidRPr="00E8158F">
        <w:t>on</w:t>
      </w:r>
      <w:r w:rsidR="00581534" w:rsidRPr="00E8158F">
        <w:t xml:space="preserve"> des Alters mit einem hohen Strafterm ausgestattet, während </w:t>
      </w:r>
      <w:r w:rsidR="00325C3C" w:rsidRPr="00E8158F">
        <w:t xml:space="preserve">das Attribut Beruf nur </w:t>
      </w:r>
      <w:r w:rsidR="002C22F5">
        <w:t xml:space="preserve">mit </w:t>
      </w:r>
      <w:r w:rsidR="00325C3C" w:rsidRPr="00E8158F">
        <w:t>eine</w:t>
      </w:r>
      <w:r w:rsidR="002C22F5">
        <w:t>m</w:t>
      </w:r>
      <w:r w:rsidR="00325C3C" w:rsidRPr="00E8158F">
        <w:t xml:space="preserve"> geringen Strafterm </w:t>
      </w:r>
      <w:r w:rsidR="002C22F5">
        <w:t>versehen wird</w:t>
      </w:r>
      <w:r w:rsidR="00325C3C" w:rsidRPr="00E8158F">
        <w:t xml:space="preserve">. Die </w:t>
      </w:r>
      <w:commentRangeStart w:id="295"/>
      <w:r w:rsidR="00325C3C" w:rsidRPr="002C22F5">
        <w:t>Interest Rate</w:t>
      </w:r>
      <w:r w:rsidR="00325C3C" w:rsidRPr="00E8158F">
        <w:t xml:space="preserve"> und die </w:t>
      </w:r>
      <w:r w:rsidR="00325C3C" w:rsidRPr="002C22F5">
        <w:t>Credit History</w:t>
      </w:r>
      <w:r w:rsidR="00325C3C" w:rsidRPr="00E8158F">
        <w:t xml:space="preserve"> </w:t>
      </w:r>
      <w:commentRangeEnd w:id="295"/>
      <w:r w:rsidR="002C22F5" w:rsidRPr="002C22F5">
        <w:commentReference w:id="295"/>
      </w:r>
      <w:r w:rsidR="0064312F" w:rsidRPr="00E8158F">
        <w:t xml:space="preserve">sind </w:t>
      </w:r>
      <w:r w:rsidR="00E8158F" w:rsidRPr="00E8158F">
        <w:t>Attribute,</w:t>
      </w:r>
      <w:r w:rsidR="0064312F" w:rsidRPr="00E8158F">
        <w:t xml:space="preserve"> die durch vergangenes Verhalten </w:t>
      </w:r>
      <w:r w:rsidR="002C22F5">
        <w:t>entstanden sind</w:t>
      </w:r>
      <w:r w:rsidR="0064312F" w:rsidRPr="00E8158F">
        <w:t xml:space="preserve"> und somit ebenso nicht verändert werden können. Deshalb erhalten auch diese zwei Attribute den Strafterm 10. Das jährl</w:t>
      </w:r>
      <w:r w:rsidR="002F25E7" w:rsidRPr="00E8158F">
        <w:t xml:space="preserve">iche und monatliche </w:t>
      </w:r>
      <w:r w:rsidR="0064312F" w:rsidRPr="00E8158F">
        <w:t xml:space="preserve">Einkommen, </w:t>
      </w:r>
      <w:r w:rsidR="002F25E7" w:rsidRPr="00E8158F">
        <w:t xml:space="preserve">die ausstehenden Schulden sowie der Betrag an investiertem Vermögen können zwar geändert werden, in der Realität ist dies jedoch meistens nur zu einem gewissem Prozentsatz möglich. Deshalb wird festgelegt, dass diese </w:t>
      </w:r>
      <w:r w:rsidR="000359F1" w:rsidRPr="00E8158F">
        <w:t>Attribute</w:t>
      </w:r>
      <w:r w:rsidR="002F25E7" w:rsidRPr="00E8158F">
        <w:t xml:space="preserve"> sich jeweils nur um maximal 50% erhöhen dürfen. Außerdem wird durch den Strafterm zwei ebenfalls berücksichtigt, dass es einen gewissen Aufwand </w:t>
      </w:r>
      <w:r w:rsidR="00E8158F" w:rsidRPr="00E8158F">
        <w:t>benötigt,</w:t>
      </w:r>
      <w:r w:rsidR="002F25E7" w:rsidRPr="00E8158F">
        <w:t xml:space="preserve"> um diese Attribute zu verändern. </w:t>
      </w:r>
    </w:p>
    <w:p w14:paraId="076A2714" w14:textId="77777777" w:rsidR="000359F1" w:rsidRPr="00E8158F" w:rsidRDefault="000359F1" w:rsidP="002C22F5">
      <w:pPr>
        <w:ind w:left="180" w:firstLine="720"/>
      </w:pPr>
    </w:p>
    <w:p w14:paraId="37CC94D0" w14:textId="586B0DE7" w:rsidR="00480D43" w:rsidRPr="00E8158F" w:rsidRDefault="002C22F5" w:rsidP="002C22F5">
      <w:pPr>
        <w:ind w:left="180" w:firstLine="720"/>
      </w:pPr>
      <w:r>
        <w:t>Diese</w:t>
      </w:r>
      <w:r w:rsidR="00C975AD" w:rsidRPr="00E8158F">
        <w:t xml:space="preserve"> Restriktionen </w:t>
      </w:r>
      <w:r>
        <w:t xml:space="preserve">schränken </w:t>
      </w:r>
      <w:r w:rsidR="00C975AD" w:rsidRPr="00E8158F">
        <w:t xml:space="preserve">den </w:t>
      </w:r>
      <w:r w:rsidR="00E8158F" w:rsidRPr="00E8158F">
        <w:t>CARE-Algorithmus</w:t>
      </w:r>
      <w:r w:rsidR="00C975AD" w:rsidRPr="00E8158F">
        <w:t xml:space="preserve"> genug ein, </w:t>
      </w:r>
      <w:r>
        <w:t>um</w:t>
      </w:r>
      <w:r w:rsidR="00C975AD" w:rsidRPr="00E8158F">
        <w:t xml:space="preserve"> sinnvolle kontrafaktischen Erklärungen </w:t>
      </w:r>
      <w:r>
        <w:t>zu erzeugen</w:t>
      </w:r>
      <w:r w:rsidR="00771762" w:rsidRPr="00E8158F">
        <w:t xml:space="preserve">. </w:t>
      </w:r>
      <w:r>
        <w:t>W</w:t>
      </w:r>
      <w:r w:rsidR="00771762" w:rsidRPr="00E8158F">
        <w:t>eitere</w:t>
      </w:r>
      <w:r>
        <w:t xml:space="preserve"> Restriktionen, die die Realität noch etwas besser darstellen würden, </w:t>
      </w:r>
      <w:r w:rsidR="00771762" w:rsidRPr="00E8158F">
        <w:t xml:space="preserve">ist der Algorithmus </w:t>
      </w:r>
      <w:r>
        <w:t xml:space="preserve">jedoch </w:t>
      </w:r>
      <w:r w:rsidR="00771762" w:rsidRPr="00E8158F">
        <w:t xml:space="preserve">zu sehr limitiert und liefert keine </w:t>
      </w:r>
      <w:r w:rsidR="00771762" w:rsidRPr="00E8158F">
        <w:lastRenderedPageBreak/>
        <w:t xml:space="preserve">guten Erklärungen mehr. </w:t>
      </w:r>
      <w:r>
        <w:t>Um kundInnenfreundliche Erklärungen zu liefern, sind die gewählten Restriktionen deshalb am sinnvollsten</w:t>
      </w:r>
      <w:r w:rsidR="00771762" w:rsidRPr="00E8158F">
        <w:t xml:space="preserve">. </w:t>
      </w:r>
    </w:p>
    <w:p w14:paraId="2A6F21B3" w14:textId="77777777" w:rsidR="002F25E7" w:rsidRPr="00E8158F" w:rsidRDefault="002F25E7" w:rsidP="00480D43"/>
    <w:p w14:paraId="6B7E38B7" w14:textId="574048C6" w:rsidR="00480D43" w:rsidRPr="00E8158F" w:rsidRDefault="00480D43" w:rsidP="00480D43">
      <w:pPr>
        <w:pStyle w:val="berschrift2"/>
        <w:ind w:left="900"/>
        <w:rPr>
          <w:lang w:val="de-DE"/>
        </w:rPr>
      </w:pPr>
      <w:bookmarkStart w:id="296" w:name="_Auswertung"/>
      <w:bookmarkStart w:id="297" w:name="_Toc138903419"/>
      <w:bookmarkEnd w:id="296"/>
      <w:r w:rsidRPr="00E8158F">
        <w:rPr>
          <w:lang w:val="de-DE"/>
        </w:rPr>
        <w:t>Auswertung</w:t>
      </w:r>
      <w:bookmarkEnd w:id="297"/>
    </w:p>
    <w:p w14:paraId="455AC3A8" w14:textId="22D446FD" w:rsidR="00025B9B" w:rsidRDefault="00025B9B" w:rsidP="002C22F5">
      <w:pPr>
        <w:ind w:left="180" w:firstLine="720"/>
      </w:pPr>
      <w:r>
        <w:t>Da nun alle technischen, notwendigen Schritte implementiert wurden, konnten kontrafaktische Erklärungen generier</w:t>
      </w:r>
      <w:r w:rsidR="002C22F5">
        <w:t>t werden</w:t>
      </w:r>
      <w:r>
        <w:t xml:space="preserve">. Hierfür </w:t>
      </w:r>
      <w:r w:rsidR="002C22F5">
        <w:t>wurden</w:t>
      </w:r>
      <w:r>
        <w:t xml:space="preserve"> zufällig ausgewählte Instanzen aus dem Testdatensatz herangezogen, welche allesamt in einem Lauf durch </w:t>
      </w:r>
      <w:r w:rsidR="002C22F5">
        <w:t>den</w:t>
      </w:r>
      <w:r>
        <w:t xml:space="preserve"> geschriebenen Loop an den </w:t>
      </w:r>
      <w:r w:rsidR="00D37FC2">
        <w:t>CARE-Algorithmus</w:t>
      </w:r>
      <w:r>
        <w:t xml:space="preserve"> übergeben wurden. Im Folgenden werden </w:t>
      </w:r>
      <w:r w:rsidR="002C22F5">
        <w:t>drei</w:t>
      </w:r>
      <w:r>
        <w:t xml:space="preserve"> Beispiel</w:t>
      </w:r>
      <w:r w:rsidR="000570DE">
        <w:t>erklärungen</w:t>
      </w:r>
      <w:r>
        <w:t xml:space="preserve"> gezeigt:</w:t>
      </w:r>
      <w:r w:rsidR="000570DE">
        <w:t xml:space="preserve"> Die ersten</w:t>
      </w:r>
      <w:r>
        <w:t xml:space="preserve"> </w:t>
      </w:r>
      <w:r w:rsidR="002C22F5">
        <w:t>zwei</w:t>
      </w:r>
      <w:r>
        <w:t xml:space="preserve"> </w:t>
      </w:r>
      <w:r w:rsidR="000570DE">
        <w:t>repräsentieren gelungene kontrafaktische Erklärungen, letztere wiederrum eine misslungene Erklärung. Die Interpretationen und Eindrücke werden im darauffolgenden Schlussteil (</w:t>
      </w:r>
      <w:hyperlink w:anchor="_Dikussion" w:history="1">
        <w:r w:rsidR="000570DE" w:rsidRPr="002C22F5">
          <w:rPr>
            <w:rStyle w:val="Hyperlink"/>
          </w:rPr>
          <w:t>Kapitel 5</w:t>
        </w:r>
      </w:hyperlink>
      <w:r w:rsidR="000570DE">
        <w:t>) wiedergegeben.</w:t>
      </w:r>
    </w:p>
    <w:p w14:paraId="7B2BD820" w14:textId="77777777" w:rsidR="000570DE" w:rsidRDefault="000570DE" w:rsidP="00025B9B">
      <w:commentRangeStart w:id="298"/>
    </w:p>
    <w:p w14:paraId="74C3F6BE" w14:textId="77777777" w:rsidR="002C22F5" w:rsidRDefault="00EB736C" w:rsidP="002C22F5">
      <w:pPr>
        <w:keepNext/>
        <w:jc w:val="center"/>
      </w:pPr>
      <w:r w:rsidRPr="00EB736C">
        <w:rPr>
          <w:noProof/>
        </w:rPr>
        <w:drawing>
          <wp:inline distT="0" distB="0" distL="0" distR="0" wp14:anchorId="7767A5CD" wp14:editId="6E4D4CBF">
            <wp:extent cx="6038831" cy="323420"/>
            <wp:effectExtent l="0" t="0" r="635" b="635"/>
            <wp:docPr id="106503551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2798" cy="355767"/>
                    </a:xfrm>
                    <a:prstGeom prst="rect">
                      <a:avLst/>
                    </a:prstGeom>
                    <a:noFill/>
                    <a:ln>
                      <a:noFill/>
                    </a:ln>
                  </pic:spPr>
                </pic:pic>
              </a:graphicData>
            </a:graphic>
          </wp:inline>
        </w:drawing>
      </w:r>
    </w:p>
    <w:p w14:paraId="50FA6A24" w14:textId="6BE6B6C1" w:rsidR="000570DE" w:rsidRDefault="002C22F5" w:rsidP="002C22F5">
      <w:pPr>
        <w:pStyle w:val="Beschriftung"/>
        <w:jc w:val="center"/>
      </w:pPr>
      <w:bookmarkStart w:id="299" w:name="_Toc138903397"/>
      <w:r>
        <w:t xml:space="preserve">Abbildung </w:t>
      </w:r>
      <w:r w:rsidR="00000000">
        <w:fldChar w:fldCharType="begin"/>
      </w:r>
      <w:r w:rsidR="00000000">
        <w:instrText xml:space="preserve"> SEQ Abbildung \* ARABIC </w:instrText>
      </w:r>
      <w:r w:rsidR="00000000">
        <w:fldChar w:fldCharType="separate"/>
      </w:r>
      <w:r w:rsidR="00850FC6">
        <w:rPr>
          <w:noProof/>
        </w:rPr>
        <w:t>7</w:t>
      </w:r>
      <w:r w:rsidR="00000000">
        <w:rPr>
          <w:noProof/>
        </w:rPr>
        <w:fldChar w:fldCharType="end"/>
      </w:r>
      <w:r>
        <w:t xml:space="preserve">: Ausschnitt von </w:t>
      </w:r>
      <w:r w:rsidRPr="00087EE6">
        <w:t>Fa</w:t>
      </w:r>
      <w:r>
        <w:t>k</w:t>
      </w:r>
      <w:r w:rsidRPr="00087EE6">
        <w:t>t (hier „x“) und dazugehörige</w:t>
      </w:r>
      <w:r>
        <w:t>r</w:t>
      </w:r>
      <w:r w:rsidRPr="00087EE6">
        <w:t xml:space="preserve"> Fo</w:t>
      </w:r>
      <w:r>
        <w:t>lie</w:t>
      </w:r>
      <w:r w:rsidRPr="00087EE6">
        <w:t xml:space="preserve"> (hier „cf_0“)</w:t>
      </w:r>
      <w:bookmarkEnd w:id="299"/>
      <w:r w:rsidRPr="00087EE6">
        <w:t xml:space="preserve"> </w:t>
      </w:r>
    </w:p>
    <w:p w14:paraId="6CA25852" w14:textId="77777777" w:rsidR="00191800" w:rsidRPr="00191800" w:rsidRDefault="00191800" w:rsidP="00191800"/>
    <w:p w14:paraId="4742A358" w14:textId="77777777" w:rsidR="002C22F5" w:rsidRDefault="00FE3899" w:rsidP="002C22F5">
      <w:pPr>
        <w:keepNext/>
        <w:jc w:val="center"/>
      </w:pPr>
      <w:r w:rsidRPr="00FE3899">
        <w:rPr>
          <w:noProof/>
        </w:rPr>
        <w:drawing>
          <wp:inline distT="0" distB="0" distL="0" distR="0" wp14:anchorId="4A6F0ED4" wp14:editId="594546E2">
            <wp:extent cx="6049404" cy="292100"/>
            <wp:effectExtent l="0" t="0" r="8890" b="0"/>
            <wp:docPr id="16344367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36776" name=""/>
                    <pic:cNvPicPr/>
                  </pic:nvPicPr>
                  <pic:blipFill>
                    <a:blip r:embed="rId29"/>
                    <a:stretch>
                      <a:fillRect/>
                    </a:stretch>
                  </pic:blipFill>
                  <pic:spPr>
                    <a:xfrm>
                      <a:off x="0" y="0"/>
                      <a:ext cx="6129347" cy="295960"/>
                    </a:xfrm>
                    <a:prstGeom prst="rect">
                      <a:avLst/>
                    </a:prstGeom>
                  </pic:spPr>
                </pic:pic>
              </a:graphicData>
            </a:graphic>
          </wp:inline>
        </w:drawing>
      </w:r>
    </w:p>
    <w:p w14:paraId="4F464169" w14:textId="0F0E20CF" w:rsidR="00EB736C" w:rsidRDefault="002C22F5" w:rsidP="002C22F5">
      <w:pPr>
        <w:pStyle w:val="Beschriftung"/>
        <w:jc w:val="center"/>
      </w:pPr>
      <w:bookmarkStart w:id="300" w:name="_Toc138903398"/>
      <w:r>
        <w:t xml:space="preserve">Abbildung </w:t>
      </w:r>
      <w:r w:rsidR="00000000">
        <w:fldChar w:fldCharType="begin"/>
      </w:r>
      <w:r w:rsidR="00000000">
        <w:instrText xml:space="preserve"> SEQ Abbildung \* ARABIC </w:instrText>
      </w:r>
      <w:r w:rsidR="00000000">
        <w:fldChar w:fldCharType="separate"/>
      </w:r>
      <w:r w:rsidR="00850FC6">
        <w:rPr>
          <w:noProof/>
        </w:rPr>
        <w:t>8</w:t>
      </w:r>
      <w:r w:rsidR="00000000">
        <w:rPr>
          <w:noProof/>
        </w:rPr>
        <w:fldChar w:fldCharType="end"/>
      </w:r>
      <w:r>
        <w:t xml:space="preserve">: </w:t>
      </w:r>
      <w:r w:rsidRPr="006D624E">
        <w:t>Evaluationsmetriken um Unterschied von Fa</w:t>
      </w:r>
      <w:r w:rsidR="004A470F">
        <w:t>k</w:t>
      </w:r>
      <w:r w:rsidRPr="006D624E">
        <w:t>t („x“) zu F</w:t>
      </w:r>
      <w:r w:rsidR="004A470F">
        <w:t>o</w:t>
      </w:r>
      <w:r w:rsidRPr="006D624E">
        <w:t>l</w:t>
      </w:r>
      <w:r w:rsidR="004A470F">
        <w:t>ie</w:t>
      </w:r>
      <w:r w:rsidRPr="006D624E">
        <w:t xml:space="preserve"> („cf_0“) fassbar zu machen</w:t>
      </w:r>
      <w:bookmarkEnd w:id="300"/>
      <w:commentRangeEnd w:id="298"/>
      <w:r w:rsidR="00F07A04">
        <w:rPr>
          <w:rStyle w:val="Kommentarzeichen"/>
          <w:b w:val="0"/>
          <w:bCs w:val="0"/>
        </w:rPr>
        <w:commentReference w:id="298"/>
      </w:r>
    </w:p>
    <w:p w14:paraId="57A68A40" w14:textId="77777777" w:rsidR="00FE3899" w:rsidRDefault="00FE3899" w:rsidP="00025B9B"/>
    <w:p w14:paraId="4C5A706B" w14:textId="614F9695" w:rsidR="00EB736C" w:rsidRDefault="00FE3899" w:rsidP="002C22F5">
      <w:pPr>
        <w:ind w:left="180" w:firstLine="720"/>
      </w:pPr>
      <w:r>
        <w:t xml:space="preserve">In Abbildung </w:t>
      </w:r>
      <w:r w:rsidR="00191800">
        <w:t>2</w:t>
      </w:r>
      <w:r>
        <w:t xml:space="preserve"> ist eine Ausgangsinstanz „x“ mit ihren Attributsausprägungen in den jeweiligen Variablen zu sehen, welche hier als Spaltenbezeichnungen </w:t>
      </w:r>
      <w:r w:rsidR="00191800">
        <w:t>angezeigt werden</w:t>
      </w:r>
      <w:r>
        <w:t xml:space="preserve">. Die Instanz wurde in die Kategorie „Standard“ von unserem AI-Modell klassifiziert (Abbildung </w:t>
      </w:r>
      <w:r w:rsidR="00191800">
        <w:t>3</w:t>
      </w:r>
      <w:r>
        <w:t xml:space="preserve">: „Class“ bei „x“ = 2). Direkt unter den Attributsausprägungen von „x“ ist in Abbildung </w:t>
      </w:r>
      <w:r w:rsidR="00191800">
        <w:t>2</w:t>
      </w:r>
      <w:r>
        <w:t xml:space="preserve"> zu sehen, welche Merkmale sich von Fa</w:t>
      </w:r>
      <w:r w:rsidR="00191800">
        <w:t>kt</w:t>
      </w:r>
      <w:r>
        <w:t xml:space="preserve"> zu Fo</w:t>
      </w:r>
      <w:r w:rsidR="00191800">
        <w:t xml:space="preserve">lie </w:t>
      </w:r>
      <w:r>
        <w:t>geändert haben. Liegt bei eine</w:t>
      </w:r>
      <w:r w:rsidR="00191800">
        <w:t>r Folie</w:t>
      </w:r>
      <w:r w:rsidR="00D37FC2">
        <w:t xml:space="preserve"> keine Änderung bei einer Variable im Vergleich zu dem dazugehörigen Fa</w:t>
      </w:r>
      <w:r w:rsidR="00191800">
        <w:t>kt</w:t>
      </w:r>
      <w:r w:rsidR="00D37FC2">
        <w:t xml:space="preserve"> vor, so </w:t>
      </w:r>
      <w:r w:rsidR="00191800">
        <w:t xml:space="preserve">wird es </w:t>
      </w:r>
      <w:r w:rsidR="00D37FC2">
        <w:t xml:space="preserve">hier als „_“ </w:t>
      </w:r>
      <w:r w:rsidR="00191800">
        <w:t>angezeigt</w:t>
      </w:r>
      <w:r w:rsidR="00D37FC2">
        <w:t xml:space="preserve">. </w:t>
      </w:r>
      <w:r w:rsidR="00191800">
        <w:t>I</w:t>
      </w:r>
      <w:r w:rsidR="00D37FC2">
        <w:t>n de</w:t>
      </w:r>
      <w:r w:rsidR="00191800">
        <w:t>r</w:t>
      </w:r>
      <w:r w:rsidR="00D37FC2">
        <w:t xml:space="preserve"> </w:t>
      </w:r>
      <w:r w:rsidR="00191800">
        <w:t>r</w:t>
      </w:r>
      <w:r w:rsidR="00D37FC2">
        <w:t>epräsentativen Fo</w:t>
      </w:r>
      <w:r w:rsidR="00191800">
        <w:t>lie sieht man</w:t>
      </w:r>
      <w:r w:rsidR="00D37FC2">
        <w:t xml:space="preserve">, dass nur die Anzahl der </w:t>
      </w:r>
      <w:commentRangeStart w:id="301"/>
      <w:r w:rsidR="00D37FC2">
        <w:t>Kreditkarten</w:t>
      </w:r>
      <w:r w:rsidR="005C0F74">
        <w:t xml:space="preserve"> („Num_Credit_Card“)</w:t>
      </w:r>
      <w:r w:rsidR="00D37FC2">
        <w:t xml:space="preserve"> </w:t>
      </w:r>
      <w:commentRangeEnd w:id="301"/>
      <w:r w:rsidR="00F07A04">
        <w:rPr>
          <w:rStyle w:val="Kommentarzeichen"/>
        </w:rPr>
        <w:commentReference w:id="301"/>
      </w:r>
      <w:r w:rsidR="00191800">
        <w:t xml:space="preserve">von fünf auf drei Karten </w:t>
      </w:r>
      <w:r w:rsidR="00D37FC2">
        <w:t>s</w:t>
      </w:r>
      <w:r w:rsidR="00191800">
        <w:t>inkt</w:t>
      </w:r>
      <w:r w:rsidR="00D37FC2">
        <w:t xml:space="preserve">. Diese Änderung reicht, </w:t>
      </w:r>
      <w:r w:rsidR="00191800">
        <w:t xml:space="preserve">um die Folie </w:t>
      </w:r>
      <w:r w:rsidR="00D37FC2">
        <w:t xml:space="preserve">von „Standard“ auf „Good“ (Abbildung </w:t>
      </w:r>
      <w:r w:rsidR="00191800">
        <w:t>3</w:t>
      </w:r>
      <w:r w:rsidR="00D37FC2">
        <w:t xml:space="preserve"> unter „cf_0“: „Class“ = 0) vom AI-Modell prognostizier</w:t>
      </w:r>
      <w:r w:rsidR="00191800">
        <w:t>en zu lassen</w:t>
      </w:r>
      <w:r w:rsidR="00D37FC2">
        <w:t>.</w:t>
      </w:r>
    </w:p>
    <w:p w14:paraId="6600B028" w14:textId="77777777" w:rsidR="00D37FC2" w:rsidRDefault="00D37FC2" w:rsidP="00025B9B"/>
    <w:p w14:paraId="5CACD043" w14:textId="77777777" w:rsidR="00191800" w:rsidRDefault="00D37FC2" w:rsidP="00191800">
      <w:pPr>
        <w:keepNext/>
      </w:pPr>
      <w:r w:rsidRPr="00D37FC2">
        <w:rPr>
          <w:noProof/>
        </w:rPr>
        <w:drawing>
          <wp:inline distT="0" distB="0" distL="0" distR="0" wp14:anchorId="11D499E9" wp14:editId="194C0D30">
            <wp:extent cx="6013276" cy="241300"/>
            <wp:effectExtent l="0" t="0" r="6985" b="6350"/>
            <wp:docPr id="84266391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015022" cy="241370"/>
                    </a:xfrm>
                    <a:prstGeom prst="rect">
                      <a:avLst/>
                    </a:prstGeom>
                    <a:noFill/>
                    <a:ln>
                      <a:noFill/>
                    </a:ln>
                  </pic:spPr>
                </pic:pic>
              </a:graphicData>
            </a:graphic>
          </wp:inline>
        </w:drawing>
      </w:r>
    </w:p>
    <w:p w14:paraId="274C815D" w14:textId="14B96248" w:rsidR="00D37FC2" w:rsidRDefault="00191800" w:rsidP="00191800">
      <w:pPr>
        <w:pStyle w:val="Beschriftung"/>
        <w:jc w:val="center"/>
      </w:pPr>
      <w:bookmarkStart w:id="302" w:name="_Toc138903399"/>
      <w:r>
        <w:t xml:space="preserve">Abbildung </w:t>
      </w:r>
      <w:r w:rsidR="00000000">
        <w:fldChar w:fldCharType="begin"/>
      </w:r>
      <w:r w:rsidR="00000000">
        <w:instrText xml:space="preserve"> SEQ Abbildung \* ARABIC </w:instrText>
      </w:r>
      <w:r w:rsidR="00000000">
        <w:fldChar w:fldCharType="separate"/>
      </w:r>
      <w:r w:rsidR="00850FC6">
        <w:rPr>
          <w:noProof/>
        </w:rPr>
        <w:t>9</w:t>
      </w:r>
      <w:r w:rsidR="00000000">
        <w:rPr>
          <w:noProof/>
        </w:rPr>
        <w:fldChar w:fldCharType="end"/>
      </w:r>
      <w:r>
        <w:t xml:space="preserve">: </w:t>
      </w:r>
      <w:r w:rsidRPr="00BE23AD">
        <w:t>Weiteres Beispiel eines Fa</w:t>
      </w:r>
      <w:r w:rsidR="004A470F">
        <w:t>k</w:t>
      </w:r>
      <w:r w:rsidRPr="00BE23AD">
        <w:t>ts (hier „x“) und dazugehörige</w:t>
      </w:r>
      <w:r w:rsidR="004A470F">
        <w:t>r</w:t>
      </w:r>
      <w:r w:rsidRPr="00BE23AD">
        <w:t xml:space="preserve"> F</w:t>
      </w:r>
      <w:r w:rsidR="004A470F">
        <w:t>o</w:t>
      </w:r>
      <w:r w:rsidRPr="00BE23AD">
        <w:t>l</w:t>
      </w:r>
      <w:r w:rsidR="004A470F">
        <w:t>ie</w:t>
      </w:r>
      <w:r w:rsidRPr="00BE23AD">
        <w:t xml:space="preserve"> (hier „cf_0“) mit ausgewählten Attributen</w:t>
      </w:r>
      <w:bookmarkEnd w:id="302"/>
    </w:p>
    <w:p w14:paraId="2322FE8B" w14:textId="64855B7F" w:rsidR="005C0F74" w:rsidRDefault="005C0F74" w:rsidP="00191800">
      <w:pPr>
        <w:jc w:val="center"/>
      </w:pPr>
    </w:p>
    <w:p w14:paraId="7721B7B7" w14:textId="3ED42B84" w:rsidR="005C0F74" w:rsidRDefault="005C0F74" w:rsidP="004A470F">
      <w:pPr>
        <w:ind w:left="180" w:firstLine="720"/>
      </w:pPr>
      <w:r>
        <w:lastRenderedPageBreak/>
        <w:t>Im zweiten Beispiel gibt es ebenfalls eine Änderung zwischen Fa</w:t>
      </w:r>
      <w:r w:rsidR="00191800">
        <w:t>kt</w:t>
      </w:r>
      <w:r>
        <w:t xml:space="preserve"> und Fo</w:t>
      </w:r>
      <w:r w:rsidR="00191800">
        <w:t>lie.</w:t>
      </w:r>
      <w:r>
        <w:t xml:space="preserve"> Hier ändert sich die Prognose des </w:t>
      </w:r>
      <w:r w:rsidR="00191800">
        <w:t>AI-Modells</w:t>
      </w:r>
      <w:r>
        <w:t xml:space="preserve"> von „Poor“ (Klassifizierung des Fa</w:t>
      </w:r>
      <w:r w:rsidR="00191800">
        <w:t>k</w:t>
      </w:r>
      <w:r>
        <w:t>ts) zu „Standard“ (Klassifizierung de</w:t>
      </w:r>
      <w:r w:rsidR="00191800">
        <w:t>r Folie</w:t>
      </w:r>
      <w:r>
        <w:t>) durch die Änderung an ausstehenden Schulden („Outstanding_Debt“) von 1630.08 zu 703.21.</w:t>
      </w:r>
    </w:p>
    <w:p w14:paraId="07940F46" w14:textId="77777777" w:rsidR="005C0F74" w:rsidRDefault="005C0F74" w:rsidP="00025B9B"/>
    <w:p w14:paraId="6D9755D4" w14:textId="77777777" w:rsidR="00191800" w:rsidRDefault="00230E93" w:rsidP="00191800">
      <w:pPr>
        <w:keepNext/>
      </w:pPr>
      <w:r w:rsidRPr="00230E93">
        <w:rPr>
          <w:noProof/>
        </w:rPr>
        <w:drawing>
          <wp:inline distT="0" distB="0" distL="0" distR="0" wp14:anchorId="66A91DCA" wp14:editId="2304E78F">
            <wp:extent cx="6013267" cy="241300"/>
            <wp:effectExtent l="0" t="0" r="6985" b="6350"/>
            <wp:docPr id="200819988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425742" cy="257852"/>
                    </a:xfrm>
                    <a:prstGeom prst="rect">
                      <a:avLst/>
                    </a:prstGeom>
                    <a:noFill/>
                    <a:ln>
                      <a:noFill/>
                    </a:ln>
                  </pic:spPr>
                </pic:pic>
              </a:graphicData>
            </a:graphic>
          </wp:inline>
        </w:drawing>
      </w:r>
    </w:p>
    <w:p w14:paraId="563A1686" w14:textId="4F63BC24" w:rsidR="005C0F74" w:rsidRDefault="00191800" w:rsidP="00191800">
      <w:pPr>
        <w:pStyle w:val="Beschriftung"/>
        <w:jc w:val="center"/>
      </w:pPr>
      <w:bookmarkStart w:id="303" w:name="_Toc138903400"/>
      <w:r>
        <w:t xml:space="preserve">Abbildung </w:t>
      </w:r>
      <w:r w:rsidR="00000000">
        <w:fldChar w:fldCharType="begin"/>
      </w:r>
      <w:r w:rsidR="00000000">
        <w:instrText xml:space="preserve"> SEQ Abbildung \* ARABIC </w:instrText>
      </w:r>
      <w:r w:rsidR="00000000">
        <w:fldChar w:fldCharType="separate"/>
      </w:r>
      <w:r w:rsidR="00850FC6">
        <w:rPr>
          <w:noProof/>
        </w:rPr>
        <w:t>10</w:t>
      </w:r>
      <w:r w:rsidR="00000000">
        <w:rPr>
          <w:noProof/>
        </w:rPr>
        <w:fldChar w:fldCharType="end"/>
      </w:r>
      <w:r>
        <w:t xml:space="preserve">: </w:t>
      </w:r>
      <w:r w:rsidRPr="00F440D1">
        <w:t xml:space="preserve">Weiteres Beispiel </w:t>
      </w:r>
      <w:r w:rsidR="004A470F" w:rsidRPr="00BE23AD">
        <w:t>eines Fa</w:t>
      </w:r>
      <w:r w:rsidR="004A470F">
        <w:t>k</w:t>
      </w:r>
      <w:r w:rsidR="004A470F" w:rsidRPr="00BE23AD">
        <w:t>ts (hier „x“) und dazugehörige</w:t>
      </w:r>
      <w:r w:rsidR="004A470F">
        <w:t>r</w:t>
      </w:r>
      <w:r w:rsidR="004A470F" w:rsidRPr="00BE23AD">
        <w:t xml:space="preserve"> F</w:t>
      </w:r>
      <w:r w:rsidR="004A470F">
        <w:t>o</w:t>
      </w:r>
      <w:r w:rsidR="004A470F" w:rsidRPr="00BE23AD">
        <w:t>l</w:t>
      </w:r>
      <w:r w:rsidR="004A470F">
        <w:t>ie</w:t>
      </w:r>
      <w:r w:rsidR="004A470F" w:rsidRPr="00BE23AD">
        <w:t xml:space="preserve"> </w:t>
      </w:r>
      <w:r w:rsidRPr="00F440D1">
        <w:t>(hier „cf_0“) mit ausgewählten Attributen</w:t>
      </w:r>
      <w:bookmarkEnd w:id="303"/>
    </w:p>
    <w:p w14:paraId="3EFEB448" w14:textId="77777777" w:rsidR="00191800" w:rsidRDefault="00191800" w:rsidP="00025B9B"/>
    <w:p w14:paraId="5373C3B2" w14:textId="52C10E8C" w:rsidR="00230E93" w:rsidRDefault="00230E93" w:rsidP="004A470F">
      <w:pPr>
        <w:ind w:left="180" w:firstLine="720"/>
      </w:pPr>
      <w:r>
        <w:t>Mit dem letzten Beispiel eine</w:t>
      </w:r>
      <w:r w:rsidR="004A470F">
        <w:t>r</w:t>
      </w:r>
      <w:r>
        <w:t xml:space="preserve"> generierten Fol</w:t>
      </w:r>
      <w:r w:rsidR="004A470F">
        <w:t>ie</w:t>
      </w:r>
      <w:r>
        <w:t xml:space="preserve"> </w:t>
      </w:r>
      <w:r w:rsidR="004A470F">
        <w:t>wird verdeutlicht</w:t>
      </w:r>
      <w:r>
        <w:t xml:space="preserve">, dass auch kontrafaktische Erklärungen </w:t>
      </w:r>
      <w:r w:rsidR="00191800">
        <w:t>entstehen können</w:t>
      </w:r>
      <w:r>
        <w:t xml:space="preserve">, welche </w:t>
      </w:r>
      <w:r w:rsidR="00191800">
        <w:t>keine</w:t>
      </w:r>
      <w:r>
        <w:t xml:space="preserve"> optimal</w:t>
      </w:r>
      <w:r w:rsidR="00191800">
        <w:t>en oder brauchbaren Erklärungen liefern</w:t>
      </w:r>
      <w:r>
        <w:t>. So kann es sein, dass der Algorithmus bei der Suche nach eine</w:t>
      </w:r>
      <w:r w:rsidR="00191800">
        <w:t>r</w:t>
      </w:r>
      <w:r>
        <w:t xml:space="preserve"> geeigneten F</w:t>
      </w:r>
      <w:r w:rsidR="00191800">
        <w:t>olie</w:t>
      </w:r>
      <w:r>
        <w:t xml:space="preserve"> auf keine geeignete Lösung stößt. </w:t>
      </w:r>
      <w:r w:rsidR="00191800">
        <w:t>Das</w:t>
      </w:r>
      <w:r>
        <w:t xml:space="preserve"> vorliegende Beispiel </w:t>
      </w:r>
      <w:r w:rsidR="004A470F">
        <w:t xml:space="preserve">aus Abbildung 5 </w:t>
      </w:r>
      <w:r w:rsidR="00191800">
        <w:t>zeigt</w:t>
      </w:r>
      <w:r>
        <w:t xml:space="preserve">, dass sich im Gegensatz zu den bisherigen </w:t>
      </w:r>
      <w:r w:rsidR="00191800">
        <w:t>zwei</w:t>
      </w:r>
      <w:r>
        <w:t xml:space="preserve"> Beispielen viele Variablen in „cf_0“ im Vergleich zu „x“ ändern. Insgesamt haben sich 19 Variablen zwischen Fa</w:t>
      </w:r>
      <w:r w:rsidR="00191800">
        <w:t>kt</w:t>
      </w:r>
      <w:r>
        <w:t xml:space="preserve"> und Fo</w:t>
      </w:r>
      <w:r w:rsidR="00191800">
        <w:t>lie</w:t>
      </w:r>
      <w:r>
        <w:t xml:space="preserve"> geändert.</w:t>
      </w:r>
    </w:p>
    <w:p w14:paraId="196709C0" w14:textId="2FAD4F6D" w:rsidR="007F0BD3" w:rsidRPr="00230E93" w:rsidRDefault="007F0BD3" w:rsidP="00230E93">
      <w:r w:rsidRPr="00E8158F">
        <w:br w:type="page"/>
      </w:r>
    </w:p>
    <w:p w14:paraId="1B7CA6DB" w14:textId="7BC4FE5D" w:rsidR="00230E93" w:rsidRDefault="00480D43" w:rsidP="000359F1">
      <w:pPr>
        <w:pStyle w:val="berschrift1"/>
        <w:ind w:left="540" w:hanging="540"/>
      </w:pPr>
      <w:bookmarkStart w:id="304" w:name="_Dikussion"/>
      <w:bookmarkStart w:id="305" w:name="_Toc138903420"/>
      <w:bookmarkEnd w:id="304"/>
      <w:commentRangeStart w:id="306"/>
      <w:r w:rsidRPr="00E8158F">
        <w:lastRenderedPageBreak/>
        <w:t>Di</w:t>
      </w:r>
      <w:r w:rsidR="004A470F">
        <w:t>s</w:t>
      </w:r>
      <w:r w:rsidRPr="00E8158F">
        <w:t>kussion</w:t>
      </w:r>
      <w:commentRangeEnd w:id="306"/>
      <w:r w:rsidR="00984F8A">
        <w:rPr>
          <w:rStyle w:val="Kommentarzeichen"/>
          <w:b w:val="0"/>
          <w:bCs w:val="0"/>
          <w:kern w:val="0"/>
        </w:rPr>
        <w:commentReference w:id="306"/>
      </w:r>
      <w:bookmarkEnd w:id="305"/>
    </w:p>
    <w:p w14:paraId="5A7B08ED" w14:textId="60D9575A" w:rsidR="004A470F" w:rsidRDefault="00230E93" w:rsidP="004A470F">
      <w:pPr>
        <w:ind w:left="180" w:firstLine="630"/>
      </w:pPr>
      <w:r>
        <w:t>I</w:t>
      </w:r>
      <w:r w:rsidR="006E19F8">
        <w:t>n</w:t>
      </w:r>
      <w:r>
        <w:t xml:space="preserve"> dieser Arbeit </w:t>
      </w:r>
      <w:r w:rsidR="004A470F">
        <w:t>wurde</w:t>
      </w:r>
      <w:r>
        <w:t xml:space="preserve"> auf Basis eines Datensatz</w:t>
      </w:r>
      <w:r w:rsidR="004A470F">
        <w:t>es</w:t>
      </w:r>
      <w:r>
        <w:t xml:space="preserve"> aus dem Bankenbereich sowohl ein AI-Modell als auch ein XAI-Modell implementiert, um die Kreditwürdigkeiten von Kund</w:t>
      </w:r>
      <w:r w:rsidR="004A470F">
        <w:t>Inn</w:t>
      </w:r>
      <w:r>
        <w:t>en zu prognostizieren und die Entscheidung des AI-Modells zu erklären.</w:t>
      </w:r>
      <w:r w:rsidR="00B3084F">
        <w:t xml:space="preserve"> Dafür </w:t>
      </w:r>
      <w:r w:rsidR="004A470F">
        <w:t>wurden</w:t>
      </w:r>
      <w:r w:rsidR="00B3084F">
        <w:t xml:space="preserve"> zunächst die Daten aufbereitet, indem Variablen gelöscht, bearbeitet und eingeschränkt </w:t>
      </w:r>
      <w:r w:rsidR="004A470F">
        <w:t>wurden</w:t>
      </w:r>
      <w:r w:rsidR="00B3084F">
        <w:t xml:space="preserve">. Anschließend </w:t>
      </w:r>
      <w:r w:rsidR="004A470F">
        <w:t>wurde ein</w:t>
      </w:r>
      <w:r w:rsidR="00B3084F">
        <w:t xml:space="preserve"> Random Forest als AI-Modell trainiert und </w:t>
      </w:r>
      <w:r w:rsidR="003B7032">
        <w:t>per Hyperparametertuning angepasst</w:t>
      </w:r>
      <w:r w:rsidR="00B3084F">
        <w:t xml:space="preserve">, um die Performance zu verbessern. Da </w:t>
      </w:r>
      <w:r w:rsidR="004A470F">
        <w:t>zur Bearbeitung des Use Case die KundInnenperspektive angenommen wurde</w:t>
      </w:r>
      <w:r w:rsidR="00B3084F">
        <w:t xml:space="preserve">, </w:t>
      </w:r>
      <w:r w:rsidR="004A470F">
        <w:t>wurden</w:t>
      </w:r>
      <w:r w:rsidR="003B7032">
        <w:t xml:space="preserve"> bezüglich des XAI-Systems </w:t>
      </w:r>
      <w:r w:rsidR="004A470F">
        <w:t>ein</w:t>
      </w:r>
      <w:r w:rsidR="003B7032">
        <w:t xml:space="preserve"> </w:t>
      </w:r>
      <w:r w:rsidR="00B3084F">
        <w:t xml:space="preserve">Ansatz der kontrafaktischen Erklärungen </w:t>
      </w:r>
      <w:r w:rsidR="004A470F">
        <w:t>gewählt</w:t>
      </w:r>
      <w:r w:rsidR="00B3084F">
        <w:t>. Mit dem Algorithmus CARE, welche</w:t>
      </w:r>
      <w:r w:rsidR="004A470F">
        <w:t>r</w:t>
      </w:r>
      <w:r w:rsidR="00B3084F">
        <w:t xml:space="preserve"> hinsichtlich verschiedener Punkte an </w:t>
      </w:r>
      <w:r w:rsidR="004A470F">
        <w:t>den</w:t>
      </w:r>
      <w:r w:rsidR="00B3084F">
        <w:t xml:space="preserve"> Use</w:t>
      </w:r>
      <w:r w:rsidR="004A470F">
        <w:t xml:space="preserve"> </w:t>
      </w:r>
      <w:r w:rsidR="00B3084F">
        <w:t xml:space="preserve">Case angepasst </w:t>
      </w:r>
      <w:r w:rsidR="004A470F">
        <w:t>wurde</w:t>
      </w:r>
      <w:r w:rsidR="00B3084F">
        <w:t>, konnten kontrafaktische Erklärungen erzeug</w:t>
      </w:r>
      <w:r w:rsidR="004A470F">
        <w:t>t werden</w:t>
      </w:r>
      <w:r w:rsidR="00B3084F">
        <w:t xml:space="preserve">. </w:t>
      </w:r>
      <w:r w:rsidR="003B7032">
        <w:t xml:space="preserve">Anhand der ersten beiden Beispiele </w:t>
      </w:r>
      <w:r w:rsidR="004A470F">
        <w:t xml:space="preserve">aus </w:t>
      </w:r>
      <w:hyperlink w:anchor="_Auswertung" w:history="1">
        <w:r w:rsidR="004A470F" w:rsidRPr="004A470F">
          <w:rPr>
            <w:rStyle w:val="Hyperlink"/>
          </w:rPr>
          <w:t>Kapitel 4.5</w:t>
        </w:r>
      </w:hyperlink>
      <w:r w:rsidR="004A470F">
        <w:t xml:space="preserve"> kann</w:t>
      </w:r>
      <w:r w:rsidR="003B7032">
        <w:t xml:space="preserve"> die Wirksamkeit </w:t>
      </w:r>
      <w:r w:rsidR="004A470F">
        <w:t>des</w:t>
      </w:r>
      <w:r w:rsidR="003B7032">
        <w:t xml:space="preserve"> Ansatzes, welcher </w:t>
      </w:r>
      <w:r w:rsidR="004A470F">
        <w:t>die</w:t>
      </w:r>
      <w:r w:rsidR="003B7032">
        <w:t xml:space="preserve"> Erwartungen </w:t>
      </w:r>
      <w:r w:rsidR="004A470F">
        <w:t>an das XAI-System erfüllt, bewiesen werden</w:t>
      </w:r>
      <w:r w:rsidR="003B7032">
        <w:t xml:space="preserve">. </w:t>
      </w:r>
      <w:r w:rsidR="004A470F">
        <w:t>KundInnen können</w:t>
      </w:r>
      <w:r w:rsidR="003B7032">
        <w:t xml:space="preserve"> einen verstehen, welche Variable wichtig für die Entscheidungsbasis </w:t>
      </w:r>
      <w:r w:rsidR="004A470F">
        <w:t>ist</w:t>
      </w:r>
      <w:r w:rsidR="003B7032">
        <w:t xml:space="preserve">, zum anderen </w:t>
      </w:r>
      <w:r w:rsidR="004A470F">
        <w:t xml:space="preserve">bekommen </w:t>
      </w:r>
      <w:r w:rsidR="000C1D60">
        <w:t>sie</w:t>
      </w:r>
      <w:r w:rsidR="003B7032">
        <w:t xml:space="preserve"> </w:t>
      </w:r>
      <w:r w:rsidR="004A470F">
        <w:t xml:space="preserve">aber auch </w:t>
      </w:r>
      <w:r w:rsidR="003B7032">
        <w:t xml:space="preserve">Informationen darüber, </w:t>
      </w:r>
      <w:r w:rsidR="004A470F">
        <w:t>welche Schritte sie gehen</w:t>
      </w:r>
      <w:r w:rsidR="003B7032">
        <w:t xml:space="preserve"> k</w:t>
      </w:r>
      <w:r w:rsidR="004A470F">
        <w:t>önne</w:t>
      </w:r>
      <w:r w:rsidR="003B7032">
        <w:t xml:space="preserve">n, um eine </w:t>
      </w:r>
      <w:r w:rsidR="004A470F">
        <w:t>bessere</w:t>
      </w:r>
      <w:r w:rsidR="003B7032">
        <w:t xml:space="preserve"> Kreditwürdigkeit zu erhalten. So kann </w:t>
      </w:r>
      <w:r w:rsidR="004A470F">
        <w:t>man</w:t>
      </w:r>
      <w:r w:rsidR="003B7032">
        <w:t xml:space="preserve"> in Beispiel 1 </w:t>
      </w:r>
      <w:r w:rsidR="004A470F">
        <w:t xml:space="preserve">bzw. </w:t>
      </w:r>
      <w:r w:rsidR="003B7032">
        <w:t xml:space="preserve">Beispiel 2 </w:t>
      </w:r>
      <w:r w:rsidR="004A470F">
        <w:t xml:space="preserve">Erkenntnis </w:t>
      </w:r>
      <w:r w:rsidR="003B7032">
        <w:t xml:space="preserve">darüber gewinnen, dass die Anzahl an Kreditkarten </w:t>
      </w:r>
      <w:r w:rsidR="004A470F">
        <w:t xml:space="preserve">bzw. </w:t>
      </w:r>
      <w:r w:rsidR="003B7032">
        <w:t xml:space="preserve">die ausstehenden Schulden ein wichtiges Kriterium für die Entscheidung des AI-Systems </w:t>
      </w:r>
      <w:r w:rsidR="004A470F">
        <w:t>sind</w:t>
      </w:r>
      <w:r w:rsidR="003B7032">
        <w:t xml:space="preserve">. Dadurch </w:t>
      </w:r>
      <w:r w:rsidR="004A470F">
        <w:t xml:space="preserve">werden </w:t>
      </w:r>
      <w:r w:rsidR="003B7032">
        <w:t>wichtige Information</w:t>
      </w:r>
      <w:r w:rsidR="004A470F">
        <w:t xml:space="preserve">en </w:t>
      </w:r>
      <w:r w:rsidR="000C1D60">
        <w:t>geliefert</w:t>
      </w:r>
      <w:r w:rsidR="003B7032">
        <w:t xml:space="preserve">, </w:t>
      </w:r>
      <w:r w:rsidR="004A470F">
        <w:t>die</w:t>
      </w:r>
      <w:r w:rsidR="003B7032">
        <w:t xml:space="preserve"> weiteres Vertrauen in das zugrundeliegende AI-Modell schaffen. </w:t>
      </w:r>
      <w:commentRangeStart w:id="307"/>
      <w:r w:rsidR="00984F8A">
        <w:t>Einer der negativen Aspekte ist jedoch, dass das Modell faktenbasierte Vorhersagen ohne weitere Interpretation liefert, was seinen praktischen Nutzen einschränken könnte.</w:t>
      </w:r>
      <w:commentRangeEnd w:id="307"/>
      <w:r w:rsidR="00984F8A">
        <w:rPr>
          <w:rStyle w:val="Kommentarzeichen"/>
        </w:rPr>
        <w:commentReference w:id="307"/>
      </w:r>
    </w:p>
    <w:p w14:paraId="3C89797E" w14:textId="77777777" w:rsidR="000C1D60" w:rsidRDefault="000C1D60" w:rsidP="004A470F">
      <w:pPr>
        <w:ind w:left="180" w:firstLine="630"/>
      </w:pPr>
    </w:p>
    <w:p w14:paraId="21F33232" w14:textId="319C650F" w:rsidR="00984F8A" w:rsidRDefault="00984F8A" w:rsidP="00984F8A">
      <w:pPr>
        <w:ind w:left="180" w:firstLine="630"/>
      </w:pPr>
      <w:r>
        <w:t>Obwohl der Random Forest in einigen Fällen eine gute Leistung zeigte, war er nicht durchgängig genau und erreichte eine Gesamtgenauigkeit (Accuracy) von 77%. Diese Schwankungen in der Leistung machen deutlich, dass weitere Verbesserungen erforderlich sind, um zuverlässigere Vorhersagen zu gewährleisten. Darüber hinaus gab es Fälle, in denen das Modell Erklärungen lieferte, die nicht immer optimal waren, da es möglicherweise wichtige Faktoren wegrationalisierte oder entscheidende Variablen übersah bzw. diese im Vornherein bei der Bereinigung entfernt wurden. So hätten sich i</w:t>
      </w:r>
      <w:r w:rsidR="003B7032">
        <w:t xml:space="preserve">n Beispiel </w:t>
      </w:r>
      <w:r w:rsidR="004A470F">
        <w:t xml:space="preserve">drei </w:t>
      </w:r>
      <w:r w:rsidR="003B7032">
        <w:t xml:space="preserve">19 </w:t>
      </w:r>
      <w:r>
        <w:t xml:space="preserve">der 30 </w:t>
      </w:r>
      <w:r w:rsidR="003B7032">
        <w:t xml:space="preserve">Variablen </w:t>
      </w:r>
      <w:r w:rsidR="004A470F">
        <w:t>ändern</w:t>
      </w:r>
      <w:r>
        <w:t xml:space="preserve"> müssen</w:t>
      </w:r>
      <w:r w:rsidR="004A470F">
        <w:t>, um eine bessere Bonität zu erreichen. Dies wäre in der</w:t>
      </w:r>
      <w:r w:rsidR="00750BF1">
        <w:t xml:space="preserve"> Realität kaum umsetzbar</w:t>
      </w:r>
      <w:r w:rsidR="004A470F">
        <w:t xml:space="preserve">. Daher wird hier auch das </w:t>
      </w:r>
      <w:r w:rsidR="00750BF1">
        <w:t xml:space="preserve">Ziel verfehlt, </w:t>
      </w:r>
      <w:r w:rsidR="00F524E6">
        <w:t>entsprechenden KundInnen</w:t>
      </w:r>
      <w:r w:rsidR="00750BF1">
        <w:t xml:space="preserve"> die Entscheidung des AI-Modells erklärbar zu machen.</w:t>
      </w:r>
    </w:p>
    <w:p w14:paraId="72F6903D" w14:textId="77777777" w:rsidR="00984F8A" w:rsidRDefault="00984F8A" w:rsidP="00984F8A">
      <w:pPr>
        <w:ind w:left="180" w:firstLine="630"/>
      </w:pPr>
    </w:p>
    <w:p w14:paraId="5153A090" w14:textId="7808673F" w:rsidR="00F524E6" w:rsidRDefault="00984F8A" w:rsidP="00984F8A">
      <w:pPr>
        <w:ind w:left="180" w:firstLine="630"/>
      </w:pPr>
      <w:commentRangeStart w:id="308"/>
      <w:r>
        <w:t xml:space="preserve">Ein weiterer Nachteil des Projekts war die für das Training und die Auswertung des Random-Forest-Modells erforderliche Laufzeit. Die Rechenkomplexität des Algorithmus </w:t>
      </w:r>
      <w:r>
        <w:lastRenderedPageBreak/>
        <w:t>kann zu längeren Verarbeitungszeiten führen, was bei Echtzeit-Kreditbewertungsanwendungen eine praktische Einschränkung darstellen kann.</w:t>
      </w:r>
      <w:commentRangeEnd w:id="308"/>
      <w:r w:rsidR="00F07A04">
        <w:rPr>
          <w:rStyle w:val="Kommentarzeichen"/>
        </w:rPr>
        <w:commentReference w:id="308"/>
      </w:r>
    </w:p>
    <w:p w14:paraId="50D67C64" w14:textId="77777777" w:rsidR="00984F8A" w:rsidRDefault="00984F8A" w:rsidP="00984F8A">
      <w:pPr>
        <w:ind w:left="180" w:firstLine="630"/>
      </w:pPr>
    </w:p>
    <w:p w14:paraId="57DF1EAA" w14:textId="6F0B985B" w:rsidR="00984F8A" w:rsidRDefault="00984F8A" w:rsidP="00984F8A">
      <w:pPr>
        <w:ind w:left="180" w:firstLine="630"/>
      </w:pPr>
      <w:r>
        <w:t xml:space="preserve">Trotz dieser Einschränkungen sollten die Vorteile der Verwendung eines Random Forest für die Kreditwürdigkeitsklassifizierung nicht außer Acht gelassen werden. Das Modell verarbeitet erfolgreich kategorische Variablen und bietet Einblicke in wichtige Merkmale, die die Kreditwürdigkeit beeinflussen, und hilft KreditgeberInnen und KundInnen, die Faktoren zu verstehen, die die Entscheidungen des </w:t>
      </w:r>
      <w:del w:id="309" w:author="Hannah Knehr" w:date="2023-06-30T17:01:00Z">
        <w:r w:rsidDel="00046CE3">
          <w:delText>KI</w:delText>
        </w:r>
      </w:del>
      <w:ins w:id="310" w:author="Hannah Knehr" w:date="2023-06-30T17:01:00Z">
        <w:r w:rsidR="00046CE3">
          <w:t>AI</w:t>
        </w:r>
      </w:ins>
      <w:r>
        <w:t>-Modells beeinflussen. Die vom XAI-System generierten kontrafaktischen Erklärungen durch den CARE-Algorithmus bieten den KundInnen wertvolle Informationen, um ihre Kreditwürdigkeit zu verbessern und ihr Verständnis für den Entscheidungsprozess zu erhöhen.</w:t>
      </w:r>
    </w:p>
    <w:p w14:paraId="25A8467D" w14:textId="77777777" w:rsidR="00984F8A" w:rsidRDefault="00984F8A" w:rsidP="00984F8A">
      <w:pPr>
        <w:ind w:left="180" w:firstLine="630"/>
      </w:pPr>
    </w:p>
    <w:p w14:paraId="78FC5EFA" w14:textId="2AE0CF20" w:rsidR="00984F8A" w:rsidRDefault="00984F8A" w:rsidP="00984F8A">
      <w:pPr>
        <w:ind w:left="180" w:firstLine="630"/>
      </w:pPr>
      <w:r>
        <w:t xml:space="preserve">Es ist jedoch von entscheidender Bedeutung, die im Projekt hervorgehobenen negativen Aspekte, wie die fehlende Interpretation, die Variabilität der Leistung, die Laufzeit und die potenziell suboptimalen Erklärungen anzugehen. Zukünftige Forschungsarbeiten könnten sich darauf konzentrieren, die Interpretierbarkeit des </w:t>
      </w:r>
      <w:del w:id="311" w:author="Hannah Knehr" w:date="2023-06-30T17:01:00Z">
        <w:r w:rsidDel="00046CE3">
          <w:delText>KI</w:delText>
        </w:r>
      </w:del>
      <w:ins w:id="312" w:author="Hannah Knehr" w:date="2023-06-30T17:01:00Z">
        <w:r w:rsidR="00046CE3">
          <w:t>AI</w:t>
        </w:r>
      </w:ins>
      <w:r>
        <w:t>-Modells zu verfeinern, seine Genauigkeit und Konsistenz zu verbessern, die Laufzeit zu optimieren und die Qualität der Erklärungen für die Kunden zu verbessern.</w:t>
      </w:r>
    </w:p>
    <w:p w14:paraId="69AA572B" w14:textId="77777777" w:rsidR="00984F8A" w:rsidRDefault="00984F8A" w:rsidP="00984F8A">
      <w:pPr>
        <w:ind w:left="180" w:firstLine="630"/>
      </w:pPr>
    </w:p>
    <w:p w14:paraId="5F33DFE0" w14:textId="2B848FE1" w:rsidR="007F0BD3" w:rsidRPr="00F524E6" w:rsidRDefault="00984F8A" w:rsidP="00984F8A">
      <w:pPr>
        <w:ind w:left="180" w:firstLine="630"/>
      </w:pPr>
      <w:r w:rsidRPr="00984F8A">
        <w:rPr>
          <w:highlight w:val="yellow"/>
        </w:rPr>
        <w:t>Binär</w:t>
      </w:r>
      <w:r>
        <w:rPr>
          <w:highlight w:val="yellow"/>
        </w:rPr>
        <w:t>s</w:t>
      </w:r>
      <w:r w:rsidRPr="00984F8A">
        <w:rPr>
          <w:highlight w:val="yellow"/>
        </w:rPr>
        <w:t xml:space="preserve">ystem </w:t>
      </w:r>
      <w:r>
        <w:rPr>
          <w:highlight w:val="yellow"/>
        </w:rPr>
        <w:t xml:space="preserve">noch </w:t>
      </w:r>
      <w:r w:rsidRPr="00984F8A">
        <w:rPr>
          <w:highlight w:val="yellow"/>
        </w:rPr>
        <w:t>einfügen?</w:t>
      </w:r>
      <w:r w:rsidR="007F0BD3" w:rsidRPr="00E8158F">
        <w:br w:type="page"/>
      </w:r>
    </w:p>
    <w:p w14:paraId="11CA1727" w14:textId="20EDD5E8" w:rsidR="00A6254A" w:rsidRPr="00E8158F" w:rsidRDefault="00A6254A" w:rsidP="00A6254A">
      <w:pPr>
        <w:pStyle w:val="berschrift1"/>
        <w:ind w:left="540" w:hanging="540"/>
      </w:pPr>
      <w:bookmarkStart w:id="313" w:name="_Toc138903421"/>
      <w:r w:rsidRPr="00E8158F">
        <w:lastRenderedPageBreak/>
        <w:t>Fazit/Limitationen</w:t>
      </w:r>
      <w:bookmarkEnd w:id="313"/>
    </w:p>
    <w:p w14:paraId="6B9C04F9" w14:textId="1FC4EAAA" w:rsidR="00D42E7C" w:rsidRDefault="00D42E7C" w:rsidP="00D42E7C">
      <w:pPr>
        <w:ind w:left="180" w:firstLine="630"/>
      </w:pPr>
      <w:r>
        <w:t>In einem Finanzinstitut bietet die Verwendung von Random-Forest-Algorithmen bei der Kreditwürdigkeitsprüfung sowohl Chancen</w:t>
      </w:r>
      <w:r w:rsidR="00FE3B89">
        <w:t xml:space="preserve">, aber auch </w:t>
      </w:r>
      <w:r>
        <w:t>Verbesserungsmöglichkeiten. Die Vorteile einer genauen Kreditrisikobewertung, der Umgang mit kategorialen Variablen und die Bereitstellung von Einblicken in einflussreiche Merkmale können für Banken und ihre Entscheidungsprozesse von großem Nutzen sein.</w:t>
      </w:r>
    </w:p>
    <w:p w14:paraId="5B77B200" w14:textId="77777777" w:rsidR="00D42E7C" w:rsidRDefault="00D42E7C" w:rsidP="00D42E7C">
      <w:pPr>
        <w:ind w:left="180" w:firstLine="630"/>
      </w:pPr>
    </w:p>
    <w:p w14:paraId="57AE7B88" w14:textId="6443D755" w:rsidR="00D42E7C" w:rsidRDefault="00D42E7C" w:rsidP="00D42E7C">
      <w:pPr>
        <w:ind w:left="180" w:firstLine="630"/>
      </w:pPr>
      <w:r>
        <w:t>Durch das Verständnis der Faktoren, die für die Vorhersage der Kreditwürdigkeit ausschlaggebend sind, können Bankangestellte das mit der Gewährung von Darlehen oder Krediten an KundInnen verbundene Risiko besser einschätzen. Dieses Wissen ermöglicht präzisere Risikomanagementstrategien und hilft den Banken, ihre Kreditvergabepraxis zu optimieren und potenzielle Verluste zu minimieren.</w:t>
      </w:r>
    </w:p>
    <w:p w14:paraId="062B4415" w14:textId="7458165D" w:rsidR="00D42E7C" w:rsidRDefault="00D42E7C" w:rsidP="00D42E7C">
      <w:pPr>
        <w:ind w:left="180" w:firstLine="630"/>
      </w:pPr>
      <w:commentRangeStart w:id="314"/>
      <w:r w:rsidRPr="00D42E7C">
        <w:t xml:space="preserve">Es ist jedoch wichtig, die Grenzen von Random-Forest-Modellen zu erkennen. </w:t>
      </w:r>
      <w:r>
        <w:t>Die mangelnde Interpretierbarkeit der Modellvorhersagen und gelegentlich suboptimale Erklärungen können die Transparenz und Vertrauenswürdigkeit der Entscheidungsprozesse beeinträchtigen</w:t>
      </w:r>
      <w:commentRangeEnd w:id="314"/>
      <w:r w:rsidR="00F07A04">
        <w:rPr>
          <w:rStyle w:val="Kommentarzeichen"/>
        </w:rPr>
        <w:commentReference w:id="314"/>
      </w:r>
      <w:r>
        <w:t xml:space="preserve">. </w:t>
      </w:r>
      <w:r w:rsidR="00FE3B89">
        <w:t xml:space="preserve">Die Verkürzung der Bearbeitungszeiten würden es den BankmitarbeiterInnen außerdem ermöglichen, Kreditanträge effizient zu bewerten und zeitnah Antworten zu geben. </w:t>
      </w:r>
      <w:r>
        <w:t>Folglich sollten Anstrengungen unternommen werden, um die Interpretierbarkeit des Algorithmus zu erhöhen</w:t>
      </w:r>
      <w:r w:rsidR="00FE3B89">
        <w:t xml:space="preserve"> und die Laufzeit zu reduzieren</w:t>
      </w:r>
      <w:r w:rsidR="00495757">
        <w:t>.</w:t>
      </w:r>
    </w:p>
    <w:p w14:paraId="742A4374" w14:textId="77777777" w:rsidR="00D42E7C" w:rsidRDefault="00D42E7C" w:rsidP="00495757"/>
    <w:p w14:paraId="146AABA2" w14:textId="36E8B98A" w:rsidR="00D42E7C" w:rsidRDefault="00F07A04" w:rsidP="00D42E7C">
      <w:pPr>
        <w:ind w:left="180" w:firstLine="630"/>
      </w:pPr>
      <w:ins w:id="315" w:author="Hannah Knehr" w:date="2023-06-30T17:42:00Z">
        <w:r w:rsidRPr="00F07A04">
          <w:rPr>
            <w:rPrChange w:id="316" w:author="Hannah Knehr" w:date="2023-06-30T17:45:00Z">
              <w:rPr>
                <w:highlight w:val="yellow"/>
              </w:rPr>
            </w:rPrChange>
          </w:rPr>
          <w:t xml:space="preserve">Die Laufzeit des CARE-Algorithmus </w:t>
        </w:r>
      </w:ins>
      <w:ins w:id="317" w:author="Hannah Knehr" w:date="2023-06-30T17:45:00Z">
        <w:r w:rsidRPr="00F07A04">
          <w:t>ist,</w:t>
        </w:r>
      </w:ins>
      <w:ins w:id="318" w:author="Hannah Knehr" w:date="2023-06-30T17:42:00Z">
        <w:r w:rsidRPr="00F07A04">
          <w:rPr>
            <w:rPrChange w:id="319" w:author="Hannah Knehr" w:date="2023-06-30T17:45:00Z">
              <w:rPr>
                <w:highlight w:val="yellow"/>
              </w:rPr>
            </w:rPrChange>
          </w:rPr>
          <w:t xml:space="preserve"> insbesondere </w:t>
        </w:r>
      </w:ins>
      <w:ins w:id="320" w:author="Hannah Knehr" w:date="2023-06-30T17:43:00Z">
        <w:r w:rsidRPr="00F07A04">
          <w:rPr>
            <w:rPrChange w:id="321" w:author="Hannah Knehr" w:date="2023-06-30T17:45:00Z">
              <w:rPr>
                <w:highlight w:val="yellow"/>
              </w:rPr>
            </w:rPrChange>
          </w:rPr>
          <w:t>wenn alle Zielfunktionen aktiviert wurden</w:t>
        </w:r>
      </w:ins>
      <w:ins w:id="322" w:author="Hannah Knehr" w:date="2023-06-30T17:45:00Z">
        <w:r>
          <w:t>,</w:t>
        </w:r>
      </w:ins>
      <w:ins w:id="323" w:author="Hannah Knehr" w:date="2023-06-30T17:43:00Z">
        <w:r w:rsidRPr="00F07A04">
          <w:rPr>
            <w:rPrChange w:id="324" w:author="Hannah Knehr" w:date="2023-06-30T17:45:00Z">
              <w:rPr>
                <w:highlight w:val="yellow"/>
              </w:rPr>
            </w:rPrChange>
          </w:rPr>
          <w:t xml:space="preserve"> noch nicht optimal un</w:t>
        </w:r>
      </w:ins>
      <w:ins w:id="325" w:author="Hannah Knehr" w:date="2023-06-30T17:45:00Z">
        <w:r>
          <w:t>d</w:t>
        </w:r>
      </w:ins>
      <w:ins w:id="326" w:author="Hannah Knehr" w:date="2023-06-30T17:43:00Z">
        <w:r w:rsidRPr="00F07A04">
          <w:rPr>
            <w:rPrChange w:id="327" w:author="Hannah Knehr" w:date="2023-06-30T17:45:00Z">
              <w:rPr>
                <w:highlight w:val="yellow"/>
              </w:rPr>
            </w:rPrChange>
          </w:rPr>
          <w:t xml:space="preserve"> </w:t>
        </w:r>
      </w:ins>
      <w:ins w:id="328" w:author="Hannah Knehr" w:date="2023-06-30T17:45:00Z">
        <w:r>
          <w:t>sollte für den</w:t>
        </w:r>
      </w:ins>
      <w:ins w:id="329" w:author="Hannah Knehr" w:date="2023-06-30T17:46:00Z">
        <w:r>
          <w:t xml:space="preserve"> Einsatz in Kreditinstituten </w:t>
        </w:r>
      </w:ins>
      <w:ins w:id="330" w:author="Hannah Knehr" w:date="2023-06-30T17:43:00Z">
        <w:r w:rsidRPr="00F07A04">
          <w:rPr>
            <w:rPrChange w:id="331" w:author="Hannah Knehr" w:date="2023-06-30T17:45:00Z">
              <w:rPr>
                <w:highlight w:val="yellow"/>
              </w:rPr>
            </w:rPrChange>
          </w:rPr>
          <w:t xml:space="preserve">verbessert werden. </w:t>
        </w:r>
      </w:ins>
      <w:ins w:id="332" w:author="Hannah Knehr" w:date="2023-06-30T17:46:00Z">
        <w:r>
          <w:t xml:space="preserve">Eine weitere Grenze von CARE ist, dass </w:t>
        </w:r>
      </w:ins>
      <w:ins w:id="333" w:author="Hannah Knehr" w:date="2023-06-30T17:43:00Z">
        <w:r w:rsidRPr="00F07A04">
          <w:rPr>
            <w:rPrChange w:id="334" w:author="Hannah Knehr" w:date="2023-06-30T17:45:00Z">
              <w:rPr>
                <w:highlight w:val="yellow"/>
              </w:rPr>
            </w:rPrChange>
          </w:rPr>
          <w:t>in Sonderfälle</w:t>
        </w:r>
      </w:ins>
      <w:ins w:id="335" w:author="Hannah Knehr" w:date="2023-06-30T17:44:00Z">
        <w:r w:rsidRPr="00F07A04">
          <w:rPr>
            <w:rPrChange w:id="336" w:author="Hannah Knehr" w:date="2023-06-30T17:45:00Z">
              <w:rPr>
                <w:highlight w:val="yellow"/>
              </w:rPr>
            </w:rPrChange>
          </w:rPr>
          <w:t xml:space="preserve"> </w:t>
        </w:r>
      </w:ins>
      <w:ins w:id="337" w:author="Hannah Knehr" w:date="2023-06-30T17:43:00Z">
        <w:r w:rsidRPr="00F07A04">
          <w:rPr>
            <w:rPrChange w:id="338" w:author="Hannah Knehr" w:date="2023-06-30T17:45:00Z">
              <w:rPr>
                <w:highlight w:val="yellow"/>
              </w:rPr>
            </w:rPrChange>
          </w:rPr>
          <w:t>keine brauchbaren kontrafaktischen Erklärungen geliefert</w:t>
        </w:r>
      </w:ins>
      <w:ins w:id="339" w:author="Hannah Knehr" w:date="2023-06-30T17:46:00Z">
        <w:r>
          <w:t xml:space="preserve"> werden</w:t>
        </w:r>
      </w:ins>
      <w:ins w:id="340" w:author="Hannah Knehr" w:date="2023-06-30T17:44:00Z">
        <w:r w:rsidRPr="00F07A04">
          <w:rPr>
            <w:rPrChange w:id="341" w:author="Hannah Knehr" w:date="2023-06-30T17:45:00Z">
              <w:rPr>
                <w:highlight w:val="yellow"/>
              </w:rPr>
            </w:rPrChange>
          </w:rPr>
          <w:t xml:space="preserve"> und die KundInnen </w:t>
        </w:r>
      </w:ins>
      <w:ins w:id="342" w:author="Hannah Knehr" w:date="2023-06-30T17:46:00Z">
        <w:r>
          <w:t xml:space="preserve">weiterhin </w:t>
        </w:r>
      </w:ins>
      <w:ins w:id="343" w:author="Hannah Knehr" w:date="2023-06-30T17:44:00Z">
        <w:r w:rsidRPr="00F07A04">
          <w:rPr>
            <w:rPrChange w:id="344" w:author="Hannah Knehr" w:date="2023-06-30T17:45:00Z">
              <w:rPr>
                <w:highlight w:val="yellow"/>
              </w:rPr>
            </w:rPrChange>
          </w:rPr>
          <w:t>individuell beraten werden</w:t>
        </w:r>
      </w:ins>
      <w:ins w:id="345" w:author="Hannah Knehr" w:date="2023-06-30T17:47:00Z">
        <w:r>
          <w:t xml:space="preserve"> sollten</w:t>
        </w:r>
      </w:ins>
      <w:ins w:id="346" w:author="Hannah Knehr" w:date="2023-06-30T17:44:00Z">
        <w:r w:rsidRPr="00F07A04">
          <w:rPr>
            <w:rPrChange w:id="347" w:author="Hannah Knehr" w:date="2023-06-30T17:45:00Z">
              <w:rPr>
                <w:highlight w:val="yellow"/>
              </w:rPr>
            </w:rPrChange>
          </w:rPr>
          <w:t>. Außerdem stellen Kategorische Varia</w:t>
        </w:r>
      </w:ins>
      <w:ins w:id="348" w:author="Hannah Knehr" w:date="2023-06-30T17:45:00Z">
        <w:r w:rsidRPr="00F07A04">
          <w:rPr>
            <w:rPrChange w:id="349" w:author="Hannah Knehr" w:date="2023-06-30T17:45:00Z">
              <w:rPr>
                <w:highlight w:val="yellow"/>
              </w:rPr>
            </w:rPrChange>
          </w:rPr>
          <w:t>blen</w:t>
        </w:r>
      </w:ins>
      <w:ins w:id="350" w:author="Hannah Knehr" w:date="2023-06-30T17:47:00Z">
        <w:r>
          <w:t xml:space="preserve"> </w:t>
        </w:r>
      </w:ins>
      <w:ins w:id="351" w:author="Hannah Knehr" w:date="2023-06-30T17:45:00Z">
        <w:r w:rsidRPr="00F07A04">
          <w:rPr>
            <w:rPrChange w:id="352" w:author="Hannah Knehr" w:date="2023-06-30T17:45:00Z">
              <w:rPr>
                <w:highlight w:val="yellow"/>
              </w:rPr>
            </w:rPrChange>
          </w:rPr>
          <w:t xml:space="preserve">eine Hürde </w:t>
        </w:r>
      </w:ins>
      <w:ins w:id="353" w:author="Hannah Knehr" w:date="2023-06-30T17:47:00Z">
        <w:r>
          <w:t xml:space="preserve">für das XAI-Modell </w:t>
        </w:r>
      </w:ins>
      <w:ins w:id="354" w:author="Hannah Knehr" w:date="2023-06-30T17:45:00Z">
        <w:r w:rsidRPr="00F07A04">
          <w:rPr>
            <w:rPrChange w:id="355" w:author="Hannah Knehr" w:date="2023-06-30T17:45:00Z">
              <w:rPr>
                <w:highlight w:val="yellow"/>
              </w:rPr>
            </w:rPrChange>
          </w:rPr>
          <w:t>da</w:t>
        </w:r>
      </w:ins>
      <w:ins w:id="356" w:author="Hannah Knehr" w:date="2023-06-30T17:47:00Z">
        <w:r>
          <w:t xml:space="preserve">r. Die Kategorischen </w:t>
        </w:r>
        <w:r w:rsidRPr="00F07A04">
          <w:t>Variablen</w:t>
        </w:r>
        <w:r>
          <w:t xml:space="preserve"> werden</w:t>
        </w:r>
        <w:r w:rsidRPr="00F07A04">
          <w:t xml:space="preserve"> im Distanzmaß</w:t>
        </w:r>
        <w:r>
          <w:t xml:space="preserve"> </w:t>
        </w:r>
      </w:ins>
      <w:ins w:id="357" w:author="Hannah Knehr" w:date="2023-06-30T17:45:00Z">
        <w:r w:rsidRPr="00F07A04">
          <w:rPr>
            <w:rPrChange w:id="358" w:author="Hannah Knehr" w:date="2023-06-30T17:45:00Z">
              <w:rPr>
                <w:highlight w:val="yellow"/>
              </w:rPr>
            </w:rPrChange>
          </w:rPr>
          <w:t>nur unzureichend gehändigt.</w:t>
        </w:r>
      </w:ins>
      <w:ins w:id="359" w:author="Hannah Knehr" w:date="2023-06-30T17:47:00Z">
        <w:r>
          <w:t xml:space="preserve"> Weitere Forschung könnte hier angesetzt werden. </w:t>
        </w:r>
      </w:ins>
      <w:ins w:id="360" w:author="Hannah Knehr" w:date="2023-06-30T17:45:00Z">
        <w:r w:rsidRPr="00F07A04">
          <w:rPr>
            <w:rPrChange w:id="361" w:author="Hannah Knehr" w:date="2023-06-30T17:45:00Z">
              <w:rPr>
                <w:highlight w:val="yellow"/>
              </w:rPr>
            </w:rPrChange>
          </w:rPr>
          <w:t xml:space="preserve"> </w:t>
        </w:r>
      </w:ins>
      <w:del w:id="362" w:author="Hannah Knehr" w:date="2023-06-30T17:45:00Z">
        <w:r w:rsidR="00FE3B89" w:rsidRPr="00F07A04" w:rsidDel="00F07A04">
          <w:rPr>
            <w:rPrChange w:id="363" w:author="Hannah Knehr" w:date="2023-06-30T17:45:00Z">
              <w:rPr>
                <w:highlight w:val="yellow"/>
              </w:rPr>
            </w:rPrChange>
          </w:rPr>
          <w:delText>Grenzen von CARE.</w:delText>
        </w:r>
      </w:del>
    </w:p>
    <w:p w14:paraId="5B472E4E" w14:textId="77777777" w:rsidR="00D42E7C" w:rsidRDefault="00D42E7C" w:rsidP="00D42E7C">
      <w:pPr>
        <w:ind w:left="180" w:firstLine="630"/>
      </w:pPr>
    </w:p>
    <w:p w14:paraId="7E5FB65C" w14:textId="704CF10D" w:rsidR="00D42E7C" w:rsidRDefault="00D42E7C" w:rsidP="00D42E7C">
      <w:pPr>
        <w:ind w:left="180" w:firstLine="630"/>
      </w:pPr>
      <w:r>
        <w:t>In Anbetracht dieser Einschränkungen sollten Bankangestellte die Anwendbarkeit von CARE bei der Kreditwürdigkeitsprüfung sorgfältig prüfen</w:t>
      </w:r>
      <w:r w:rsidR="00495757">
        <w:t xml:space="preserve">. </w:t>
      </w:r>
      <w:r>
        <w:t xml:space="preserve">Darüber hinaus könnten zusätzliche Forschungen und Anpassungen notwendig sein, um spezifische </w:t>
      </w:r>
      <w:commentRangeStart w:id="364"/>
      <w:r>
        <w:t xml:space="preserve">Herausforderungen </w:t>
      </w:r>
      <w:commentRangeEnd w:id="364"/>
      <w:r w:rsidR="00495757">
        <w:rPr>
          <w:rStyle w:val="Kommentarzeichen"/>
        </w:rPr>
        <w:commentReference w:id="364"/>
      </w:r>
      <w:r>
        <w:t>anzugehen und sinnvolle und praktische kontrafaktische Erklärungen zu gewährleisten.</w:t>
      </w:r>
    </w:p>
    <w:p w14:paraId="160E1305" w14:textId="77777777" w:rsidR="00D42E7C" w:rsidRDefault="00D42E7C" w:rsidP="00D42E7C">
      <w:pPr>
        <w:ind w:left="180" w:firstLine="630"/>
      </w:pPr>
    </w:p>
    <w:p w14:paraId="4FB94593" w14:textId="1C3822D7" w:rsidR="00D42E7C" w:rsidRDefault="00D42E7C" w:rsidP="00D42E7C">
      <w:pPr>
        <w:ind w:left="180" w:firstLine="630"/>
      </w:pPr>
      <w:r w:rsidRPr="00D42E7C">
        <w:t>Indem sie sowohl die Vorteile als auch die Grenzen von Random-Forest-Modellen und des CARE-Algorithmus verstehen, können Bankmitarbeiter</w:t>
      </w:r>
      <w:r w:rsidR="00495757">
        <w:t>Innen</w:t>
      </w:r>
      <w:r w:rsidRPr="00D42E7C">
        <w:t xml:space="preserve"> die Möglichkeiten des </w:t>
      </w:r>
      <w:r w:rsidRPr="00D42E7C">
        <w:lastRenderedPageBreak/>
        <w:t>maschinellen Lernens für die Kreditwürdigkeitsprüfung effektiv nutzen und gleichzeitig fundierte Entscheidungen treffen, die Transparenz verbessern und den verantwortungsvollen Einsatz dieser Algorithmen be</w:t>
      </w:r>
      <w:r w:rsidR="00FE3B89">
        <w:t xml:space="preserve">im Erbringen von </w:t>
      </w:r>
      <w:r w:rsidRPr="00D42E7C">
        <w:t>Finanzdienstleistungen sicherstellen.</w:t>
      </w:r>
    </w:p>
    <w:p w14:paraId="1B15B32A" w14:textId="77777777" w:rsidR="00D42E7C" w:rsidRDefault="00D42E7C" w:rsidP="00D42E7C">
      <w:pPr>
        <w:pStyle w:val="Listenabsatz"/>
        <w:ind w:left="1260"/>
      </w:pPr>
    </w:p>
    <w:p w14:paraId="193FA20D" w14:textId="77777777" w:rsidR="00D42E7C" w:rsidDel="00FC212C" w:rsidRDefault="00D42E7C" w:rsidP="00D42E7C">
      <w:pPr>
        <w:rPr>
          <w:del w:id="365" w:author="Hannah Knehr" w:date="2023-06-30T17:48:00Z"/>
        </w:rPr>
      </w:pPr>
    </w:p>
    <w:p w14:paraId="49868016" w14:textId="77777777" w:rsidR="00D42E7C" w:rsidDel="00FC212C" w:rsidRDefault="00D42E7C" w:rsidP="00D42E7C">
      <w:pPr>
        <w:pStyle w:val="Listenabsatz"/>
        <w:ind w:left="1260"/>
        <w:rPr>
          <w:del w:id="366" w:author="Hannah Knehr" w:date="2023-06-30T17:48:00Z"/>
        </w:rPr>
      </w:pPr>
    </w:p>
    <w:p w14:paraId="2588D75B" w14:textId="4C4FE825" w:rsidR="00A6254A" w:rsidRPr="00E8158F" w:rsidDel="00FC212C" w:rsidRDefault="00A6254A" w:rsidP="00A6254A">
      <w:pPr>
        <w:pStyle w:val="Listenabsatz"/>
        <w:numPr>
          <w:ilvl w:val="0"/>
          <w:numId w:val="3"/>
        </w:numPr>
        <w:rPr>
          <w:del w:id="367" w:author="Hannah Knehr" w:date="2023-06-30T17:48:00Z"/>
        </w:rPr>
      </w:pPr>
      <w:del w:id="368" w:author="Hannah Knehr" w:date="2023-06-30T17:48:00Z">
        <w:r w:rsidRPr="00E8158F" w:rsidDel="00FC212C">
          <w:delText>Interpretation</w:delText>
        </w:r>
      </w:del>
    </w:p>
    <w:p w14:paraId="4E4A1889" w14:textId="2EA3BF7E" w:rsidR="00E8231D" w:rsidRPr="00E8158F" w:rsidDel="00FC212C" w:rsidRDefault="00E8231D" w:rsidP="00A6254A">
      <w:pPr>
        <w:pStyle w:val="Listenabsatz"/>
        <w:numPr>
          <w:ilvl w:val="0"/>
          <w:numId w:val="3"/>
        </w:numPr>
        <w:rPr>
          <w:del w:id="369" w:author="Hannah Knehr" w:date="2023-06-30T17:48:00Z"/>
        </w:rPr>
      </w:pPr>
      <w:del w:id="370" w:author="Hannah Knehr" w:date="2023-06-30T17:48:00Z">
        <w:r w:rsidRPr="00E8158F" w:rsidDel="00FC212C">
          <w:delText xml:space="preserve">Use Case eingehen </w:delText>
        </w:r>
      </w:del>
    </w:p>
    <w:p w14:paraId="78D187D0" w14:textId="2AC58F77" w:rsidR="00E8231D" w:rsidRPr="00E8158F" w:rsidDel="00FC212C" w:rsidRDefault="00E8231D" w:rsidP="00A6254A">
      <w:pPr>
        <w:pStyle w:val="Listenabsatz"/>
        <w:numPr>
          <w:ilvl w:val="0"/>
          <w:numId w:val="3"/>
        </w:numPr>
        <w:rPr>
          <w:del w:id="371" w:author="Hannah Knehr" w:date="2023-06-30T17:48:00Z"/>
        </w:rPr>
      </w:pPr>
      <w:del w:id="372" w:author="Hannah Knehr" w:date="2023-06-30T17:48:00Z">
        <w:r w:rsidRPr="00E8158F" w:rsidDel="00FC212C">
          <w:delText xml:space="preserve">Was muss Bankberater beachten / Wissen </w:delText>
        </w:r>
      </w:del>
    </w:p>
    <w:p w14:paraId="5FD956FE" w14:textId="20EB603A" w:rsidR="00E8231D" w:rsidRPr="00E8158F" w:rsidDel="00FC212C" w:rsidRDefault="00E8231D" w:rsidP="00E8231D">
      <w:pPr>
        <w:pStyle w:val="Listenabsatz"/>
        <w:numPr>
          <w:ilvl w:val="0"/>
          <w:numId w:val="3"/>
        </w:numPr>
        <w:rPr>
          <w:del w:id="373" w:author="Hannah Knehr" w:date="2023-06-30T17:48:00Z"/>
        </w:rPr>
      </w:pPr>
      <w:del w:id="374" w:author="Hannah Knehr" w:date="2023-06-30T17:48:00Z">
        <w:r w:rsidRPr="00E8158F" w:rsidDel="00FC212C">
          <w:delText xml:space="preserve">Wie geht der Bankberater damit um </w:delText>
        </w:r>
      </w:del>
    </w:p>
    <w:p w14:paraId="441B1A14" w14:textId="00D74DD7" w:rsidR="00E8231D" w:rsidRPr="00E8158F" w:rsidDel="00FC212C" w:rsidRDefault="00E8231D" w:rsidP="00E8231D">
      <w:pPr>
        <w:rPr>
          <w:del w:id="375" w:author="Hannah Knehr" w:date="2023-06-30T17:48:00Z"/>
        </w:rPr>
      </w:pPr>
    </w:p>
    <w:p w14:paraId="176D7614" w14:textId="3704053D" w:rsidR="00E8231D" w:rsidRPr="00E8158F" w:rsidDel="00FC212C" w:rsidRDefault="00E8231D" w:rsidP="00E8231D">
      <w:pPr>
        <w:ind w:left="720"/>
        <w:rPr>
          <w:del w:id="376" w:author="Hannah Knehr" w:date="2023-06-30T17:48:00Z"/>
        </w:rPr>
      </w:pPr>
      <w:del w:id="377" w:author="Hannah Knehr" w:date="2023-06-30T17:48:00Z">
        <w:r w:rsidRPr="00E8158F" w:rsidDel="00FC212C">
          <w:delText>Limitationen</w:delText>
        </w:r>
      </w:del>
    </w:p>
    <w:p w14:paraId="5B29ED3F" w14:textId="1BC7B6F7" w:rsidR="00E8231D" w:rsidRPr="00E8158F" w:rsidDel="00FC212C" w:rsidRDefault="00A6254A" w:rsidP="00E8231D">
      <w:pPr>
        <w:pStyle w:val="Listenabsatz"/>
        <w:numPr>
          <w:ilvl w:val="0"/>
          <w:numId w:val="3"/>
        </w:numPr>
        <w:rPr>
          <w:del w:id="378" w:author="Hannah Knehr" w:date="2023-06-30T17:48:00Z"/>
          <w:b/>
          <w:bCs/>
          <w:kern w:val="32"/>
          <w:sz w:val="28"/>
        </w:rPr>
      </w:pPr>
      <w:del w:id="379" w:author="Hannah Knehr" w:date="2023-06-30T17:48:00Z">
        <w:r w:rsidRPr="00E8158F" w:rsidDel="00FC212C">
          <w:delText>Grenzen von Care</w:delText>
        </w:r>
      </w:del>
    </w:p>
    <w:p w14:paraId="11876038" w14:textId="1EA26EC9" w:rsidR="00480D43" w:rsidRPr="00B72BA0" w:rsidRDefault="00480D43" w:rsidP="00984F8A">
      <w:r w:rsidRPr="00E8158F">
        <w:br w:type="page"/>
      </w:r>
    </w:p>
    <w:p w14:paraId="147FF727" w14:textId="0AAFB38A" w:rsidR="00303A6A" w:rsidRPr="00E8158F" w:rsidRDefault="00BC79CD" w:rsidP="00480D43">
      <w:pPr>
        <w:pStyle w:val="berschrift1"/>
        <w:numPr>
          <w:ilvl w:val="0"/>
          <w:numId w:val="0"/>
        </w:numPr>
      </w:pPr>
      <w:bookmarkStart w:id="380" w:name="_Toc138903422"/>
      <w:r w:rsidRPr="00E8158F">
        <w:lastRenderedPageBreak/>
        <w:t>Anlage</w:t>
      </w:r>
      <w:bookmarkEnd w:id="380"/>
    </w:p>
    <w:p w14:paraId="6C75BB81" w14:textId="41404A86" w:rsidR="00922F13" w:rsidRPr="00E8158F" w:rsidRDefault="00922F13">
      <w:pPr>
        <w:rPr>
          <w:rFonts w:eastAsia="Arial"/>
          <w:b/>
          <w:bCs/>
          <w:kern w:val="32"/>
          <w:sz w:val="28"/>
          <w:szCs w:val="28"/>
        </w:rPr>
      </w:pPr>
      <w:r w:rsidRPr="00E8158F">
        <w:rPr>
          <w:rFonts w:eastAsia="Arial"/>
          <w:szCs w:val="28"/>
        </w:rPr>
        <w:br w:type="page"/>
      </w:r>
    </w:p>
    <w:p w14:paraId="7BA724F8" w14:textId="77777777" w:rsidR="00303A6A" w:rsidRPr="00E8158F" w:rsidRDefault="00BC79CD" w:rsidP="00480D43">
      <w:pPr>
        <w:pStyle w:val="berschrift1"/>
        <w:numPr>
          <w:ilvl w:val="0"/>
          <w:numId w:val="0"/>
        </w:numPr>
      </w:pPr>
      <w:bookmarkStart w:id="381" w:name="_Toc138903423"/>
      <w:r w:rsidRPr="00E8158F">
        <w:rPr>
          <w:rFonts w:eastAsia="Arial"/>
          <w:szCs w:val="28"/>
        </w:rPr>
        <w:lastRenderedPageBreak/>
        <w:t>Literaturverzeichnis</w:t>
      </w:r>
      <w:bookmarkEnd w:id="381"/>
    </w:p>
    <w:tbl>
      <w:tblPr>
        <w:tblStyle w:val="1"/>
        <w:tblW w:w="8963" w:type="dxa"/>
        <w:tblInd w:w="108" w:type="dxa"/>
        <w:tblLayout w:type="fixed"/>
        <w:tblLook w:val="0400" w:firstRow="0" w:lastRow="0" w:firstColumn="0" w:lastColumn="0" w:noHBand="0" w:noVBand="1"/>
      </w:tblPr>
      <w:tblGrid>
        <w:gridCol w:w="8963"/>
      </w:tblGrid>
      <w:tr w:rsidR="00303A6A" w:rsidRPr="00E8158F" w14:paraId="42F2E2AC" w14:textId="77777777">
        <w:tc>
          <w:tcPr>
            <w:tcW w:w="8963" w:type="dxa"/>
            <w:shd w:val="clear" w:color="auto" w:fill="auto"/>
          </w:tcPr>
          <w:p w14:paraId="56422784" w14:textId="77777777" w:rsidR="00303A6A" w:rsidRPr="00E8158F" w:rsidRDefault="00303A6A">
            <w:pPr>
              <w:pBdr>
                <w:top w:val="nil"/>
                <w:left w:val="nil"/>
                <w:bottom w:val="nil"/>
                <w:right w:val="nil"/>
                <w:between w:val="nil"/>
              </w:pBdr>
              <w:tabs>
                <w:tab w:val="left" w:pos="284"/>
              </w:tabs>
              <w:rPr>
                <w:rFonts w:eastAsia="Arial"/>
                <w:color w:val="000000"/>
              </w:rPr>
            </w:pPr>
          </w:p>
        </w:tc>
      </w:tr>
      <w:tr w:rsidR="00303A6A" w:rsidRPr="00E8158F" w14:paraId="326EFF56" w14:textId="77777777">
        <w:tc>
          <w:tcPr>
            <w:tcW w:w="8963" w:type="dxa"/>
            <w:shd w:val="clear" w:color="auto" w:fill="auto"/>
          </w:tcPr>
          <w:p w14:paraId="7AEEB3A7" w14:textId="77777777" w:rsidR="00303A6A" w:rsidRPr="00E8158F" w:rsidRDefault="00303A6A"/>
        </w:tc>
      </w:tr>
      <w:tr w:rsidR="00303A6A" w:rsidRPr="00E8158F" w14:paraId="0F4BB50D" w14:textId="77777777">
        <w:tc>
          <w:tcPr>
            <w:tcW w:w="8963" w:type="dxa"/>
            <w:shd w:val="clear" w:color="auto" w:fill="auto"/>
          </w:tcPr>
          <w:p w14:paraId="67464ED8" w14:textId="77777777" w:rsidR="00303A6A" w:rsidRPr="00E8158F" w:rsidRDefault="00303A6A"/>
        </w:tc>
      </w:tr>
      <w:tr w:rsidR="00303A6A" w:rsidRPr="00E8158F" w14:paraId="0C5C7561" w14:textId="77777777">
        <w:tc>
          <w:tcPr>
            <w:tcW w:w="8963" w:type="dxa"/>
            <w:shd w:val="clear" w:color="auto" w:fill="auto"/>
          </w:tcPr>
          <w:p w14:paraId="666D5B82" w14:textId="77777777" w:rsidR="00303A6A" w:rsidRPr="00E8158F" w:rsidRDefault="00303A6A"/>
        </w:tc>
      </w:tr>
      <w:tr w:rsidR="00303A6A" w:rsidRPr="00E8158F" w14:paraId="3F7837F7" w14:textId="77777777">
        <w:tc>
          <w:tcPr>
            <w:tcW w:w="8963" w:type="dxa"/>
            <w:shd w:val="clear" w:color="auto" w:fill="auto"/>
          </w:tcPr>
          <w:p w14:paraId="520FB3F9" w14:textId="77777777" w:rsidR="00303A6A" w:rsidRPr="00E8158F" w:rsidRDefault="00303A6A">
            <w:pPr>
              <w:pBdr>
                <w:top w:val="nil"/>
                <w:left w:val="nil"/>
                <w:bottom w:val="nil"/>
                <w:right w:val="nil"/>
                <w:between w:val="nil"/>
              </w:pBdr>
              <w:tabs>
                <w:tab w:val="left" w:pos="284"/>
              </w:tabs>
              <w:rPr>
                <w:rFonts w:eastAsia="Arial"/>
                <w:color w:val="000000"/>
              </w:rPr>
            </w:pPr>
          </w:p>
        </w:tc>
      </w:tr>
      <w:tr w:rsidR="00303A6A" w:rsidRPr="00E8158F" w14:paraId="01C72DD2" w14:textId="77777777">
        <w:tc>
          <w:tcPr>
            <w:tcW w:w="8963" w:type="dxa"/>
            <w:shd w:val="clear" w:color="auto" w:fill="auto"/>
          </w:tcPr>
          <w:p w14:paraId="0207D6C6" w14:textId="77777777" w:rsidR="00303A6A" w:rsidRPr="00E8158F" w:rsidRDefault="00303A6A"/>
        </w:tc>
      </w:tr>
      <w:tr w:rsidR="00303A6A" w:rsidRPr="00E8158F" w14:paraId="0AB51896" w14:textId="77777777">
        <w:tc>
          <w:tcPr>
            <w:tcW w:w="8963" w:type="dxa"/>
            <w:shd w:val="clear" w:color="auto" w:fill="auto"/>
          </w:tcPr>
          <w:p w14:paraId="51357422" w14:textId="77777777" w:rsidR="00303A6A" w:rsidRPr="00E8158F" w:rsidRDefault="00303A6A">
            <w:pPr>
              <w:pBdr>
                <w:top w:val="nil"/>
                <w:left w:val="nil"/>
                <w:bottom w:val="nil"/>
                <w:right w:val="nil"/>
                <w:between w:val="nil"/>
              </w:pBdr>
              <w:tabs>
                <w:tab w:val="left" w:pos="284"/>
              </w:tabs>
              <w:rPr>
                <w:rFonts w:eastAsia="Arial"/>
                <w:color w:val="000000"/>
              </w:rPr>
            </w:pPr>
          </w:p>
        </w:tc>
      </w:tr>
      <w:tr w:rsidR="00303A6A" w:rsidRPr="00E8158F" w14:paraId="34DC7241" w14:textId="77777777">
        <w:trPr>
          <w:trHeight w:val="1402"/>
        </w:trPr>
        <w:tc>
          <w:tcPr>
            <w:tcW w:w="8963" w:type="dxa"/>
            <w:shd w:val="clear" w:color="auto" w:fill="auto"/>
          </w:tcPr>
          <w:p w14:paraId="607CF554" w14:textId="77777777" w:rsidR="00303A6A" w:rsidRPr="00E8158F" w:rsidRDefault="00303A6A">
            <w:pPr>
              <w:ind w:left="-108"/>
            </w:pPr>
          </w:p>
        </w:tc>
      </w:tr>
    </w:tbl>
    <w:p w14:paraId="0818002F" w14:textId="77777777" w:rsidR="00303A6A" w:rsidRPr="00E8158F" w:rsidRDefault="00303A6A">
      <w:bookmarkStart w:id="382" w:name="_heading=h.17dp8vu" w:colFirst="0" w:colLast="0"/>
      <w:bookmarkEnd w:id="382"/>
    </w:p>
    <w:p w14:paraId="1BCBB303" w14:textId="77777777" w:rsidR="00303A6A" w:rsidRPr="00E8158F" w:rsidRDefault="00BC79CD">
      <w:pPr>
        <w:pStyle w:val="berschrift1"/>
      </w:pPr>
      <w:bookmarkStart w:id="383" w:name="_heading=h.3rdcrjn" w:colFirst="0" w:colLast="0"/>
      <w:bookmarkEnd w:id="383"/>
      <w:r w:rsidRPr="00E8158F">
        <w:br w:type="column"/>
      </w:r>
      <w:bookmarkStart w:id="384" w:name="_Toc138903424"/>
      <w:r w:rsidRPr="00E8158F">
        <w:lastRenderedPageBreak/>
        <w:t>Ehrenwörtliche Erklärung</w:t>
      </w:r>
      <w:bookmarkEnd w:id="384"/>
    </w:p>
    <w:p w14:paraId="709F4CCF" w14:textId="77777777" w:rsidR="00303A6A" w:rsidRPr="00E8158F" w:rsidRDefault="00303A6A">
      <w:pPr>
        <w:pBdr>
          <w:top w:val="nil"/>
          <w:left w:val="nil"/>
          <w:bottom w:val="nil"/>
          <w:right w:val="nil"/>
          <w:between w:val="nil"/>
        </w:pBdr>
        <w:tabs>
          <w:tab w:val="center" w:pos="4536"/>
          <w:tab w:val="right" w:pos="9072"/>
        </w:tabs>
        <w:rPr>
          <w:rFonts w:eastAsia="Arial"/>
          <w:color w:val="000000"/>
        </w:rPr>
      </w:pPr>
    </w:p>
    <w:p w14:paraId="2A528F6C" w14:textId="2E65CD9F" w:rsidR="00303A6A" w:rsidRPr="00E8158F" w:rsidRDefault="00480D43">
      <w:pPr>
        <w:pBdr>
          <w:top w:val="nil"/>
          <w:left w:val="nil"/>
          <w:bottom w:val="nil"/>
          <w:right w:val="nil"/>
          <w:between w:val="nil"/>
        </w:pBdr>
        <w:tabs>
          <w:tab w:val="center" w:pos="4536"/>
          <w:tab w:val="right" w:pos="9072"/>
        </w:tabs>
        <w:rPr>
          <w:rFonts w:eastAsia="Arial"/>
          <w:color w:val="000000"/>
        </w:rPr>
      </w:pPr>
      <w:r w:rsidRPr="00E8158F">
        <w:rPr>
          <w:rFonts w:eastAsia="Arial"/>
          <w:color w:val="000000"/>
        </w:rPr>
        <w:t>Wir erklären hiermit ehrenwörtlich, dass wir die vorliegende Arbeit mit dem Titel</w:t>
      </w:r>
    </w:p>
    <w:p w14:paraId="3C54DD34" w14:textId="77777777" w:rsidR="00303A6A" w:rsidRPr="00E8158F" w:rsidRDefault="00303A6A">
      <w:pPr>
        <w:pBdr>
          <w:top w:val="nil"/>
          <w:left w:val="nil"/>
          <w:bottom w:val="nil"/>
          <w:right w:val="nil"/>
          <w:between w:val="nil"/>
        </w:pBdr>
        <w:tabs>
          <w:tab w:val="center" w:pos="4536"/>
          <w:tab w:val="right" w:pos="9072"/>
        </w:tabs>
        <w:rPr>
          <w:rFonts w:eastAsia="Arial"/>
          <w:color w:val="000000"/>
        </w:rPr>
      </w:pPr>
    </w:p>
    <w:p w14:paraId="1EB6EBDC" w14:textId="77777777" w:rsidR="00303A6A" w:rsidRPr="00E8158F" w:rsidRDefault="00303A6A">
      <w:pPr>
        <w:pBdr>
          <w:top w:val="nil"/>
          <w:left w:val="nil"/>
          <w:bottom w:val="nil"/>
          <w:right w:val="nil"/>
          <w:between w:val="nil"/>
        </w:pBdr>
        <w:tabs>
          <w:tab w:val="center" w:pos="4536"/>
          <w:tab w:val="right" w:pos="9072"/>
        </w:tabs>
        <w:rPr>
          <w:rFonts w:eastAsia="Arial"/>
          <w:color w:val="000000"/>
        </w:rPr>
      </w:pPr>
    </w:p>
    <w:p w14:paraId="6A8313D6" w14:textId="77777777" w:rsidR="00303A6A" w:rsidRPr="00E8158F" w:rsidRDefault="00BC79CD">
      <w:pPr>
        <w:pBdr>
          <w:top w:val="nil"/>
          <w:left w:val="nil"/>
          <w:bottom w:val="nil"/>
          <w:right w:val="nil"/>
          <w:between w:val="nil"/>
        </w:pBdr>
        <w:tabs>
          <w:tab w:val="center" w:pos="4536"/>
          <w:tab w:val="right" w:pos="9072"/>
        </w:tabs>
        <w:jc w:val="center"/>
        <w:rPr>
          <w:rFonts w:eastAsia="Arial"/>
          <w:color w:val="000000"/>
        </w:rPr>
      </w:pPr>
      <w:r w:rsidRPr="00E8158F">
        <w:rPr>
          <w:rFonts w:eastAsia="Arial"/>
          <w:color w:val="000000"/>
        </w:rPr>
        <w:t>Titel der Arbeit</w:t>
      </w:r>
    </w:p>
    <w:p w14:paraId="419CEC6F" w14:textId="77777777" w:rsidR="00303A6A" w:rsidRPr="00E8158F" w:rsidRDefault="00303A6A">
      <w:pPr>
        <w:pBdr>
          <w:top w:val="nil"/>
          <w:left w:val="nil"/>
          <w:bottom w:val="nil"/>
          <w:right w:val="nil"/>
          <w:between w:val="nil"/>
        </w:pBdr>
        <w:tabs>
          <w:tab w:val="center" w:pos="4536"/>
          <w:tab w:val="right" w:pos="9072"/>
        </w:tabs>
        <w:rPr>
          <w:rFonts w:eastAsia="Arial"/>
          <w:color w:val="000000"/>
        </w:rPr>
      </w:pPr>
    </w:p>
    <w:p w14:paraId="3C27232F" w14:textId="77777777" w:rsidR="00303A6A" w:rsidRPr="00E8158F" w:rsidRDefault="00303A6A">
      <w:pPr>
        <w:pBdr>
          <w:top w:val="nil"/>
          <w:left w:val="nil"/>
          <w:bottom w:val="nil"/>
          <w:right w:val="nil"/>
          <w:between w:val="nil"/>
        </w:pBdr>
        <w:tabs>
          <w:tab w:val="center" w:pos="4536"/>
          <w:tab w:val="right" w:pos="9072"/>
        </w:tabs>
        <w:rPr>
          <w:rFonts w:eastAsia="Arial"/>
          <w:color w:val="000000"/>
        </w:rPr>
      </w:pPr>
    </w:p>
    <w:p w14:paraId="447D9924" w14:textId="128E1033" w:rsidR="00303A6A" w:rsidRPr="00E8158F" w:rsidRDefault="00BC79CD">
      <w:r w:rsidRPr="00E8158F">
        <w:t>selbständig angefertigt habe</w:t>
      </w:r>
      <w:r w:rsidR="00480D43" w:rsidRPr="00E8158F">
        <w:t>n</w:t>
      </w:r>
      <w:r w:rsidRPr="00E8158F">
        <w:t xml:space="preserve">; die aus fremden Quellen direkt oder indirekt übernommenen Gedanken sind als solche kenntlich gemacht. Die Arbeit wurde bisher keiner anderen Prüfungsbehörde vorgelegt und auch noch nicht veröffentlicht. </w:t>
      </w:r>
    </w:p>
    <w:p w14:paraId="2168D678" w14:textId="77777777" w:rsidR="00303A6A" w:rsidRPr="00E8158F" w:rsidRDefault="00303A6A"/>
    <w:p w14:paraId="4DF86BA5" w14:textId="57895A79" w:rsidR="00303A6A" w:rsidRPr="00E8158F" w:rsidRDefault="00480D43">
      <w:r w:rsidRPr="00E8158F">
        <w:t xml:space="preserve">Wir sind uns bewusst, dass eine unwahre Erklärung rechtliche Folgen haben wird. </w:t>
      </w:r>
    </w:p>
    <w:p w14:paraId="4E467FAB" w14:textId="77777777" w:rsidR="00303A6A" w:rsidRPr="00E8158F" w:rsidRDefault="00303A6A">
      <w:pPr>
        <w:pBdr>
          <w:top w:val="nil"/>
          <w:left w:val="nil"/>
          <w:bottom w:val="nil"/>
          <w:right w:val="nil"/>
          <w:between w:val="nil"/>
        </w:pBdr>
        <w:tabs>
          <w:tab w:val="center" w:pos="4536"/>
          <w:tab w:val="right" w:pos="9072"/>
        </w:tabs>
        <w:rPr>
          <w:rFonts w:eastAsia="Arial"/>
          <w:color w:val="000000"/>
        </w:rPr>
      </w:pPr>
    </w:p>
    <w:p w14:paraId="019C9E17" w14:textId="77777777" w:rsidR="00303A6A" w:rsidRPr="00E8158F" w:rsidRDefault="00303A6A">
      <w:pPr>
        <w:pBdr>
          <w:top w:val="nil"/>
          <w:left w:val="nil"/>
          <w:bottom w:val="nil"/>
          <w:right w:val="nil"/>
          <w:between w:val="nil"/>
        </w:pBdr>
        <w:tabs>
          <w:tab w:val="center" w:pos="4536"/>
          <w:tab w:val="right" w:pos="9072"/>
        </w:tabs>
        <w:rPr>
          <w:rFonts w:eastAsia="Arial"/>
          <w:color w:val="000000"/>
        </w:rPr>
      </w:pPr>
    </w:p>
    <w:p w14:paraId="70697919" w14:textId="77777777" w:rsidR="00303A6A" w:rsidRPr="00E8158F" w:rsidRDefault="00303A6A">
      <w:pPr>
        <w:pBdr>
          <w:top w:val="nil"/>
          <w:left w:val="nil"/>
          <w:bottom w:val="nil"/>
          <w:right w:val="nil"/>
          <w:between w:val="nil"/>
        </w:pBdr>
        <w:tabs>
          <w:tab w:val="center" w:pos="4536"/>
          <w:tab w:val="right" w:pos="9072"/>
        </w:tabs>
        <w:rPr>
          <w:rFonts w:eastAsia="Arial"/>
          <w:color w:val="000000"/>
        </w:rPr>
      </w:pPr>
    </w:p>
    <w:p w14:paraId="19579C63" w14:textId="77777777" w:rsidR="00303A6A" w:rsidRPr="00E8158F" w:rsidRDefault="00303A6A">
      <w:pPr>
        <w:pBdr>
          <w:top w:val="nil"/>
          <w:left w:val="nil"/>
          <w:bottom w:val="nil"/>
          <w:right w:val="nil"/>
          <w:between w:val="nil"/>
        </w:pBdr>
        <w:tabs>
          <w:tab w:val="center" w:pos="4536"/>
          <w:tab w:val="right" w:pos="9072"/>
        </w:tabs>
        <w:rPr>
          <w:rFonts w:eastAsia="Arial"/>
          <w:color w:val="000000"/>
        </w:rPr>
      </w:pPr>
    </w:p>
    <w:p w14:paraId="51173AFC" w14:textId="77777777" w:rsidR="00303A6A" w:rsidRPr="00E8158F" w:rsidRDefault="00303A6A">
      <w:pPr>
        <w:pBdr>
          <w:top w:val="nil"/>
          <w:left w:val="nil"/>
          <w:bottom w:val="nil"/>
          <w:right w:val="nil"/>
          <w:between w:val="nil"/>
        </w:pBdr>
        <w:tabs>
          <w:tab w:val="center" w:pos="4536"/>
          <w:tab w:val="right" w:pos="9072"/>
        </w:tabs>
        <w:rPr>
          <w:rFonts w:eastAsia="Arial"/>
          <w:color w:val="000000"/>
        </w:rPr>
      </w:pPr>
    </w:p>
    <w:p w14:paraId="033EB828" w14:textId="77777777" w:rsidR="00303A6A" w:rsidRPr="00E8158F" w:rsidRDefault="00303A6A">
      <w:pPr>
        <w:pBdr>
          <w:top w:val="nil"/>
          <w:left w:val="nil"/>
          <w:bottom w:val="nil"/>
          <w:right w:val="nil"/>
          <w:between w:val="nil"/>
        </w:pBdr>
        <w:tabs>
          <w:tab w:val="center" w:pos="4536"/>
          <w:tab w:val="right" w:pos="9072"/>
        </w:tabs>
        <w:rPr>
          <w:rFonts w:eastAsia="Arial"/>
          <w:color w:val="000000"/>
        </w:rPr>
      </w:pPr>
    </w:p>
    <w:p w14:paraId="182B8B82" w14:textId="77777777" w:rsidR="00303A6A" w:rsidRPr="00E8158F" w:rsidRDefault="00BC79CD">
      <w:pPr>
        <w:pBdr>
          <w:top w:val="nil"/>
          <w:left w:val="nil"/>
          <w:bottom w:val="nil"/>
          <w:right w:val="nil"/>
          <w:between w:val="nil"/>
        </w:pBdr>
        <w:tabs>
          <w:tab w:val="center" w:pos="4536"/>
          <w:tab w:val="right" w:pos="9072"/>
        </w:tabs>
        <w:rPr>
          <w:rFonts w:eastAsia="Arial"/>
          <w:color w:val="000000"/>
        </w:rPr>
      </w:pPr>
      <w:r w:rsidRPr="00E8158F">
        <w:rPr>
          <w:rFonts w:eastAsia="Arial"/>
          <w:color w:val="000000"/>
        </w:rPr>
        <w:t>_________________________</w:t>
      </w:r>
      <w:r w:rsidRPr="00E8158F">
        <w:rPr>
          <w:rFonts w:eastAsia="Arial"/>
          <w:color w:val="000000"/>
        </w:rPr>
        <w:tab/>
      </w:r>
      <w:r w:rsidRPr="00E8158F">
        <w:rPr>
          <w:rFonts w:eastAsia="Arial"/>
          <w:color w:val="000000"/>
        </w:rPr>
        <w:tab/>
        <w:t>_________________________</w:t>
      </w:r>
    </w:p>
    <w:p w14:paraId="5993BDD0" w14:textId="77777777" w:rsidR="00303A6A" w:rsidRPr="00E8158F" w:rsidRDefault="00BC79CD">
      <w:pPr>
        <w:pBdr>
          <w:top w:val="nil"/>
          <w:left w:val="nil"/>
          <w:bottom w:val="nil"/>
          <w:right w:val="nil"/>
          <w:between w:val="nil"/>
        </w:pBdr>
        <w:tabs>
          <w:tab w:val="center" w:pos="4536"/>
          <w:tab w:val="right" w:pos="9072"/>
          <w:tab w:val="center" w:pos="3686"/>
          <w:tab w:val="right" w:pos="8080"/>
        </w:tabs>
        <w:rPr>
          <w:rFonts w:eastAsia="Arial"/>
          <w:color w:val="000000"/>
        </w:rPr>
      </w:pPr>
      <w:r w:rsidRPr="00E8158F">
        <w:rPr>
          <w:rFonts w:eastAsia="Arial"/>
          <w:color w:val="000000"/>
        </w:rPr>
        <w:t>Ort, Datum</w:t>
      </w:r>
      <w:r w:rsidRPr="00E8158F">
        <w:rPr>
          <w:rFonts w:eastAsia="Arial"/>
          <w:color w:val="000000"/>
        </w:rPr>
        <w:tab/>
      </w:r>
      <w:r w:rsidRPr="00E8158F">
        <w:rPr>
          <w:rFonts w:eastAsia="Arial"/>
          <w:color w:val="000000"/>
        </w:rPr>
        <w:tab/>
        <w:t>Vorname Nachname</w:t>
      </w:r>
    </w:p>
    <w:p w14:paraId="53C90011" w14:textId="77777777" w:rsidR="00F9198C" w:rsidRPr="00E8158F"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p w14:paraId="7CE66EF6" w14:textId="77777777" w:rsidR="00F9198C" w:rsidRPr="00E8158F" w:rsidRDefault="00F9198C" w:rsidP="00F9198C">
      <w:pPr>
        <w:pBdr>
          <w:top w:val="nil"/>
          <w:left w:val="nil"/>
          <w:bottom w:val="nil"/>
          <w:right w:val="nil"/>
          <w:between w:val="nil"/>
        </w:pBdr>
        <w:tabs>
          <w:tab w:val="center" w:pos="4536"/>
          <w:tab w:val="right" w:pos="9072"/>
        </w:tabs>
        <w:jc w:val="right"/>
        <w:rPr>
          <w:rFonts w:eastAsia="Arial"/>
          <w:color w:val="000000"/>
        </w:rPr>
      </w:pPr>
      <w:r w:rsidRPr="00E8158F">
        <w:rPr>
          <w:rFonts w:eastAsia="Arial"/>
          <w:color w:val="000000"/>
        </w:rPr>
        <w:t>_________________________</w:t>
      </w:r>
    </w:p>
    <w:p w14:paraId="2F3BC1D0" w14:textId="22871883" w:rsidR="00F9198C" w:rsidRPr="00E8158F"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sidRPr="00E8158F">
        <w:rPr>
          <w:rFonts w:eastAsia="Arial"/>
          <w:color w:val="000000"/>
        </w:rPr>
        <w:tab/>
      </w:r>
      <w:r w:rsidRPr="00E8158F">
        <w:rPr>
          <w:rFonts w:eastAsia="Arial"/>
          <w:color w:val="000000"/>
        </w:rPr>
        <w:tab/>
        <w:t>Vorname Nachname</w:t>
      </w:r>
    </w:p>
    <w:p w14:paraId="6583A5AB" w14:textId="77777777" w:rsidR="00F9198C" w:rsidRPr="00E8158F" w:rsidRDefault="00F9198C" w:rsidP="00F9198C">
      <w:pPr>
        <w:pBdr>
          <w:top w:val="nil"/>
          <w:left w:val="nil"/>
          <w:bottom w:val="nil"/>
          <w:right w:val="nil"/>
          <w:between w:val="nil"/>
        </w:pBdr>
        <w:tabs>
          <w:tab w:val="center" w:pos="4536"/>
          <w:tab w:val="right" w:pos="9072"/>
        </w:tabs>
        <w:jc w:val="right"/>
        <w:rPr>
          <w:rFonts w:eastAsia="Arial"/>
          <w:color w:val="000000"/>
        </w:rPr>
      </w:pPr>
    </w:p>
    <w:p w14:paraId="113D04DA" w14:textId="61145EBF" w:rsidR="00F9198C" w:rsidRPr="00E8158F" w:rsidRDefault="00F9198C" w:rsidP="00F9198C">
      <w:pPr>
        <w:pBdr>
          <w:top w:val="nil"/>
          <w:left w:val="nil"/>
          <w:bottom w:val="nil"/>
          <w:right w:val="nil"/>
          <w:between w:val="nil"/>
        </w:pBdr>
        <w:tabs>
          <w:tab w:val="center" w:pos="4536"/>
          <w:tab w:val="right" w:pos="9072"/>
        </w:tabs>
        <w:jc w:val="right"/>
        <w:rPr>
          <w:rFonts w:eastAsia="Arial"/>
          <w:color w:val="000000"/>
        </w:rPr>
      </w:pPr>
      <w:r w:rsidRPr="00E8158F">
        <w:rPr>
          <w:rFonts w:eastAsia="Arial"/>
          <w:color w:val="000000"/>
        </w:rPr>
        <w:t>_________________________</w:t>
      </w:r>
    </w:p>
    <w:p w14:paraId="6CEFC914" w14:textId="77777777" w:rsidR="00F9198C" w:rsidRPr="00E8158F"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sidRPr="00E8158F">
        <w:rPr>
          <w:rFonts w:eastAsia="Arial"/>
          <w:color w:val="000000"/>
        </w:rPr>
        <w:tab/>
      </w:r>
      <w:r w:rsidRPr="00E8158F">
        <w:rPr>
          <w:rFonts w:eastAsia="Arial"/>
          <w:color w:val="000000"/>
        </w:rPr>
        <w:tab/>
        <w:t>Vorname Nachname</w:t>
      </w:r>
    </w:p>
    <w:p w14:paraId="571FE022" w14:textId="77777777" w:rsidR="00F9198C" w:rsidRPr="00E8158F"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sectPr w:rsidR="00F9198C" w:rsidRPr="00E8158F" w:rsidSect="006E19F8">
      <w:headerReference w:type="default" r:id="rId32"/>
      <w:footerReference w:type="default" r:id="rId33"/>
      <w:pgSz w:w="11906" w:h="16838"/>
      <w:pgMar w:top="1418" w:right="1134" w:bottom="1418" w:left="1701" w:header="510" w:footer="45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Denise Falk | Consiglia e.V." w:date="2023-05-29T13:18:00Z" w:initials="DF|Ce">
    <w:p w14:paraId="315C7986" w14:textId="77777777" w:rsidR="00FB203D" w:rsidRDefault="00FB203D">
      <w:pPr>
        <w:pStyle w:val="Kommentartext"/>
        <w:jc w:val="left"/>
      </w:pPr>
      <w:r>
        <w:rPr>
          <w:rStyle w:val="Kommentarzeichen"/>
        </w:rPr>
        <w:annotationRef/>
      </w:r>
      <w:r>
        <w:t>update</w:t>
      </w:r>
    </w:p>
  </w:comment>
  <w:comment w:id="11" w:author="Denise Denise" w:date="2023-06-29T03:56:00Z" w:initials="DD">
    <w:p w14:paraId="66C39924" w14:textId="77777777" w:rsidR="000742A5" w:rsidRDefault="000742A5" w:rsidP="00143592">
      <w:pPr>
        <w:pStyle w:val="Kommentartext"/>
        <w:jc w:val="left"/>
      </w:pPr>
      <w:r>
        <w:rPr>
          <w:rStyle w:val="Kommentarzeichen"/>
        </w:rPr>
        <w:annotationRef/>
      </w:r>
      <w:r>
        <w:t>raus</w:t>
      </w:r>
    </w:p>
  </w:comment>
  <w:comment w:id="19" w:author="Hannah Knehr" w:date="2023-06-30T16:53:00Z" w:initials="HK">
    <w:p w14:paraId="27F39C71" w14:textId="77777777" w:rsidR="00AC547B" w:rsidRDefault="002D0F14">
      <w:pPr>
        <w:pStyle w:val="Kommentartext"/>
        <w:jc w:val="left"/>
      </w:pPr>
      <w:r>
        <w:rPr>
          <w:rStyle w:val="Kommentarzeichen"/>
        </w:rPr>
        <w:annotationRef/>
      </w:r>
      <w:r w:rsidR="00AC547B">
        <w:t xml:space="preserve">@Simon: </w:t>
      </w:r>
    </w:p>
    <w:p w14:paraId="47C5502D" w14:textId="77777777" w:rsidR="00AC547B" w:rsidRDefault="00AC547B">
      <w:pPr>
        <w:pStyle w:val="Kommentartext"/>
        <w:jc w:val="left"/>
      </w:pPr>
      <w:r>
        <w:t>1. Ich würde durchgehend von AI und nicht von KI sprechen (angepasst)</w:t>
      </w:r>
    </w:p>
    <w:p w14:paraId="77A19FDE" w14:textId="77777777" w:rsidR="00AC547B" w:rsidRDefault="00AC547B">
      <w:pPr>
        <w:pStyle w:val="Kommentartext"/>
        <w:jc w:val="left"/>
      </w:pPr>
      <w:r>
        <w:t xml:space="preserve">2. Ich würde die Attribute wie folgt behandeln: immer deutsches Wort plus Name im Datensatz in Klammer (z.B. KundInnen mit dem Attribut Alter ("Age")..) </w:t>
      </w:r>
    </w:p>
    <w:p w14:paraId="0E7EF978" w14:textId="77777777" w:rsidR="00AC547B" w:rsidRDefault="00AC547B">
      <w:pPr>
        <w:pStyle w:val="Kommentartext"/>
        <w:jc w:val="left"/>
      </w:pPr>
      <w:r>
        <w:t>3. Ich finde im Diskussionsteil / Fazit ist noch kein roter Faden drin. Beides mal werden Limitationen aufgegriffen bspw..</w:t>
      </w:r>
    </w:p>
    <w:p w14:paraId="2BF6703F" w14:textId="77777777" w:rsidR="00AC547B" w:rsidRDefault="00AC547B" w:rsidP="008C07A2">
      <w:pPr>
        <w:pStyle w:val="Kommentartext"/>
        <w:jc w:val="left"/>
      </w:pPr>
      <w:r>
        <w:t>4. Einheitliche Formatierung von Code-Snipets</w:t>
      </w:r>
    </w:p>
  </w:comment>
  <w:comment w:id="37" w:author="Denise Denise" w:date="2023-06-11T13:16:00Z" w:initials="DD">
    <w:p w14:paraId="6C6C8559" w14:textId="69371DE6" w:rsidR="002D01B7" w:rsidRDefault="002D01B7" w:rsidP="0013180C">
      <w:pPr>
        <w:pStyle w:val="Kommentartext"/>
        <w:jc w:val="left"/>
      </w:pPr>
      <w:r>
        <w:rPr>
          <w:rStyle w:val="Kommentarzeichen"/>
        </w:rPr>
        <w:annotationRef/>
      </w:r>
      <w:r>
        <w:rPr>
          <w:i/>
          <w:iCs/>
        </w:rPr>
        <w:t>Mehrere Studien und Berichte haben die Bedeutung der Erklärbarkeit von KI-Systemen hervorgehoben, insbesondere in Bereichen wie dem Finanzwesen. Laut einer vom Capgemini Research Institute durchgeführten Umfrage erwarten 75 % der Kunden, dass KI-Systeme eine klare Erklärung für die getroffenen Entscheidungen liefern. Außerdem ergab dieselbe Studie, dass 78 % der Kunden eher bereit sind, KI zu nutzen, wenn sie Vertrauen in deren Transparenz und Vertrauenswürdigkeit haben. [1]</w:t>
      </w:r>
    </w:p>
  </w:comment>
  <w:comment w:id="38" w:author="Denise Denise" w:date="2023-06-11T13:21:00Z" w:initials="DD">
    <w:p w14:paraId="39C19222" w14:textId="77777777" w:rsidR="00C86E50" w:rsidRDefault="00C86E50" w:rsidP="00514396">
      <w:pPr>
        <w:pStyle w:val="Kommentartext"/>
        <w:jc w:val="left"/>
      </w:pPr>
      <w:r>
        <w:rPr>
          <w:rStyle w:val="Kommentarzeichen"/>
        </w:rPr>
        <w:annotationRef/>
      </w:r>
      <w:r>
        <w:rPr>
          <w:i/>
          <w:iCs/>
          <w:lang w:val="en-US"/>
        </w:rPr>
        <w:t xml:space="preserve">[1] Capgemini Research Institute. "The Secret to Winning Customers' Hearts with Artificial Intelligence: Adding the Human Touch," September 2018. </w:t>
      </w:r>
      <w:r>
        <w:rPr>
          <w:i/>
          <w:iCs/>
        </w:rPr>
        <w:t>[Online]. Verfügbar: https://www.capgemini.com/research/the-secret-to-winning-customers-hearts-with-artificial-intelligence/.</w:t>
      </w:r>
    </w:p>
  </w:comment>
  <w:comment w:id="21" w:author="Simon Hofer" w:date="2023-06-22T14:11:00Z" w:initials="SH">
    <w:p w14:paraId="39F2BF99" w14:textId="77777777" w:rsidR="00A735DD" w:rsidRDefault="00A735DD" w:rsidP="00703C91">
      <w:pPr>
        <w:pStyle w:val="Kommentartext"/>
        <w:jc w:val="left"/>
      </w:pPr>
      <w:r>
        <w:rPr>
          <w:rStyle w:val="Kommentarzeichen"/>
        </w:rPr>
        <w:annotationRef/>
      </w:r>
      <w:r>
        <w:t>@Denise: Bitte in Einleitung und theoretische Hintergründe alle Aussagen mit Quellen belegen. Ist eine wissenschaftliche Arbeit</w:t>
      </w:r>
    </w:p>
  </w:comment>
  <w:comment w:id="45" w:author="Denise Denise" w:date="2023-06-29T02:11:00Z" w:initials="DD">
    <w:p w14:paraId="735CB85C" w14:textId="77777777" w:rsidR="00072FBF" w:rsidRDefault="00072FBF" w:rsidP="005A4E32">
      <w:pPr>
        <w:pStyle w:val="Kommentartext"/>
        <w:jc w:val="left"/>
      </w:pPr>
      <w:r>
        <w:rPr>
          <w:rStyle w:val="Kommentarzeichen"/>
        </w:rPr>
        <w:annotationRef/>
      </w:r>
      <w:r>
        <w:t>Erklärung einfügen</w:t>
      </w:r>
    </w:p>
  </w:comment>
  <w:comment w:id="92" w:author="Denise Falk | Consiglia e.V." w:date="2023-05-29T13:33:00Z" w:initials="DF|Ce">
    <w:p w14:paraId="46F6340B" w14:textId="4E744E0E" w:rsidR="00480D43" w:rsidRDefault="00480D43">
      <w:pPr>
        <w:pStyle w:val="Kommentartext"/>
        <w:jc w:val="left"/>
      </w:pPr>
      <w:r>
        <w:rPr>
          <w:rStyle w:val="Kommentarzeichen"/>
        </w:rPr>
        <w:annotationRef/>
      </w:r>
      <w:r>
        <w:t>Catchy Titel finden?</w:t>
      </w:r>
    </w:p>
  </w:comment>
  <w:comment w:id="101" w:author="Denise Denise" w:date="2023-06-11T14:46:00Z" w:initials="DD">
    <w:p w14:paraId="723E0BED" w14:textId="77777777" w:rsidR="004417A2" w:rsidRDefault="004417A2" w:rsidP="004417A2">
      <w:pPr>
        <w:pStyle w:val="Kommentartext"/>
        <w:jc w:val="left"/>
      </w:pPr>
      <w:r>
        <w:rPr>
          <w:rStyle w:val="Kommentarzeichen"/>
        </w:rPr>
        <w:annotationRef/>
      </w:r>
      <w:r>
        <w:rPr>
          <w:lang w:val="en-US"/>
        </w:rPr>
        <w:t>(Kaur et al., 2020)</w:t>
      </w:r>
    </w:p>
  </w:comment>
  <w:comment w:id="102" w:author="Denise Denise" w:date="2023-06-11T14:46:00Z" w:initials="DD">
    <w:p w14:paraId="515C85B2" w14:textId="77777777" w:rsidR="004417A2" w:rsidRDefault="004417A2" w:rsidP="004417A2">
      <w:pPr>
        <w:pStyle w:val="Kommentartext"/>
        <w:jc w:val="left"/>
      </w:pPr>
      <w:r>
        <w:rPr>
          <w:rStyle w:val="Kommentarzeichen"/>
        </w:rPr>
        <w:annotationRef/>
      </w:r>
      <w:r>
        <w:rPr>
          <w:lang w:val="en-US"/>
        </w:rPr>
        <w:t>(L. Chen et al., 2020)</w:t>
      </w:r>
    </w:p>
  </w:comment>
  <w:comment w:id="103" w:author="Denise Denise" w:date="2023-06-11T14:47:00Z" w:initials="DD">
    <w:p w14:paraId="6581EE94" w14:textId="77777777" w:rsidR="004417A2" w:rsidRDefault="004417A2" w:rsidP="004417A2">
      <w:pPr>
        <w:pStyle w:val="Kommentartext"/>
        <w:jc w:val="left"/>
      </w:pPr>
      <w:r>
        <w:rPr>
          <w:rStyle w:val="Kommentarzeichen"/>
        </w:rPr>
        <w:annotationRef/>
      </w:r>
      <w:r>
        <w:rPr>
          <w:lang w:val="en-US"/>
        </w:rPr>
        <w:t>(J. Lee et al., 2018</w:t>
      </w:r>
    </w:p>
  </w:comment>
  <w:comment w:id="104" w:author="Denise Denise" w:date="2023-06-11T14:47:00Z" w:initials="DD">
    <w:p w14:paraId="44AA99B4" w14:textId="77777777" w:rsidR="004417A2" w:rsidRDefault="004417A2" w:rsidP="004417A2">
      <w:pPr>
        <w:pStyle w:val="Kommentartext"/>
        <w:jc w:val="left"/>
      </w:pPr>
      <w:r>
        <w:rPr>
          <w:rStyle w:val="Kommentarzeichen"/>
        </w:rPr>
        <w:annotationRef/>
      </w:r>
      <w:r>
        <w:rPr>
          <w:lang w:val="en-US"/>
        </w:rPr>
        <w:t xml:space="preserve">(D. Lee &amp; Yoon, 2021) </w:t>
      </w:r>
    </w:p>
  </w:comment>
  <w:comment w:id="96" w:author="Denise Denise" w:date="2023-06-11T14:44:00Z" w:initials="DD">
    <w:p w14:paraId="388670D4" w14:textId="51D0AD78" w:rsidR="00227739" w:rsidRDefault="00227739" w:rsidP="00B710BB">
      <w:pPr>
        <w:pStyle w:val="Kommentartext"/>
        <w:jc w:val="left"/>
      </w:pPr>
      <w:r>
        <w:rPr>
          <w:rStyle w:val="Kommentarzeichen"/>
        </w:rPr>
        <w:annotationRef/>
      </w:r>
      <w:r>
        <w:rPr>
          <w:color w:val="000000"/>
        </w:rPr>
        <w:t xml:space="preserve">Boobier, T. (2018). </w:t>
      </w:r>
      <w:r>
        <w:rPr>
          <w:i/>
          <w:iCs/>
          <w:color w:val="000000"/>
        </w:rPr>
        <w:t>Advanced analytics and AI: Impact implementation and the future of work</w:t>
      </w:r>
      <w:r>
        <w:rPr>
          <w:color w:val="000000"/>
        </w:rPr>
        <w:t xml:space="preserve">. </w:t>
      </w:r>
      <w:r>
        <w:rPr>
          <w:i/>
          <w:iCs/>
          <w:color w:val="000000"/>
        </w:rPr>
        <w:t>Wiley finance series</w:t>
      </w:r>
      <w:r>
        <w:rPr>
          <w:color w:val="000000"/>
        </w:rPr>
        <w:t xml:space="preserve">. John Wiley &amp; Sons Ltd. </w:t>
      </w:r>
    </w:p>
  </w:comment>
  <w:comment w:id="97" w:author="Denise Denise" w:date="2023-06-11T14:45:00Z" w:initials="DD">
    <w:p w14:paraId="6533A02F" w14:textId="77777777" w:rsidR="00227739" w:rsidRDefault="00227739" w:rsidP="00977883">
      <w:pPr>
        <w:pStyle w:val="Kommentartext"/>
        <w:jc w:val="left"/>
      </w:pPr>
      <w:r>
        <w:rPr>
          <w:rStyle w:val="Kommentarzeichen"/>
        </w:rPr>
        <w:annotationRef/>
      </w:r>
      <w:r>
        <w:t>Simon fragen wo er die Quelle herhat weil bei Google Books gibt es nicht das ganze Buch</w:t>
      </w:r>
    </w:p>
  </w:comment>
  <w:comment w:id="98" w:author="Simon Hofer" w:date="2023-06-22T14:21:00Z" w:initials="SH">
    <w:p w14:paraId="18F2644A" w14:textId="77777777" w:rsidR="00B4474D" w:rsidRDefault="00B4474D" w:rsidP="009F1FDA">
      <w:pPr>
        <w:pStyle w:val="Kommentartext"/>
        <w:jc w:val="left"/>
      </w:pPr>
      <w:r>
        <w:rPr>
          <w:rStyle w:val="Kommentarzeichen"/>
        </w:rPr>
        <w:annotationRef/>
      </w:r>
      <w:r>
        <w:t>Wenns so in meiner BA stand, dann einfach übernehemn, musst nicht die genaue Seitenzahl hinscrheiben</w:t>
      </w:r>
    </w:p>
  </w:comment>
  <w:comment w:id="113" w:author="Denise Denise" w:date="2023-06-11T14:53:00Z" w:initials="DD">
    <w:p w14:paraId="364A733A" w14:textId="42A55B7D" w:rsidR="00FD58F6" w:rsidRDefault="00FD58F6" w:rsidP="000839FC">
      <w:pPr>
        <w:pStyle w:val="Kommentartext"/>
        <w:jc w:val="left"/>
      </w:pPr>
      <w:r>
        <w:rPr>
          <w:rStyle w:val="Kommentarzeichen"/>
        </w:rPr>
        <w:annotationRef/>
      </w:r>
      <w:r>
        <w:rPr>
          <w:lang w:val="en-US"/>
        </w:rPr>
        <w:t xml:space="preserve">The broad spectrum of AI use can be attributed to the many positive aspects that AI brings with it: More efficient performance in solving problems, the recognition of patterns that would not have been possible to figure out for a human or the handling of huge amounts of data. In addition to these and other benefits, however, there are also dangers and problems associated with AI. Problems such as an incorrectly trained AI model due to insufficient data, data variations or data distribution can lead to fatal results, as was seen with Amazon's hiring software (Daston, 2018). </w:t>
      </w:r>
    </w:p>
  </w:comment>
  <w:comment w:id="130" w:author="Denise Denise" w:date="2023-06-11T15:00:00Z" w:initials="DD">
    <w:p w14:paraId="3D32C0FE" w14:textId="77777777" w:rsidR="003C178B" w:rsidRDefault="003C178B" w:rsidP="00DA378E">
      <w:pPr>
        <w:pStyle w:val="Kommentartext"/>
        <w:jc w:val="left"/>
      </w:pPr>
      <w:r>
        <w:rPr>
          <w:rStyle w:val="Kommentarzeichen"/>
        </w:rPr>
        <w:annotationRef/>
      </w:r>
      <w:r>
        <w:t>Entweder Erklärung oder Grafik einfügen?</w:t>
      </w:r>
    </w:p>
  </w:comment>
  <w:comment w:id="131" w:author="Denise Denise" w:date="2023-06-16T22:22:00Z" w:initials="DD">
    <w:p w14:paraId="7E6858E9" w14:textId="77777777" w:rsidR="006A7F49" w:rsidRDefault="006A7F49" w:rsidP="005D0A4E">
      <w:pPr>
        <w:pStyle w:val="Kommentartext"/>
        <w:jc w:val="left"/>
      </w:pPr>
      <w:r>
        <w:rPr>
          <w:rStyle w:val="Kommentarzeichen"/>
        </w:rPr>
        <w:annotationRef/>
      </w:r>
      <w:r>
        <w:t>@Hannah</w:t>
      </w:r>
    </w:p>
  </w:comment>
  <w:comment w:id="136" w:author="Denise Denise" w:date="2023-06-11T15:09:00Z" w:initials="DD">
    <w:p w14:paraId="2C492B02" w14:textId="5852A059" w:rsidR="000D02CE" w:rsidRDefault="000D02CE" w:rsidP="00AF780F">
      <w:pPr>
        <w:pStyle w:val="Kommentartext"/>
        <w:jc w:val="left"/>
      </w:pPr>
      <w:r>
        <w:rPr>
          <w:rStyle w:val="Kommentarzeichen"/>
        </w:rPr>
        <w:annotationRef/>
      </w:r>
      <w:r>
        <w:rPr>
          <w:color w:val="374151"/>
          <w:highlight w:val="white"/>
        </w:rPr>
        <w:t>Title: "Explainable Artificial Intelligence: Understanding, Visualizing and Interpreting Deep Learning Models"</w:t>
      </w:r>
      <w:r>
        <w:rPr>
          <w:color w:val="374151"/>
          <w:highlight w:val="white"/>
        </w:rPr>
        <w:br/>
        <w:t>Authors: Amit Dhurandhar, Pin-Yu Chen, Ronny Luss, Chun-Chen Tu, Paishun Ting, Karthikeyan Shanmugam, Payel Das</w:t>
      </w:r>
      <w:r>
        <w:rPr>
          <w:color w:val="374151"/>
          <w:highlight w:val="white"/>
        </w:rPr>
        <w:br/>
        <w:t>Published: 2020</w:t>
      </w:r>
      <w:r>
        <w:rPr>
          <w:color w:val="374151"/>
          <w:highlight w:val="white"/>
        </w:rPr>
        <w:br/>
        <w:t>Source: arXiv (preprint)</w:t>
      </w:r>
      <w:r>
        <w:t xml:space="preserve"> </w:t>
      </w:r>
    </w:p>
  </w:comment>
  <w:comment w:id="139" w:author="Denise Denise" w:date="2023-06-11T17:26:00Z" w:initials="DD">
    <w:p w14:paraId="3CE71E9F" w14:textId="77777777" w:rsidR="00EF1096" w:rsidRDefault="00EF1096" w:rsidP="000924C1">
      <w:pPr>
        <w:pStyle w:val="Kommentartext"/>
        <w:jc w:val="left"/>
      </w:pPr>
      <w:r>
        <w:rPr>
          <w:rStyle w:val="Kommentarzeichen"/>
        </w:rPr>
        <w:annotationRef/>
      </w:r>
      <w:r>
        <w:rPr>
          <w:color w:val="000000"/>
        </w:rPr>
        <w:t xml:space="preserve">Chou, Y.‑L., Moreira, C., Bruza, P., Ouyang, C., &amp; Jorge, J. (2021, March 7). </w:t>
      </w:r>
      <w:r>
        <w:rPr>
          <w:i/>
          <w:iCs/>
          <w:color w:val="000000"/>
        </w:rPr>
        <w:t>Counterfactuals and Causability in Explainable Artificial Intelligence: Theory, Algorithms, and Applica-tions</w:t>
      </w:r>
      <w:r>
        <w:rPr>
          <w:color w:val="000000"/>
        </w:rPr>
        <w:t xml:space="preserve">. http://arxiv.org/pdf/2103.04244v2 </w:t>
      </w:r>
    </w:p>
  </w:comment>
  <w:comment w:id="185" w:author="Denise Denise" w:date="2023-06-19T11:23:00Z" w:initials="DD">
    <w:p w14:paraId="42B94AF0" w14:textId="77777777" w:rsidR="000359F1" w:rsidRDefault="000359F1" w:rsidP="000359F1">
      <w:pPr>
        <w:pStyle w:val="Kommentartext"/>
      </w:pPr>
      <w:r>
        <w:rPr>
          <w:rStyle w:val="Kommentarzeichen"/>
        </w:rPr>
        <w:annotationRef/>
      </w:r>
      <w:r w:rsidRPr="00137260">
        <w:rPr>
          <w:sz w:val="22"/>
          <w:szCs w:val="22"/>
          <w:lang w:val="en-US"/>
        </w:rPr>
        <w:t>(Verma et al., 2020)</w:t>
      </w:r>
    </w:p>
  </w:comment>
  <w:comment w:id="184" w:author="Denise Denise" w:date="2023-06-11T19:41:00Z" w:initials="DD">
    <w:p w14:paraId="597CA2EA" w14:textId="77777777" w:rsidR="000359F1" w:rsidRDefault="000359F1" w:rsidP="000359F1">
      <w:pPr>
        <w:pStyle w:val="Kommentartext"/>
        <w:jc w:val="left"/>
      </w:pPr>
      <w:r>
        <w:rPr>
          <w:rStyle w:val="Kommentarzeichen"/>
        </w:rPr>
        <w:annotationRef/>
      </w:r>
      <w:r>
        <w:rPr>
          <w:i/>
          <w:iCs/>
          <w:lang w:val="en-US"/>
        </w:rPr>
        <w:t xml:space="preserve">To sum up and generally speaking, counterfactual approaches try to open the black box by answering the question: 'Which variables have to change to get a different (specific) result and to what extent do these variables have to change?’ (Guidotti et al., 2019, p. 16). </w:t>
      </w:r>
    </w:p>
  </w:comment>
  <w:comment w:id="197" w:author="Denise Denise" w:date="2023-06-11T19:42:00Z" w:initials="DD">
    <w:p w14:paraId="1D82E106" w14:textId="77777777" w:rsidR="000359F1" w:rsidRDefault="000359F1" w:rsidP="000359F1">
      <w:pPr>
        <w:pStyle w:val="Kommentartext"/>
        <w:jc w:val="left"/>
      </w:pPr>
      <w:r>
        <w:rPr>
          <w:rStyle w:val="Kommentarzeichen"/>
        </w:rPr>
        <w:annotationRef/>
      </w:r>
      <w:r>
        <w:rPr>
          <w:i/>
          <w:iCs/>
          <w:lang w:val="en-US"/>
        </w:rPr>
        <w:t xml:space="preserve">It is tried to change the output from this instance </w:t>
      </w:r>
      <w:r>
        <w:rPr>
          <w:i/>
          <w:iCs/>
        </w:rPr>
        <w:t>𝑓</w:t>
      </w:r>
      <w:r>
        <w:rPr>
          <w:i/>
          <w:iCs/>
          <w:lang w:val="en-US"/>
        </w:rPr>
        <w:t>(</w:t>
      </w:r>
      <w:r>
        <w:rPr>
          <w:i/>
          <w:iCs/>
        </w:rPr>
        <w:t>𝑥</w:t>
      </w:r>
      <w:r>
        <w:rPr>
          <w:i/>
          <w:iCs/>
          <w:lang w:val="en-US"/>
        </w:rPr>
        <w:t xml:space="preserve">) = </w:t>
      </w:r>
      <w:r>
        <w:rPr>
          <w:i/>
          <w:iCs/>
        </w:rPr>
        <w:t>𝑦</w:t>
      </w:r>
      <w:r>
        <w:rPr>
          <w:i/>
          <w:iCs/>
          <w:lang w:val="en-US"/>
        </w:rPr>
        <w:t xml:space="preserve"> to </w:t>
      </w:r>
      <w:r>
        <w:rPr>
          <w:i/>
          <w:iCs/>
        </w:rPr>
        <w:t>𝑦</w:t>
      </w:r>
      <w:r>
        <w:rPr>
          <w:i/>
          <w:iCs/>
          <w:lang w:val="en-US"/>
        </w:rPr>
        <w:t xml:space="preserve">′ by minimal changes to the input data of an instance </w:t>
      </w:r>
      <w:r>
        <w:rPr>
          <w:i/>
          <w:iCs/>
        </w:rPr>
        <w:t>𝑥</w:t>
      </w:r>
      <w:r>
        <w:rPr>
          <w:i/>
          <w:iCs/>
          <w:lang w:val="en-US"/>
        </w:rPr>
        <w:t xml:space="preserve"> to a synthetic </w:t>
      </w:r>
      <w:r>
        <w:rPr>
          <w:i/>
          <w:iCs/>
        </w:rPr>
        <w:t>𝑥</w:t>
      </w:r>
      <w:r>
        <w:rPr>
          <w:i/>
          <w:iCs/>
          <w:lang w:val="en-US"/>
        </w:rPr>
        <w:t xml:space="preserve">′ with </w:t>
      </w:r>
      <w:r>
        <w:rPr>
          <w:i/>
          <w:iCs/>
        </w:rPr>
        <w:t>𝑓</w:t>
      </w:r>
      <w:r>
        <w:rPr>
          <w:i/>
          <w:iCs/>
          <w:lang w:val="en-US"/>
        </w:rPr>
        <w:t>(</w:t>
      </w:r>
      <w:r>
        <w:rPr>
          <w:i/>
          <w:iCs/>
        </w:rPr>
        <w:t>𝑥</w:t>
      </w:r>
      <w:r>
        <w:rPr>
          <w:i/>
          <w:iCs/>
          <w:lang w:val="en-US"/>
        </w:rPr>
        <w:t xml:space="preserve">′) = </w:t>
      </w:r>
      <w:r>
        <w:rPr>
          <w:i/>
          <w:iCs/>
        </w:rPr>
        <w:t>𝑦</w:t>
      </w:r>
      <w:r>
        <w:rPr>
          <w:i/>
          <w:iCs/>
          <w:lang w:val="en-US"/>
        </w:rPr>
        <w:t xml:space="preserve">′ (Wachter et al., 2017, p. 6). By means of these deviations from </w:t>
      </w:r>
      <w:r>
        <w:rPr>
          <w:i/>
          <w:iCs/>
        </w:rPr>
        <w:t>𝑥</w:t>
      </w:r>
      <w:r>
        <w:rPr>
          <w:i/>
          <w:iCs/>
          <w:lang w:val="en-US"/>
        </w:rPr>
        <w:t xml:space="preserve"> to </w:t>
      </w:r>
      <w:r>
        <w:rPr>
          <w:i/>
          <w:iCs/>
        </w:rPr>
        <w:t>𝑥</w:t>
      </w:r>
      <w:r>
        <w:rPr>
          <w:i/>
          <w:iCs/>
          <w:lang w:val="en-US"/>
        </w:rPr>
        <w:t xml:space="preserve">′ the machine behaviour and the result bases shall be made clear to the user. Here </w:t>
      </w:r>
      <w:r>
        <w:rPr>
          <w:i/>
          <w:iCs/>
        </w:rPr>
        <w:t>𝑥</w:t>
      </w:r>
      <w:r>
        <w:rPr>
          <w:i/>
          <w:iCs/>
          <w:lang w:val="en-US"/>
        </w:rPr>
        <w:t xml:space="preserve"> denotes the fact, i.e. the instance of interest which is changed. </w:t>
      </w:r>
      <w:r>
        <w:rPr>
          <w:i/>
          <w:iCs/>
        </w:rPr>
        <w:t>𝑥</w:t>
      </w:r>
      <w:r>
        <w:rPr>
          <w:i/>
          <w:iCs/>
          <w:lang w:val="en-US"/>
        </w:rPr>
        <w:t xml:space="preserve">′ is the foil, a synthetic instance resulting from the fact, for which the ML model provides a deviating (desired) result. In addition to these two factors, the difference between </w:t>
      </w:r>
      <w:r>
        <w:rPr>
          <w:i/>
          <w:iCs/>
        </w:rPr>
        <w:t>𝑥</w:t>
      </w:r>
      <w:r>
        <w:rPr>
          <w:i/>
          <w:iCs/>
          <w:lang w:val="en-US"/>
        </w:rPr>
        <w:t xml:space="preserve"> and </w:t>
      </w:r>
      <w:r>
        <w:rPr>
          <w:i/>
          <w:iCs/>
        </w:rPr>
        <w:t>𝑥</w:t>
      </w:r>
      <w:r>
        <w:rPr>
          <w:i/>
          <w:iCs/>
          <w:lang w:val="en-US"/>
        </w:rPr>
        <w:t xml:space="preserve">′ is calculated, which should be as small as possible while respecting factors such as ensuring coherence (Förster et al., 2020). In which output format the result is displayed depends on the developers’ choices of such an XAI system or the specific use case. </w:t>
      </w:r>
    </w:p>
  </w:comment>
  <w:comment w:id="201" w:author="Denise Denise" w:date="2023-06-19T11:50:00Z" w:initials="DD">
    <w:p w14:paraId="40FF59E1" w14:textId="77777777" w:rsidR="000359F1" w:rsidRDefault="000359F1" w:rsidP="000359F1">
      <w:pPr>
        <w:pStyle w:val="Kommentartext"/>
      </w:pPr>
      <w:r>
        <w:rPr>
          <w:rStyle w:val="Kommentarzeichen"/>
        </w:rPr>
        <w:annotationRef/>
      </w:r>
      <w:r>
        <w:t>Quellen</w:t>
      </w:r>
    </w:p>
  </w:comment>
  <w:comment w:id="206" w:author="Denise Falk | Consiglia e.V." w:date="2023-05-29T13:34:00Z" w:initials="DF|Ce">
    <w:p w14:paraId="23E0F4EB" w14:textId="00958CF6" w:rsidR="00480D43" w:rsidRDefault="00480D43">
      <w:pPr>
        <w:pStyle w:val="Kommentartext"/>
        <w:jc w:val="left"/>
      </w:pPr>
      <w:r>
        <w:rPr>
          <w:rStyle w:val="Kommentarzeichen"/>
        </w:rPr>
        <w:annotationRef/>
      </w:r>
      <w:r>
        <w:t>Catchy Titel finden?</w:t>
      </w:r>
    </w:p>
  </w:comment>
  <w:comment w:id="233" w:author="Denise Denise" w:date="2023-06-19T10:15:00Z" w:initials="DD">
    <w:p w14:paraId="3EB2E929" w14:textId="77777777" w:rsidR="004120D4" w:rsidRDefault="004120D4" w:rsidP="004120D4">
      <w:pPr>
        <w:pStyle w:val="Kommentartext"/>
      </w:pPr>
      <w:r>
        <w:rPr>
          <w:rStyle w:val="Kommentarzeichen"/>
        </w:rPr>
        <w:annotationRef/>
      </w:r>
      <w:r>
        <w:t>Deutsch oder Englisch?</w:t>
      </w:r>
    </w:p>
  </w:comment>
  <w:comment w:id="234" w:author="Denise Denise" w:date="2023-06-19T10:15:00Z" w:initials="DD">
    <w:p w14:paraId="70A7AC33" w14:textId="77777777" w:rsidR="004120D4" w:rsidRDefault="004120D4" w:rsidP="004120D4">
      <w:pPr>
        <w:pStyle w:val="Kommentartext"/>
      </w:pPr>
      <w:r>
        <w:rPr>
          <w:rStyle w:val="Kommentarzeichen"/>
        </w:rPr>
        <w:annotationRef/>
      </w:r>
      <w:r>
        <w:t>@ Hannah @Simon</w:t>
      </w:r>
    </w:p>
  </w:comment>
  <w:comment w:id="235" w:author="Denise Denise" w:date="2023-06-29T02:42:00Z" w:initials="DD">
    <w:p w14:paraId="24F482C8" w14:textId="77777777" w:rsidR="00850FC6" w:rsidRDefault="00850FC6" w:rsidP="007F273A">
      <w:pPr>
        <w:pStyle w:val="Kommentartext"/>
        <w:jc w:val="left"/>
      </w:pPr>
      <w:r>
        <w:rPr>
          <w:rStyle w:val="Kommentarzeichen"/>
        </w:rPr>
        <w:annotationRef/>
      </w:r>
      <w:r>
        <w:t>Sollte das hier rein und wenn ja, müssten dazu auch Screenshots folgen?</w:t>
      </w:r>
    </w:p>
  </w:comment>
  <w:comment w:id="249" w:author="Hannah Knehr" w:date="2023-06-30T17:26:00Z" w:initials="HK">
    <w:p w14:paraId="506964B7" w14:textId="77777777" w:rsidR="009A62F8" w:rsidRDefault="009A62F8" w:rsidP="00296AEA">
      <w:pPr>
        <w:pStyle w:val="Kommentartext"/>
        <w:jc w:val="left"/>
      </w:pPr>
      <w:r>
        <w:rPr>
          <w:rStyle w:val="Kommentarzeichen"/>
        </w:rPr>
        <w:annotationRef/>
      </w:r>
      <w:r>
        <w:t>Formatierung?</w:t>
      </w:r>
    </w:p>
  </w:comment>
  <w:comment w:id="274" w:author="Denise Denise" w:date="2023-06-29T03:03:00Z" w:initials="DD">
    <w:p w14:paraId="05AA1326" w14:textId="77777777" w:rsidR="00D2490E" w:rsidRDefault="00D2490E" w:rsidP="00A017AC">
      <w:pPr>
        <w:pStyle w:val="Kommentartext"/>
        <w:jc w:val="left"/>
      </w:pPr>
      <w:r>
        <w:rPr>
          <w:rStyle w:val="Kommentarzeichen"/>
        </w:rPr>
        <w:annotationRef/>
      </w:r>
      <w:r>
        <w:t>Quelle</w:t>
      </w:r>
    </w:p>
  </w:comment>
  <w:comment w:id="276" w:author="Simon Hofer" w:date="2023-06-18T11:39:00Z" w:initials="SH">
    <w:p w14:paraId="23076D7E" w14:textId="681304AD" w:rsidR="000359F1" w:rsidRDefault="000359F1" w:rsidP="000359F1">
      <w:pPr>
        <w:pStyle w:val="Kommentartext"/>
        <w:jc w:val="left"/>
      </w:pPr>
      <w:r>
        <w:rPr>
          <w:rStyle w:val="Kommentarzeichen"/>
        </w:rPr>
        <w:annotationRef/>
      </w:r>
      <w:r>
        <w:t>Falls wir Probleme haben auf 15 Seiten zu kommen: Hier könnte ich noch etwas ausschmücken (3-4 Zeilen)</w:t>
      </w:r>
    </w:p>
  </w:comment>
  <w:comment w:id="277" w:author="Hannah Knehr" w:date="2023-06-30T17:33:00Z" w:initials="HK">
    <w:p w14:paraId="6FDDA9B1" w14:textId="77777777" w:rsidR="00812F88" w:rsidRDefault="00812F88" w:rsidP="001F37B7">
      <w:pPr>
        <w:pStyle w:val="Kommentartext"/>
        <w:jc w:val="left"/>
      </w:pPr>
      <w:r>
        <w:rPr>
          <w:rStyle w:val="Kommentarzeichen"/>
        </w:rPr>
        <w:annotationRef/>
      </w:r>
      <w:r>
        <w:t>Formatierung einheitlich</w:t>
      </w:r>
    </w:p>
  </w:comment>
  <w:comment w:id="281" w:author="Hannah Knehr" w:date="2023-06-19T16:56:00Z" w:initials="HK">
    <w:p w14:paraId="78C3D356" w14:textId="6CBEC408" w:rsidR="000359F1" w:rsidRDefault="000359F1" w:rsidP="000359F1">
      <w:pPr>
        <w:pStyle w:val="Kommentartext"/>
        <w:jc w:val="left"/>
      </w:pPr>
      <w:r>
        <w:rPr>
          <w:rStyle w:val="Kommentarzeichen"/>
        </w:rPr>
        <w:annotationRef/>
      </w:r>
      <w:r>
        <w:t>@Simon 4.4</w:t>
      </w:r>
    </w:p>
  </w:comment>
  <w:comment w:id="283" w:author="Denise Denise" w:date="2023-06-29T01:19:00Z" w:initials="DD">
    <w:p w14:paraId="1BF1C267" w14:textId="77777777" w:rsidR="006315E4" w:rsidRDefault="006315E4" w:rsidP="0085748C">
      <w:pPr>
        <w:pStyle w:val="Kommentartext"/>
        <w:jc w:val="left"/>
      </w:pPr>
      <w:r>
        <w:rPr>
          <w:rStyle w:val="Kommentarzeichen"/>
        </w:rPr>
        <w:annotationRef/>
      </w:r>
      <w:r>
        <w:t>Kann man das etwas schöner darstellen?</w:t>
      </w:r>
    </w:p>
  </w:comment>
  <w:comment w:id="284" w:author="Hannah Knehr" w:date="2023-06-30T17:34:00Z" w:initials="HK">
    <w:p w14:paraId="5399664D" w14:textId="77777777" w:rsidR="00812F88" w:rsidRDefault="00812F88" w:rsidP="009807AA">
      <w:pPr>
        <w:pStyle w:val="Kommentartext"/>
        <w:jc w:val="left"/>
      </w:pPr>
      <w:r>
        <w:rPr>
          <w:rStyle w:val="Kommentarzeichen"/>
        </w:rPr>
        <w:annotationRef/>
      </w:r>
      <w:r>
        <w:t>Einheitliche Formatierung</w:t>
      </w:r>
    </w:p>
  </w:comment>
  <w:comment w:id="290" w:author="Denise Denise" w:date="2023-06-29T01:23:00Z" w:initials="DD">
    <w:p w14:paraId="7F23ACF2" w14:textId="29A525BF" w:rsidR="00261FAA" w:rsidRDefault="00261FAA" w:rsidP="00597BC7">
      <w:pPr>
        <w:pStyle w:val="Kommentartext"/>
        <w:jc w:val="left"/>
      </w:pPr>
      <w:r>
        <w:rPr>
          <w:rStyle w:val="Kommentarzeichen"/>
        </w:rPr>
        <w:annotationRef/>
      </w:r>
      <w:r>
        <w:t>Sollen wir das als Abbildung einfügen?</w:t>
      </w:r>
    </w:p>
  </w:comment>
  <w:comment w:id="291" w:author="Hannah Knehr" w:date="2023-06-30T17:36:00Z" w:initials="HK">
    <w:p w14:paraId="3EE2C084" w14:textId="77777777" w:rsidR="00812F88" w:rsidRDefault="00812F88" w:rsidP="00BC2598">
      <w:pPr>
        <w:pStyle w:val="Kommentartext"/>
        <w:jc w:val="left"/>
      </w:pPr>
      <w:r>
        <w:rPr>
          <w:rStyle w:val="Kommentarzeichen"/>
        </w:rPr>
        <w:annotationRef/>
      </w:r>
      <w:r>
        <w:t>Einheitliche Formatierung</w:t>
      </w:r>
    </w:p>
  </w:comment>
  <w:comment w:id="295" w:author="Denise Denise" w:date="2023-06-29T01:28:00Z" w:initials="DD">
    <w:p w14:paraId="73548568" w14:textId="15582C6C" w:rsidR="002C22F5" w:rsidRDefault="002C22F5" w:rsidP="00092F08">
      <w:pPr>
        <w:pStyle w:val="Kommentartext"/>
        <w:jc w:val="left"/>
      </w:pPr>
      <w:r>
        <w:rPr>
          <w:rStyle w:val="Kommentarzeichen"/>
        </w:rPr>
        <w:annotationRef/>
      </w:r>
      <w:r>
        <w:t>Deutsch/Englisch?</w:t>
      </w:r>
    </w:p>
  </w:comment>
  <w:comment w:id="298" w:author="Hannah Knehr" w:date="2023-06-30T17:38:00Z" w:initials="HK">
    <w:p w14:paraId="7560B33C" w14:textId="77777777" w:rsidR="00F07A04" w:rsidRDefault="00F07A04" w:rsidP="00D54C9E">
      <w:pPr>
        <w:pStyle w:val="Kommentartext"/>
        <w:jc w:val="left"/>
      </w:pPr>
      <w:r>
        <w:rPr>
          <w:rStyle w:val="Kommentarzeichen"/>
        </w:rPr>
        <w:annotationRef/>
      </w:r>
      <w:r>
        <w:t>Einheitliche Formatierung</w:t>
      </w:r>
    </w:p>
  </w:comment>
  <w:comment w:id="301" w:author="Hannah Knehr" w:date="2023-06-30T17:39:00Z" w:initials="HK">
    <w:p w14:paraId="3BC253FE" w14:textId="77777777" w:rsidR="00F07A04" w:rsidRDefault="00F07A04" w:rsidP="002E472E">
      <w:pPr>
        <w:pStyle w:val="Kommentartext"/>
        <w:jc w:val="left"/>
      </w:pPr>
      <w:r>
        <w:rPr>
          <w:rStyle w:val="Kommentarzeichen"/>
        </w:rPr>
        <w:annotationRef/>
      </w:r>
      <w:r>
        <w:t>Diese Formatierung im ganzen Dokument (?)</w:t>
      </w:r>
    </w:p>
  </w:comment>
  <w:comment w:id="306" w:author="Denise Denise" w:date="2023-06-29T03:34:00Z" w:initials="DD">
    <w:p w14:paraId="53949B98" w14:textId="4F71DAE2" w:rsidR="00984F8A" w:rsidRDefault="00984F8A">
      <w:pPr>
        <w:pStyle w:val="Kommentartext"/>
        <w:jc w:val="left"/>
      </w:pPr>
      <w:r>
        <w:rPr>
          <w:rStyle w:val="Kommentarzeichen"/>
        </w:rPr>
        <w:annotationRef/>
      </w:r>
      <w:r>
        <w:t>@ Denise / Hannah / Simon</w:t>
      </w:r>
    </w:p>
    <w:p w14:paraId="0722020B" w14:textId="77777777" w:rsidR="00984F8A" w:rsidRDefault="00984F8A">
      <w:pPr>
        <w:pStyle w:val="Kommentartext"/>
        <w:numPr>
          <w:ilvl w:val="0"/>
          <w:numId w:val="8"/>
        </w:numPr>
        <w:jc w:val="left"/>
      </w:pPr>
      <w:r>
        <w:t>Faktenbasiert noch keine Interpretation</w:t>
      </w:r>
    </w:p>
    <w:p w14:paraId="3EB52215" w14:textId="77777777" w:rsidR="00984F8A" w:rsidRDefault="00984F8A">
      <w:pPr>
        <w:pStyle w:val="Kommentartext"/>
        <w:numPr>
          <w:ilvl w:val="0"/>
          <w:numId w:val="8"/>
        </w:numPr>
        <w:jc w:val="left"/>
      </w:pPr>
      <w:r>
        <w:t xml:space="preserve">Findet manchmal sehr gut / nicht immer </w:t>
      </w:r>
    </w:p>
    <w:p w14:paraId="45E96169" w14:textId="77777777" w:rsidR="00984F8A" w:rsidRDefault="00984F8A">
      <w:pPr>
        <w:pStyle w:val="Kommentartext"/>
        <w:numPr>
          <w:ilvl w:val="0"/>
          <w:numId w:val="8"/>
        </w:numPr>
        <w:jc w:val="left"/>
      </w:pPr>
      <w:r>
        <w:t>Laufzeit</w:t>
      </w:r>
    </w:p>
    <w:p w14:paraId="254AD48F" w14:textId="77777777" w:rsidR="00984F8A" w:rsidRDefault="00984F8A">
      <w:pPr>
        <w:pStyle w:val="Kommentartext"/>
        <w:numPr>
          <w:ilvl w:val="0"/>
          <w:numId w:val="8"/>
        </w:numPr>
        <w:jc w:val="left"/>
      </w:pPr>
      <w:r>
        <w:t>Accuracy</w:t>
      </w:r>
    </w:p>
    <w:p w14:paraId="42C93C81" w14:textId="77777777" w:rsidR="00984F8A" w:rsidRDefault="00984F8A">
      <w:pPr>
        <w:pStyle w:val="Kommentartext"/>
        <w:numPr>
          <w:ilvl w:val="0"/>
          <w:numId w:val="8"/>
        </w:numPr>
        <w:jc w:val="left"/>
      </w:pPr>
      <w:r>
        <w:t>Nicht immer optimal (Wegargumentieren)</w:t>
      </w:r>
    </w:p>
    <w:p w14:paraId="3D22F070" w14:textId="77777777" w:rsidR="00984F8A" w:rsidRDefault="00984F8A">
      <w:pPr>
        <w:pStyle w:val="Kommentartext"/>
        <w:numPr>
          <w:ilvl w:val="0"/>
          <w:numId w:val="8"/>
        </w:numPr>
        <w:jc w:val="left"/>
      </w:pPr>
      <w:r>
        <w:t>Kategorische Variablen, Binärsystem</w:t>
      </w:r>
    </w:p>
    <w:p w14:paraId="006ECEC9" w14:textId="77777777" w:rsidR="00984F8A" w:rsidRDefault="00984F8A">
      <w:pPr>
        <w:pStyle w:val="Kommentartext"/>
        <w:numPr>
          <w:ilvl w:val="0"/>
          <w:numId w:val="8"/>
        </w:numPr>
        <w:jc w:val="left"/>
      </w:pPr>
      <w:r>
        <w:t>Vorteile nochmal betonen</w:t>
      </w:r>
    </w:p>
    <w:p w14:paraId="529CADDE" w14:textId="77777777" w:rsidR="00984F8A" w:rsidRDefault="00984F8A" w:rsidP="00997894">
      <w:pPr>
        <w:pStyle w:val="Kommentartext"/>
        <w:jc w:val="left"/>
      </w:pPr>
      <w:r>
        <w:t xml:space="preserve">Wie passt es zum Use Case </w:t>
      </w:r>
    </w:p>
  </w:comment>
  <w:comment w:id="307" w:author="Denise Denise" w:date="2023-06-29T03:31:00Z" w:initials="DD">
    <w:p w14:paraId="0CF903F8" w14:textId="2A3DD557" w:rsidR="00984F8A" w:rsidRDefault="00984F8A" w:rsidP="00EE3796">
      <w:pPr>
        <w:pStyle w:val="Kommentartext"/>
        <w:jc w:val="left"/>
      </w:pPr>
      <w:r>
        <w:rPr>
          <w:rStyle w:val="Kommentarzeichen"/>
        </w:rPr>
        <w:annotationRef/>
      </w:r>
      <w:r>
        <w:t>Stimmt das so?</w:t>
      </w:r>
    </w:p>
  </w:comment>
  <w:comment w:id="308" w:author="Hannah Knehr" w:date="2023-06-30T17:41:00Z" w:initials="HK">
    <w:p w14:paraId="3E3A008F" w14:textId="77777777" w:rsidR="00F07A04" w:rsidRDefault="00F07A04" w:rsidP="00C97D03">
      <w:pPr>
        <w:pStyle w:val="Kommentartext"/>
        <w:jc w:val="left"/>
      </w:pPr>
      <w:r>
        <w:rPr>
          <w:rStyle w:val="Kommentarzeichen"/>
        </w:rPr>
        <w:annotationRef/>
      </w:r>
      <w:r>
        <w:t>Limitationen von CARE schon an der Stelle?</w:t>
      </w:r>
    </w:p>
  </w:comment>
  <w:comment w:id="314" w:author="Hannah Knehr" w:date="2023-06-30T17:42:00Z" w:initials="HK">
    <w:p w14:paraId="5D1B5793" w14:textId="77777777" w:rsidR="00F07A04" w:rsidRDefault="00F07A04" w:rsidP="00BE6BD9">
      <w:pPr>
        <w:pStyle w:val="Kommentartext"/>
        <w:jc w:val="left"/>
      </w:pPr>
      <w:r>
        <w:rPr>
          <w:rStyle w:val="Kommentarzeichen"/>
        </w:rPr>
        <w:annotationRef/>
      </w:r>
      <w:r>
        <w:t xml:space="preserve">Hier auch wieder "grenzen" </w:t>
      </w:r>
    </w:p>
  </w:comment>
  <w:comment w:id="364" w:author="Denise Denise" w:date="2023-06-29T03:50:00Z" w:initials="DD">
    <w:p w14:paraId="636F9F06" w14:textId="085B0F1F" w:rsidR="00495757" w:rsidRDefault="00495757" w:rsidP="00061A78">
      <w:pPr>
        <w:pStyle w:val="Kommentartext"/>
        <w:jc w:val="left"/>
      </w:pPr>
      <w:r>
        <w:rPr>
          <w:rStyle w:val="Kommentarzeichen"/>
        </w:rPr>
        <w:annotationRef/>
      </w:r>
      <w:r>
        <w:t>Beispiel 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5C7986" w15:done="0"/>
  <w15:commentEx w15:paraId="66C39924" w15:done="0"/>
  <w15:commentEx w15:paraId="2BF6703F" w15:done="0"/>
  <w15:commentEx w15:paraId="6C6C8559" w15:done="0"/>
  <w15:commentEx w15:paraId="39C19222" w15:paraIdParent="6C6C8559" w15:done="0"/>
  <w15:commentEx w15:paraId="39F2BF99" w15:done="0"/>
  <w15:commentEx w15:paraId="735CB85C" w15:done="0"/>
  <w15:commentEx w15:paraId="46F6340B" w15:done="0"/>
  <w15:commentEx w15:paraId="723E0BED" w15:done="0"/>
  <w15:commentEx w15:paraId="515C85B2" w15:done="0"/>
  <w15:commentEx w15:paraId="6581EE94" w15:done="0"/>
  <w15:commentEx w15:paraId="44AA99B4" w15:done="0"/>
  <w15:commentEx w15:paraId="388670D4" w15:done="0"/>
  <w15:commentEx w15:paraId="6533A02F" w15:paraIdParent="388670D4" w15:done="0"/>
  <w15:commentEx w15:paraId="18F2644A" w15:paraIdParent="388670D4" w15:done="0"/>
  <w15:commentEx w15:paraId="364A733A" w15:done="0"/>
  <w15:commentEx w15:paraId="3D32C0FE" w15:done="0"/>
  <w15:commentEx w15:paraId="7E6858E9" w15:paraIdParent="3D32C0FE" w15:done="0"/>
  <w15:commentEx w15:paraId="2C492B02" w15:done="0"/>
  <w15:commentEx w15:paraId="3CE71E9F" w15:done="0"/>
  <w15:commentEx w15:paraId="42B94AF0" w15:done="0"/>
  <w15:commentEx w15:paraId="597CA2EA" w15:done="0"/>
  <w15:commentEx w15:paraId="1D82E106" w15:done="0"/>
  <w15:commentEx w15:paraId="40FF59E1" w15:done="0"/>
  <w15:commentEx w15:paraId="23E0F4EB" w15:done="0"/>
  <w15:commentEx w15:paraId="3EB2E929" w15:done="0"/>
  <w15:commentEx w15:paraId="70A7AC33" w15:paraIdParent="3EB2E929" w15:done="0"/>
  <w15:commentEx w15:paraId="24F482C8" w15:done="0"/>
  <w15:commentEx w15:paraId="506964B7" w15:done="0"/>
  <w15:commentEx w15:paraId="05AA1326" w15:done="0"/>
  <w15:commentEx w15:paraId="23076D7E" w15:done="0"/>
  <w15:commentEx w15:paraId="6FDDA9B1" w15:done="0"/>
  <w15:commentEx w15:paraId="78C3D356" w15:done="0"/>
  <w15:commentEx w15:paraId="1BF1C267" w15:done="0"/>
  <w15:commentEx w15:paraId="5399664D" w15:paraIdParent="1BF1C267" w15:done="0"/>
  <w15:commentEx w15:paraId="7F23ACF2" w15:done="0"/>
  <w15:commentEx w15:paraId="3EE2C084" w15:paraIdParent="7F23ACF2" w15:done="0"/>
  <w15:commentEx w15:paraId="73548568" w15:done="0"/>
  <w15:commentEx w15:paraId="7560B33C" w15:done="0"/>
  <w15:commentEx w15:paraId="3BC253FE" w15:done="0"/>
  <w15:commentEx w15:paraId="529CADDE" w15:done="0"/>
  <w15:commentEx w15:paraId="0CF903F8" w15:done="0"/>
  <w15:commentEx w15:paraId="3E3A008F" w15:done="0"/>
  <w15:commentEx w15:paraId="5D1B5793" w15:done="0"/>
  <w15:commentEx w15:paraId="636F9F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F24A5" w16cex:dateUtc="2023-05-29T11:18:00Z"/>
  <w16cex:commentExtensible w16cex:durableId="28477F7C" w16cex:dateUtc="2023-06-29T01:56:00Z"/>
  <w16cex:commentExtensible w16cex:durableId="28498718" w16cex:dateUtc="2023-06-30T14:53:00Z"/>
  <w16cex:commentExtensible w16cex:durableId="283047C9" w16cex:dateUtc="2023-06-11T11:16:00Z"/>
  <w16cex:commentExtensible w16cex:durableId="283048D9" w16cex:dateUtc="2023-06-11T11:21:00Z"/>
  <w16cex:commentExtensible w16cex:durableId="283ED4FC" w16cex:dateUtc="2023-06-22T12:11:00Z"/>
  <w16cex:commentExtensible w16cex:durableId="284766C9" w16cex:dateUtc="2023-06-29T00:11:00Z"/>
  <w16cex:commentExtensible w16cex:durableId="281F2819" w16cex:dateUtc="2023-05-29T11:33:00Z"/>
  <w16cex:commentExtensible w16cex:durableId="28305CB9" w16cex:dateUtc="2023-06-11T12:46:00Z"/>
  <w16cex:commentExtensible w16cex:durableId="28305CDC" w16cex:dateUtc="2023-06-11T12:46:00Z"/>
  <w16cex:commentExtensible w16cex:durableId="28305D08" w16cex:dateUtc="2023-06-11T12:47:00Z"/>
  <w16cex:commentExtensible w16cex:durableId="28305D12" w16cex:dateUtc="2023-06-11T12:47:00Z"/>
  <w16cex:commentExtensible w16cex:durableId="28305C64" w16cex:dateUtc="2023-06-11T12:44:00Z"/>
  <w16cex:commentExtensible w16cex:durableId="28305C76" w16cex:dateUtc="2023-06-11T12:45:00Z"/>
  <w16cex:commentExtensible w16cex:durableId="283ED777" w16cex:dateUtc="2023-06-22T12:21:00Z"/>
  <w16cex:commentExtensible w16cex:durableId="28305E83" w16cex:dateUtc="2023-06-11T12:53:00Z"/>
  <w16cex:commentExtensible w16cex:durableId="28305FFE" w16cex:dateUtc="2023-06-11T13:00:00Z"/>
  <w16cex:commentExtensible w16cex:durableId="28375F0C" w16cex:dateUtc="2023-06-16T20:22:00Z"/>
  <w16cex:commentExtensible w16cex:durableId="28306247" w16cex:dateUtc="2023-06-11T13:09:00Z"/>
  <w16cex:commentExtensible w16cex:durableId="2830825B" w16cex:dateUtc="2023-06-11T15:26:00Z"/>
  <w16cex:commentExtensible w16cex:durableId="283AB936" w16cex:dateUtc="2023-06-19T09:23:00Z"/>
  <w16cex:commentExtensible w16cex:durableId="283AB720" w16cex:dateUtc="2023-06-11T17:41:00Z"/>
  <w16cex:commentExtensible w16cex:durableId="28456A0D" w16cex:dateUtc="2023-06-11T17:42:00Z"/>
  <w16cex:commentExtensible w16cex:durableId="283ABF8C" w16cex:dateUtc="2023-06-19T09:50:00Z"/>
  <w16cex:commentExtensible w16cex:durableId="281F284B" w16cex:dateUtc="2023-05-29T11:34:00Z"/>
  <w16cex:commentExtensible w16cex:durableId="283AA92A" w16cex:dateUtc="2023-06-19T08:15:00Z"/>
  <w16cex:commentExtensible w16cex:durableId="283AA938" w16cex:dateUtc="2023-06-19T08:15:00Z"/>
  <w16cex:commentExtensible w16cex:durableId="28476E2A" w16cex:dateUtc="2023-06-29T00:42:00Z"/>
  <w16cex:commentExtensible w16cex:durableId="28498ECD" w16cex:dateUtc="2023-06-30T15:26:00Z"/>
  <w16cex:commentExtensible w16cex:durableId="28477302" w16cex:dateUtc="2023-06-29T01:03:00Z"/>
  <w16cex:commentExtensible w16cex:durableId="28396B77" w16cex:dateUtc="2023-06-18T09:39:00Z"/>
  <w16cex:commentExtensible w16cex:durableId="28499054" w16cex:dateUtc="2023-06-30T15:33:00Z"/>
  <w16cex:commentExtensible w16cex:durableId="283B074D" w16cex:dateUtc="2023-06-19T14:56:00Z"/>
  <w16cex:commentExtensible w16cex:durableId="28475AB1" w16cex:dateUtc="2023-06-28T23:19:00Z"/>
  <w16cex:commentExtensible w16cex:durableId="284990A5" w16cex:dateUtc="2023-06-30T15:34:00Z"/>
  <w16cex:commentExtensible w16cex:durableId="28475B82" w16cex:dateUtc="2023-06-28T23:23:00Z"/>
  <w16cex:commentExtensible w16cex:durableId="28499109" w16cex:dateUtc="2023-06-30T15:36:00Z"/>
  <w16cex:commentExtensible w16cex:durableId="28475CAB" w16cex:dateUtc="2023-06-28T23:28:00Z"/>
  <w16cex:commentExtensible w16cex:durableId="2849919D" w16cex:dateUtc="2023-06-30T15:38:00Z"/>
  <w16cex:commentExtensible w16cex:durableId="284991C0" w16cex:dateUtc="2023-06-30T15:39:00Z"/>
  <w16cex:commentExtensible w16cex:durableId="28477A54" w16cex:dateUtc="2023-06-29T01:34:00Z"/>
  <w16cex:commentExtensible w16cex:durableId="284779A1" w16cex:dateUtc="2023-06-29T01:31:00Z"/>
  <w16cex:commentExtensible w16cex:durableId="2849923D" w16cex:dateUtc="2023-06-30T15:41:00Z"/>
  <w16cex:commentExtensible w16cex:durableId="28499273" w16cex:dateUtc="2023-06-30T15:42:00Z"/>
  <w16cex:commentExtensible w16cex:durableId="28477E10" w16cex:dateUtc="2023-06-29T0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5C7986" w16cid:durableId="281F24A5"/>
  <w16cid:commentId w16cid:paraId="66C39924" w16cid:durableId="28477F7C"/>
  <w16cid:commentId w16cid:paraId="2BF6703F" w16cid:durableId="28498718"/>
  <w16cid:commentId w16cid:paraId="6C6C8559" w16cid:durableId="283047C9"/>
  <w16cid:commentId w16cid:paraId="39C19222" w16cid:durableId="283048D9"/>
  <w16cid:commentId w16cid:paraId="39F2BF99" w16cid:durableId="283ED4FC"/>
  <w16cid:commentId w16cid:paraId="735CB85C" w16cid:durableId="284766C9"/>
  <w16cid:commentId w16cid:paraId="46F6340B" w16cid:durableId="281F2819"/>
  <w16cid:commentId w16cid:paraId="723E0BED" w16cid:durableId="28305CB9"/>
  <w16cid:commentId w16cid:paraId="515C85B2" w16cid:durableId="28305CDC"/>
  <w16cid:commentId w16cid:paraId="6581EE94" w16cid:durableId="28305D08"/>
  <w16cid:commentId w16cid:paraId="44AA99B4" w16cid:durableId="28305D12"/>
  <w16cid:commentId w16cid:paraId="388670D4" w16cid:durableId="28305C64"/>
  <w16cid:commentId w16cid:paraId="6533A02F" w16cid:durableId="28305C76"/>
  <w16cid:commentId w16cid:paraId="18F2644A" w16cid:durableId="283ED777"/>
  <w16cid:commentId w16cid:paraId="364A733A" w16cid:durableId="28305E83"/>
  <w16cid:commentId w16cid:paraId="3D32C0FE" w16cid:durableId="28305FFE"/>
  <w16cid:commentId w16cid:paraId="7E6858E9" w16cid:durableId="28375F0C"/>
  <w16cid:commentId w16cid:paraId="2C492B02" w16cid:durableId="28306247"/>
  <w16cid:commentId w16cid:paraId="3CE71E9F" w16cid:durableId="2830825B"/>
  <w16cid:commentId w16cid:paraId="42B94AF0" w16cid:durableId="283AB936"/>
  <w16cid:commentId w16cid:paraId="597CA2EA" w16cid:durableId="283AB720"/>
  <w16cid:commentId w16cid:paraId="1D82E106" w16cid:durableId="28456A0D"/>
  <w16cid:commentId w16cid:paraId="40FF59E1" w16cid:durableId="283ABF8C"/>
  <w16cid:commentId w16cid:paraId="23E0F4EB" w16cid:durableId="281F284B"/>
  <w16cid:commentId w16cid:paraId="3EB2E929" w16cid:durableId="283AA92A"/>
  <w16cid:commentId w16cid:paraId="70A7AC33" w16cid:durableId="283AA938"/>
  <w16cid:commentId w16cid:paraId="24F482C8" w16cid:durableId="28476E2A"/>
  <w16cid:commentId w16cid:paraId="506964B7" w16cid:durableId="28498ECD"/>
  <w16cid:commentId w16cid:paraId="05AA1326" w16cid:durableId="28477302"/>
  <w16cid:commentId w16cid:paraId="23076D7E" w16cid:durableId="28396B77"/>
  <w16cid:commentId w16cid:paraId="6FDDA9B1" w16cid:durableId="28499054"/>
  <w16cid:commentId w16cid:paraId="78C3D356" w16cid:durableId="283B074D"/>
  <w16cid:commentId w16cid:paraId="1BF1C267" w16cid:durableId="28475AB1"/>
  <w16cid:commentId w16cid:paraId="5399664D" w16cid:durableId="284990A5"/>
  <w16cid:commentId w16cid:paraId="7F23ACF2" w16cid:durableId="28475B82"/>
  <w16cid:commentId w16cid:paraId="3EE2C084" w16cid:durableId="28499109"/>
  <w16cid:commentId w16cid:paraId="73548568" w16cid:durableId="28475CAB"/>
  <w16cid:commentId w16cid:paraId="7560B33C" w16cid:durableId="2849919D"/>
  <w16cid:commentId w16cid:paraId="3BC253FE" w16cid:durableId="284991C0"/>
  <w16cid:commentId w16cid:paraId="529CADDE" w16cid:durableId="28477A54"/>
  <w16cid:commentId w16cid:paraId="0CF903F8" w16cid:durableId="284779A1"/>
  <w16cid:commentId w16cid:paraId="3E3A008F" w16cid:durableId="2849923D"/>
  <w16cid:commentId w16cid:paraId="5D1B5793" w16cid:durableId="28499273"/>
  <w16cid:commentId w16cid:paraId="636F9F06" w16cid:durableId="28477E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E5827" w14:textId="77777777" w:rsidR="001929D6" w:rsidRDefault="001929D6">
      <w:pPr>
        <w:spacing w:line="240" w:lineRule="auto"/>
      </w:pPr>
      <w:r>
        <w:separator/>
      </w:r>
    </w:p>
  </w:endnote>
  <w:endnote w:type="continuationSeparator" w:id="0">
    <w:p w14:paraId="279703A2" w14:textId="77777777" w:rsidR="001929D6" w:rsidRDefault="001929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Book">
    <w:panose1 w:val="00000000000000000000"/>
    <w:charset w:val="00"/>
    <w:family w:val="roman"/>
    <w:notTrueType/>
    <w:pitch w:val="default"/>
  </w:font>
  <w:font w:name="FuturaLigh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5BFD4" w14:textId="77777777" w:rsidR="00BF3D6E" w:rsidRDefault="00BF3D6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512503"/>
      <w:docPartObj>
        <w:docPartGallery w:val="Page Numbers (Bottom of Page)"/>
        <w:docPartUnique/>
      </w:docPartObj>
    </w:sdtPr>
    <w:sdtEndPr>
      <w:rPr>
        <w:noProof/>
      </w:rPr>
    </w:sdtEndPr>
    <w:sdtContent>
      <w:p w14:paraId="69036372" w14:textId="1F245477" w:rsidR="00FB203D" w:rsidRDefault="00000000" w:rsidP="00922F13">
        <w:pPr>
          <w:pStyle w:val="Fuzeile"/>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32C5" w14:textId="77777777" w:rsidR="00303A6A" w:rsidRDefault="00BC79CD">
    <w:pPr>
      <w:pBdr>
        <w:top w:val="nil"/>
        <w:left w:val="nil"/>
        <w:bottom w:val="nil"/>
        <w:right w:val="nil"/>
        <w:between w:val="nil"/>
      </w:pBdr>
      <w:tabs>
        <w:tab w:val="center" w:pos="4536"/>
        <w:tab w:val="right" w:pos="9072"/>
        <w:tab w:val="left" w:pos="5400"/>
      </w:tabs>
      <w:jc w:val="left"/>
      <w:rPr>
        <w:rFonts w:eastAsia="Arial"/>
        <w:color w:val="000000"/>
      </w:rPr>
    </w:pPr>
    <w:r>
      <w:rPr>
        <w:rFonts w:eastAsia="Arial"/>
        <w:noProof/>
        <w:color w:val="000000"/>
      </w:rPr>
      <w:drawing>
        <wp:inline distT="0" distB="0" distL="0" distR="0" wp14:anchorId="6345192A" wp14:editId="6CE35106">
          <wp:extent cx="1978369" cy="594395"/>
          <wp:effectExtent l="0" t="0" r="0" b="0"/>
          <wp:docPr id="994427907" name="Picture 994427907"/>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978369" cy="594395"/>
                  </a:xfrm>
                  <a:prstGeom prst="rect">
                    <a:avLst/>
                  </a:prstGeom>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CE97B" w14:textId="77777777" w:rsidR="006E19F8" w:rsidRPr="006E19F8" w:rsidRDefault="006E19F8">
    <w:pPr>
      <w:pStyle w:val="Fuzeile"/>
      <w:jc w:val="center"/>
      <w:rPr>
        <w:caps/>
        <w:noProof/>
      </w:rPr>
    </w:pPr>
    <w:r w:rsidRPr="006E19F8">
      <w:rPr>
        <w:caps/>
      </w:rPr>
      <w:fldChar w:fldCharType="begin"/>
    </w:r>
    <w:r w:rsidRPr="006E19F8">
      <w:rPr>
        <w:caps/>
      </w:rPr>
      <w:instrText xml:space="preserve"> PAGE   \* MERGEFORMAT </w:instrText>
    </w:r>
    <w:r w:rsidRPr="006E19F8">
      <w:rPr>
        <w:caps/>
      </w:rPr>
      <w:fldChar w:fldCharType="separate"/>
    </w:r>
    <w:r w:rsidRPr="006E19F8">
      <w:rPr>
        <w:caps/>
        <w:noProof/>
      </w:rPr>
      <w:t>2</w:t>
    </w:r>
    <w:r w:rsidRPr="006E19F8">
      <w:rPr>
        <w:caps/>
        <w:noProof/>
      </w:rPr>
      <w:fldChar w:fldCharType="end"/>
    </w:r>
  </w:p>
  <w:p w14:paraId="4A22F9B2" w14:textId="515F11DB" w:rsidR="00CA5879" w:rsidRPr="00BF3D6E" w:rsidRDefault="00CA5879" w:rsidP="00922F13">
    <w:pPr>
      <w:pStyle w:val="Fuzeile"/>
      <w:jc w:val="center"/>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68C93" w14:textId="77777777" w:rsidR="001929D6" w:rsidRDefault="001929D6">
      <w:pPr>
        <w:spacing w:line="240" w:lineRule="auto"/>
      </w:pPr>
      <w:r>
        <w:separator/>
      </w:r>
    </w:p>
  </w:footnote>
  <w:footnote w:type="continuationSeparator" w:id="0">
    <w:p w14:paraId="2DDA5E9A" w14:textId="77777777" w:rsidR="001929D6" w:rsidRDefault="001929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F3DF9" w14:textId="77777777" w:rsidR="00BF3D6E" w:rsidRDefault="00BF3D6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18574" w14:textId="77777777" w:rsidR="00303A6A" w:rsidRDefault="00BC79CD">
    <w:pPr>
      <w:pBdr>
        <w:top w:val="nil"/>
        <w:left w:val="nil"/>
        <w:bottom w:val="nil"/>
        <w:right w:val="nil"/>
        <w:between w:val="nil"/>
      </w:pBdr>
      <w:tabs>
        <w:tab w:val="center" w:pos="4536"/>
        <w:tab w:val="right" w:pos="9072"/>
        <w:tab w:val="right" w:pos="9071"/>
      </w:tabs>
      <w:jc w:val="right"/>
      <w:rPr>
        <w:rFonts w:eastAsia="Arial"/>
        <w:color w:val="000000"/>
      </w:rPr>
    </w:pPr>
    <w:r>
      <w:rPr>
        <w:rFonts w:eastAsia="Arial"/>
        <w:noProof/>
        <w:color w:val="000000"/>
      </w:rPr>
      <w:drawing>
        <wp:inline distT="0" distB="0" distL="0" distR="0" wp14:anchorId="244DBF86" wp14:editId="55B94947">
          <wp:extent cx="1391275" cy="395414"/>
          <wp:effectExtent l="0" t="0" r="0" b="0"/>
          <wp:docPr id="433982082" name="Picture 433982082"/>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p>
  <w:p w14:paraId="10C9784D" w14:textId="587131F5" w:rsidR="00303A6A" w:rsidRDefault="00BC79CD">
    <w:pPr>
      <w:pBdr>
        <w:top w:val="nil"/>
        <w:left w:val="nil"/>
        <w:bottom w:val="nil"/>
        <w:right w:val="nil"/>
        <w:between w:val="nil"/>
      </w:pBdr>
      <w:tabs>
        <w:tab w:val="center" w:pos="4536"/>
        <w:tab w:val="right" w:pos="9072"/>
        <w:tab w:val="center" w:pos="8931"/>
      </w:tabs>
      <w:rPr>
        <w:rFonts w:eastAsia="Arial"/>
        <w:color w:val="000000"/>
      </w:rPr>
    </w:pPr>
    <w:r>
      <w:rPr>
        <w:rFonts w:eastAsia="Arial"/>
        <w:color w:val="000000"/>
      </w:rPr>
      <w:tab/>
    </w:r>
    <w:r w:rsidR="0094600E">
      <w:rPr>
        <w:noProof/>
      </w:rPr>
      <mc:AlternateContent>
        <mc:Choice Requires="wps">
          <w:drawing>
            <wp:anchor distT="0" distB="0" distL="114299" distR="114299" simplePos="0" relativeHeight="251657216" behindDoc="0" locked="0" layoutInCell="1" allowOverlap="1" wp14:anchorId="166BA7AD" wp14:editId="5AC1D0B9">
              <wp:simplePos x="0" y="0"/>
              <wp:positionH relativeFrom="column">
                <wp:posOffset>-1</wp:posOffset>
              </wp:positionH>
              <wp:positionV relativeFrom="paragraph">
                <wp:posOffset>177800</wp:posOffset>
              </wp:positionV>
              <wp:extent cx="0" cy="12700"/>
              <wp:effectExtent l="0" t="0" r="19050" b="6350"/>
              <wp:wrapNone/>
              <wp:docPr id="760894793" name="Gerade Verbindung mit Pfeil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33C7A35" id="_x0000_t32" coordsize="21600,21600" o:spt="32" o:oned="t" path="m,l21600,21600e" filled="f">
              <v:path arrowok="t" fillok="f" o:connecttype="none"/>
              <o:lock v:ext="edit" shapetype="t"/>
            </v:shapetype>
            <v:shape id="Gerade Verbindung mit Pfeil 2" o:spid="_x0000_s1026" type="#_x0000_t32" style="position:absolute;margin-left:0;margin-top:14pt;width:0;height:1p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6321" w14:textId="356BD792" w:rsidR="00303A6A" w:rsidRDefault="00380E96">
    <w:pPr>
      <w:pBdr>
        <w:top w:val="nil"/>
        <w:left w:val="nil"/>
        <w:bottom w:val="nil"/>
        <w:right w:val="nil"/>
        <w:between w:val="nil"/>
      </w:pBdr>
      <w:tabs>
        <w:tab w:val="center" w:pos="4536"/>
        <w:tab w:val="right" w:pos="9072"/>
        <w:tab w:val="right" w:pos="9071"/>
      </w:tabs>
      <w:rPr>
        <w:rFonts w:eastAsia="Arial"/>
        <w:color w:val="000000"/>
      </w:rPr>
    </w:pPr>
    <w:r>
      <w:rPr>
        <w:rFonts w:eastAsia="Arial"/>
        <w:noProof/>
        <w:color w:val="000000"/>
      </w:rPr>
      <w:drawing>
        <wp:anchor distT="0" distB="0" distL="0" distR="0" simplePos="0" relativeHeight="251660288" behindDoc="1" locked="0" layoutInCell="1" hidden="0" allowOverlap="1" wp14:anchorId="0539D7E8" wp14:editId="5D20F23F">
          <wp:simplePos x="0" y="0"/>
          <wp:positionH relativeFrom="leftMargin">
            <wp:posOffset>-25096</wp:posOffset>
          </wp:positionH>
          <wp:positionV relativeFrom="topMargin">
            <wp:posOffset>13114</wp:posOffset>
          </wp:positionV>
          <wp:extent cx="7560000" cy="1256964"/>
          <wp:effectExtent l="0" t="0" r="0" b="0"/>
          <wp:wrapNone/>
          <wp:docPr id="585234324" name="Picture 585234324" descr="A picture containing text, font, logo, white&#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8.jpg" descr="A picture containing text, font, logo, white&#10;&#10;Description automatically generated"/>
                  <pic:cNvPicPr preferRelativeResize="0"/>
                </pic:nvPicPr>
                <pic:blipFill>
                  <a:blip r:embed="rId1"/>
                  <a:srcRect/>
                  <a:stretch>
                    <a:fillRect/>
                  </a:stretch>
                </pic:blipFill>
                <pic:spPr>
                  <a:xfrm>
                    <a:off x="0" y="0"/>
                    <a:ext cx="7560000" cy="1256964"/>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A6807" w14:textId="21EE460B" w:rsidR="00303A6A" w:rsidRDefault="00BC79CD" w:rsidP="00922F13">
    <w:pPr>
      <w:pBdr>
        <w:top w:val="nil"/>
        <w:left w:val="nil"/>
        <w:bottom w:val="nil"/>
        <w:right w:val="nil"/>
        <w:between w:val="nil"/>
      </w:pBdr>
      <w:tabs>
        <w:tab w:val="center" w:pos="4536"/>
        <w:tab w:val="right" w:pos="9071"/>
        <w:tab w:val="center" w:pos="8931"/>
      </w:tabs>
      <w:jc w:val="right"/>
      <w:rPr>
        <w:rFonts w:eastAsia="Arial"/>
        <w:color w:val="000000"/>
      </w:rPr>
    </w:pPr>
    <w:r>
      <w:rPr>
        <w:rFonts w:eastAsia="Arial"/>
        <w:noProof/>
        <w:color w:val="000000"/>
      </w:rPr>
      <w:drawing>
        <wp:inline distT="0" distB="0" distL="0" distR="0" wp14:anchorId="6A9D1398" wp14:editId="270593D3">
          <wp:extent cx="1391275" cy="395414"/>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r w:rsidR="0094600E">
      <w:rPr>
        <w:noProof/>
      </w:rPr>
      <mc:AlternateContent>
        <mc:Choice Requires="wps">
          <w:drawing>
            <wp:anchor distT="0" distB="0" distL="114299" distR="114299" simplePos="0" relativeHeight="251661312" behindDoc="0" locked="0" layoutInCell="1" allowOverlap="1" wp14:anchorId="05A034A8" wp14:editId="10E0FA48">
              <wp:simplePos x="0" y="0"/>
              <wp:positionH relativeFrom="column">
                <wp:posOffset>-1</wp:posOffset>
              </wp:positionH>
              <wp:positionV relativeFrom="paragraph">
                <wp:posOffset>177800</wp:posOffset>
              </wp:positionV>
              <wp:extent cx="0" cy="12700"/>
              <wp:effectExtent l="0" t="0" r="19050" b="6350"/>
              <wp:wrapNone/>
              <wp:docPr id="784009673"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11A6886" id="_x0000_t32" coordsize="21600,21600" o:spt="32" o:oned="t" path="m,l21600,21600e" filled="f">
              <v:path arrowok="t" fillok="f" o:connecttype="none"/>
              <o:lock v:ext="edit" shapetype="t"/>
            </v:shapetype>
            <v:shape id="Gerade Verbindung mit Pfeil 1" o:spid="_x0000_s1026" type="#_x0000_t32" style="position:absolute;margin-left:0;margin-top:14pt;width:0;height:1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479"/>
    <w:multiLevelType w:val="hybridMultilevel"/>
    <w:tmpl w:val="7A22E2A6"/>
    <w:lvl w:ilvl="0" w:tplc="FBD8157C">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C8201D3"/>
    <w:multiLevelType w:val="multilevel"/>
    <w:tmpl w:val="3732004C"/>
    <w:lvl w:ilvl="0">
      <w:start w:val="1"/>
      <w:numFmt w:val="decimal"/>
      <w:pStyle w:val="berschrift1"/>
      <w:lvlText w:val="%1"/>
      <w:lvlJc w:val="left"/>
      <w:pPr>
        <w:ind w:left="2701" w:hanging="431"/>
      </w:pPr>
    </w:lvl>
    <w:lvl w:ilvl="1">
      <w:start w:val="1"/>
      <w:numFmt w:val="decimal"/>
      <w:pStyle w:val="berschrift2"/>
      <w:lvlText w:val="%1.%2"/>
      <w:lvlJc w:val="left"/>
      <w:pPr>
        <w:ind w:left="2845" w:hanging="576"/>
      </w:pPr>
    </w:lvl>
    <w:lvl w:ilvl="2">
      <w:start w:val="1"/>
      <w:numFmt w:val="decimal"/>
      <w:pStyle w:val="berschrift3"/>
      <w:lvlText w:val="%1.%2.%3"/>
      <w:lvlJc w:val="left"/>
      <w:pPr>
        <w:ind w:left="2989" w:hanging="720"/>
      </w:pPr>
    </w:lvl>
    <w:lvl w:ilvl="3">
      <w:start w:val="1"/>
      <w:numFmt w:val="decimal"/>
      <w:lvlText w:val="%1.%2.%3.%4"/>
      <w:lvlJc w:val="left"/>
      <w:pPr>
        <w:ind w:left="3133" w:hanging="864"/>
      </w:pPr>
    </w:lvl>
    <w:lvl w:ilvl="4">
      <w:start w:val="1"/>
      <w:numFmt w:val="decimal"/>
      <w:pStyle w:val="berschrift5"/>
      <w:lvlText w:val="%1.%2.%3.%4.%5"/>
      <w:lvlJc w:val="left"/>
      <w:pPr>
        <w:ind w:left="3277" w:hanging="1008"/>
      </w:pPr>
    </w:lvl>
    <w:lvl w:ilvl="5">
      <w:start w:val="1"/>
      <w:numFmt w:val="decimal"/>
      <w:pStyle w:val="berschrift6"/>
      <w:lvlText w:val="%1.%2.%3.%4.%5.%6"/>
      <w:lvlJc w:val="left"/>
      <w:pPr>
        <w:ind w:left="3421" w:hanging="1151"/>
      </w:pPr>
    </w:lvl>
    <w:lvl w:ilvl="6">
      <w:start w:val="1"/>
      <w:numFmt w:val="decimal"/>
      <w:pStyle w:val="berschrift7"/>
      <w:lvlText w:val="%1.%2.%3.%4.%5.%6.%7"/>
      <w:lvlJc w:val="left"/>
      <w:pPr>
        <w:ind w:left="3565" w:hanging="1296"/>
      </w:pPr>
    </w:lvl>
    <w:lvl w:ilvl="7">
      <w:start w:val="1"/>
      <w:numFmt w:val="decimal"/>
      <w:pStyle w:val="berschrift8"/>
      <w:lvlText w:val="%1.%2.%3.%4.%5.%6.%7.%8"/>
      <w:lvlJc w:val="left"/>
      <w:pPr>
        <w:ind w:left="3709" w:hanging="1440"/>
      </w:pPr>
    </w:lvl>
    <w:lvl w:ilvl="8">
      <w:start w:val="1"/>
      <w:numFmt w:val="decimal"/>
      <w:pStyle w:val="berschrift9"/>
      <w:lvlText w:val="%1.%2.%3.%4.%5.%6.%7.%8.%9"/>
      <w:lvlJc w:val="left"/>
      <w:pPr>
        <w:ind w:left="3853" w:hanging="1584"/>
      </w:pPr>
    </w:lvl>
  </w:abstractNum>
  <w:abstractNum w:abstractNumId="2" w15:restartNumberingAfterBreak="0">
    <w:nsid w:val="4AA6132D"/>
    <w:multiLevelType w:val="hybridMultilevel"/>
    <w:tmpl w:val="84C05C04"/>
    <w:lvl w:ilvl="0" w:tplc="D12AF048">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3" w15:restartNumberingAfterBreak="0">
    <w:nsid w:val="690C3939"/>
    <w:multiLevelType w:val="hybridMultilevel"/>
    <w:tmpl w:val="E206B26C"/>
    <w:lvl w:ilvl="0" w:tplc="8826AC4E">
      <w:start w:val="1"/>
      <w:numFmt w:val="bullet"/>
      <w:lvlText w:val=""/>
      <w:lvlJc w:val="left"/>
      <w:pPr>
        <w:ind w:left="720" w:hanging="360"/>
      </w:pPr>
      <w:rPr>
        <w:rFonts w:ascii="Symbol" w:hAnsi="Symbol"/>
      </w:rPr>
    </w:lvl>
    <w:lvl w:ilvl="1" w:tplc="C1C411F4">
      <w:start w:val="1"/>
      <w:numFmt w:val="bullet"/>
      <w:lvlText w:val=""/>
      <w:lvlJc w:val="left"/>
      <w:pPr>
        <w:ind w:left="720" w:hanging="360"/>
      </w:pPr>
      <w:rPr>
        <w:rFonts w:ascii="Symbol" w:hAnsi="Symbol"/>
      </w:rPr>
    </w:lvl>
    <w:lvl w:ilvl="2" w:tplc="FCA882EE">
      <w:start w:val="1"/>
      <w:numFmt w:val="bullet"/>
      <w:lvlText w:val=""/>
      <w:lvlJc w:val="left"/>
      <w:pPr>
        <w:ind w:left="720" w:hanging="360"/>
      </w:pPr>
      <w:rPr>
        <w:rFonts w:ascii="Symbol" w:hAnsi="Symbol"/>
      </w:rPr>
    </w:lvl>
    <w:lvl w:ilvl="3" w:tplc="61B4CD0C">
      <w:start w:val="1"/>
      <w:numFmt w:val="bullet"/>
      <w:lvlText w:val=""/>
      <w:lvlJc w:val="left"/>
      <w:pPr>
        <w:ind w:left="720" w:hanging="360"/>
      </w:pPr>
      <w:rPr>
        <w:rFonts w:ascii="Symbol" w:hAnsi="Symbol"/>
      </w:rPr>
    </w:lvl>
    <w:lvl w:ilvl="4" w:tplc="CA468012">
      <w:start w:val="1"/>
      <w:numFmt w:val="bullet"/>
      <w:lvlText w:val=""/>
      <w:lvlJc w:val="left"/>
      <w:pPr>
        <w:ind w:left="720" w:hanging="360"/>
      </w:pPr>
      <w:rPr>
        <w:rFonts w:ascii="Symbol" w:hAnsi="Symbol"/>
      </w:rPr>
    </w:lvl>
    <w:lvl w:ilvl="5" w:tplc="989E6904">
      <w:start w:val="1"/>
      <w:numFmt w:val="bullet"/>
      <w:lvlText w:val=""/>
      <w:lvlJc w:val="left"/>
      <w:pPr>
        <w:ind w:left="720" w:hanging="360"/>
      </w:pPr>
      <w:rPr>
        <w:rFonts w:ascii="Symbol" w:hAnsi="Symbol"/>
      </w:rPr>
    </w:lvl>
    <w:lvl w:ilvl="6" w:tplc="1D5A8816">
      <w:start w:val="1"/>
      <w:numFmt w:val="bullet"/>
      <w:lvlText w:val=""/>
      <w:lvlJc w:val="left"/>
      <w:pPr>
        <w:ind w:left="720" w:hanging="360"/>
      </w:pPr>
      <w:rPr>
        <w:rFonts w:ascii="Symbol" w:hAnsi="Symbol"/>
      </w:rPr>
    </w:lvl>
    <w:lvl w:ilvl="7" w:tplc="5D18E8DE">
      <w:start w:val="1"/>
      <w:numFmt w:val="bullet"/>
      <w:lvlText w:val=""/>
      <w:lvlJc w:val="left"/>
      <w:pPr>
        <w:ind w:left="720" w:hanging="360"/>
      </w:pPr>
      <w:rPr>
        <w:rFonts w:ascii="Symbol" w:hAnsi="Symbol"/>
      </w:rPr>
    </w:lvl>
    <w:lvl w:ilvl="8" w:tplc="4074F994">
      <w:start w:val="1"/>
      <w:numFmt w:val="bullet"/>
      <w:lvlText w:val=""/>
      <w:lvlJc w:val="left"/>
      <w:pPr>
        <w:ind w:left="720" w:hanging="360"/>
      </w:pPr>
      <w:rPr>
        <w:rFonts w:ascii="Symbol" w:hAnsi="Symbol"/>
      </w:rPr>
    </w:lvl>
  </w:abstractNum>
  <w:abstractNum w:abstractNumId="4" w15:restartNumberingAfterBreak="0">
    <w:nsid w:val="6C2E64AF"/>
    <w:multiLevelType w:val="hybridMultilevel"/>
    <w:tmpl w:val="0A7C8FFC"/>
    <w:lvl w:ilvl="0" w:tplc="DC961E20">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5" w15:restartNumberingAfterBreak="0">
    <w:nsid w:val="780E0E82"/>
    <w:multiLevelType w:val="hybridMultilevel"/>
    <w:tmpl w:val="A0789C3E"/>
    <w:lvl w:ilvl="0" w:tplc="4D089522">
      <w:start w:val="6"/>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6" w15:restartNumberingAfterBreak="0">
    <w:nsid w:val="7EA55C89"/>
    <w:multiLevelType w:val="hybridMultilevel"/>
    <w:tmpl w:val="7D0A74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064137233">
    <w:abstractNumId w:val="1"/>
  </w:num>
  <w:num w:numId="2" w16cid:durableId="1858616850">
    <w:abstractNumId w:val="6"/>
  </w:num>
  <w:num w:numId="3" w16cid:durableId="1449931372">
    <w:abstractNumId w:val="5"/>
  </w:num>
  <w:num w:numId="4" w16cid:durableId="1963725881">
    <w:abstractNumId w:val="0"/>
  </w:num>
  <w:num w:numId="5" w16cid:durableId="813134177">
    <w:abstractNumId w:val="2"/>
  </w:num>
  <w:num w:numId="6" w16cid:durableId="1446463782">
    <w:abstractNumId w:val="4"/>
  </w:num>
  <w:num w:numId="7" w16cid:durableId="2138915577">
    <w:abstractNumId w:val="1"/>
  </w:num>
  <w:num w:numId="8" w16cid:durableId="86128873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Knehr">
    <w15:presenceInfo w15:providerId="Windows Live" w15:userId="74f742763e772009"/>
  </w15:person>
  <w15:person w15:author="Denise Falk | Consiglia e.V.">
    <w15:presenceInfo w15:providerId="AD" w15:userId="S::d.falk@consiglia.de::5fab8393-cd76-423d-82e5-e1091790a63e"/>
  </w15:person>
  <w15:person w15:author="Denise Denise">
    <w15:presenceInfo w15:providerId="Windows Live" w15:userId="2b50fbbecfe61582"/>
  </w15:person>
  <w15:person w15:author="Simon Hofer">
    <w15:presenceInfo w15:providerId="Windows Live" w15:userId="50a21e559bebd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6A"/>
    <w:rsid w:val="00025B9B"/>
    <w:rsid w:val="000359F1"/>
    <w:rsid w:val="00046CE3"/>
    <w:rsid w:val="000570DE"/>
    <w:rsid w:val="00072FBF"/>
    <w:rsid w:val="000742A5"/>
    <w:rsid w:val="00091E82"/>
    <w:rsid w:val="00092157"/>
    <w:rsid w:val="000C1D60"/>
    <w:rsid w:val="000C3EA4"/>
    <w:rsid w:val="000D02CE"/>
    <w:rsid w:val="000D5D32"/>
    <w:rsid w:val="001725EA"/>
    <w:rsid w:val="00191800"/>
    <w:rsid w:val="001929D6"/>
    <w:rsid w:val="001D3417"/>
    <w:rsid w:val="001F73C6"/>
    <w:rsid w:val="002167D7"/>
    <w:rsid w:val="00227739"/>
    <w:rsid w:val="00230E93"/>
    <w:rsid w:val="00234E9B"/>
    <w:rsid w:val="00261FAA"/>
    <w:rsid w:val="002C22F5"/>
    <w:rsid w:val="002D01B7"/>
    <w:rsid w:val="002D0F14"/>
    <w:rsid w:val="002F25E7"/>
    <w:rsid w:val="00303A6A"/>
    <w:rsid w:val="00315E73"/>
    <w:rsid w:val="00323CE9"/>
    <w:rsid w:val="00325C3C"/>
    <w:rsid w:val="00351119"/>
    <w:rsid w:val="0036392F"/>
    <w:rsid w:val="00380E96"/>
    <w:rsid w:val="003B7032"/>
    <w:rsid w:val="003C178B"/>
    <w:rsid w:val="003C53FC"/>
    <w:rsid w:val="003E49B5"/>
    <w:rsid w:val="00403C1D"/>
    <w:rsid w:val="004120D4"/>
    <w:rsid w:val="00422B4E"/>
    <w:rsid w:val="0043138D"/>
    <w:rsid w:val="004417A2"/>
    <w:rsid w:val="004704CB"/>
    <w:rsid w:val="0047150B"/>
    <w:rsid w:val="00480D43"/>
    <w:rsid w:val="00483C05"/>
    <w:rsid w:val="00491D79"/>
    <w:rsid w:val="00492010"/>
    <w:rsid w:val="00495757"/>
    <w:rsid w:val="004A470F"/>
    <w:rsid w:val="004C5629"/>
    <w:rsid w:val="005105DE"/>
    <w:rsid w:val="00511C59"/>
    <w:rsid w:val="0053252E"/>
    <w:rsid w:val="005336EE"/>
    <w:rsid w:val="00581534"/>
    <w:rsid w:val="005C0F74"/>
    <w:rsid w:val="006315E4"/>
    <w:rsid w:val="0064312F"/>
    <w:rsid w:val="006555C5"/>
    <w:rsid w:val="00655EF8"/>
    <w:rsid w:val="00662611"/>
    <w:rsid w:val="00671DEA"/>
    <w:rsid w:val="00692FED"/>
    <w:rsid w:val="006A1A26"/>
    <w:rsid w:val="006A7F49"/>
    <w:rsid w:val="006C390A"/>
    <w:rsid w:val="006C4579"/>
    <w:rsid w:val="006E19F8"/>
    <w:rsid w:val="0072669D"/>
    <w:rsid w:val="0073268C"/>
    <w:rsid w:val="007400C1"/>
    <w:rsid w:val="00750BF1"/>
    <w:rsid w:val="00771762"/>
    <w:rsid w:val="00776DE8"/>
    <w:rsid w:val="00797959"/>
    <w:rsid w:val="007B1927"/>
    <w:rsid w:val="007B3055"/>
    <w:rsid w:val="007B33C5"/>
    <w:rsid w:val="007B7EA6"/>
    <w:rsid w:val="007F0BD3"/>
    <w:rsid w:val="00812F88"/>
    <w:rsid w:val="00850FC6"/>
    <w:rsid w:val="008660F0"/>
    <w:rsid w:val="00872D6C"/>
    <w:rsid w:val="00876D26"/>
    <w:rsid w:val="00907748"/>
    <w:rsid w:val="00922F13"/>
    <w:rsid w:val="009239AA"/>
    <w:rsid w:val="009261B8"/>
    <w:rsid w:val="00936448"/>
    <w:rsid w:val="00936B55"/>
    <w:rsid w:val="0094600E"/>
    <w:rsid w:val="00963C59"/>
    <w:rsid w:val="00984F8A"/>
    <w:rsid w:val="009A62F8"/>
    <w:rsid w:val="00A048E2"/>
    <w:rsid w:val="00A6254A"/>
    <w:rsid w:val="00A735DD"/>
    <w:rsid w:val="00A93FEB"/>
    <w:rsid w:val="00AC547B"/>
    <w:rsid w:val="00AD4EA4"/>
    <w:rsid w:val="00B250F5"/>
    <w:rsid w:val="00B3084F"/>
    <w:rsid w:val="00B4474D"/>
    <w:rsid w:val="00B51861"/>
    <w:rsid w:val="00B72BA0"/>
    <w:rsid w:val="00BC79CD"/>
    <w:rsid w:val="00BF3D6E"/>
    <w:rsid w:val="00C07B92"/>
    <w:rsid w:val="00C309FB"/>
    <w:rsid w:val="00C314EE"/>
    <w:rsid w:val="00C54315"/>
    <w:rsid w:val="00C54AEC"/>
    <w:rsid w:val="00C86E50"/>
    <w:rsid w:val="00C975AD"/>
    <w:rsid w:val="00CA5879"/>
    <w:rsid w:val="00CA6B55"/>
    <w:rsid w:val="00CE57A1"/>
    <w:rsid w:val="00D16D29"/>
    <w:rsid w:val="00D2490E"/>
    <w:rsid w:val="00D250AA"/>
    <w:rsid w:val="00D37FC2"/>
    <w:rsid w:val="00D42E7C"/>
    <w:rsid w:val="00E8158F"/>
    <w:rsid w:val="00E8231D"/>
    <w:rsid w:val="00E96845"/>
    <w:rsid w:val="00EB736C"/>
    <w:rsid w:val="00EE3194"/>
    <w:rsid w:val="00EF1096"/>
    <w:rsid w:val="00F0006E"/>
    <w:rsid w:val="00F04DDC"/>
    <w:rsid w:val="00F07A04"/>
    <w:rsid w:val="00F14194"/>
    <w:rsid w:val="00F16428"/>
    <w:rsid w:val="00F169A2"/>
    <w:rsid w:val="00F524E6"/>
    <w:rsid w:val="00F60BD0"/>
    <w:rsid w:val="00F773D1"/>
    <w:rsid w:val="00F9198C"/>
    <w:rsid w:val="00FB203D"/>
    <w:rsid w:val="00FC1DE2"/>
    <w:rsid w:val="00FC212C"/>
    <w:rsid w:val="00FD0840"/>
    <w:rsid w:val="00FD58F6"/>
    <w:rsid w:val="00FE3245"/>
    <w:rsid w:val="00FE3899"/>
    <w:rsid w:val="00FE3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A54C4"/>
  <w15:docId w15:val="{1453291A-44E0-40FF-A5FF-D270E606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6944"/>
    <w:rPr>
      <w:rFonts w:eastAsia="Times New Roman"/>
    </w:rPr>
  </w:style>
  <w:style w:type="paragraph" w:styleId="berschrift1">
    <w:name w:val="heading 1"/>
    <w:basedOn w:val="Standard"/>
    <w:next w:val="Standard"/>
    <w:link w:val="berschrift1Zchn"/>
    <w:uiPriority w:val="9"/>
    <w:qFormat/>
    <w:rsid w:val="005853B9"/>
    <w:pPr>
      <w:keepNext/>
      <w:numPr>
        <w:numId w:val="1"/>
      </w:numPr>
      <w:spacing w:before="120" w:after="120"/>
      <w:outlineLvl w:val="0"/>
    </w:pPr>
    <w:rPr>
      <w:b/>
      <w:bCs/>
      <w:kern w:val="32"/>
      <w:sz w:val="28"/>
    </w:rPr>
  </w:style>
  <w:style w:type="paragraph" w:styleId="berschrift2">
    <w:name w:val="heading 2"/>
    <w:basedOn w:val="Standard"/>
    <w:next w:val="Standard"/>
    <w:link w:val="berschrift2Zchn"/>
    <w:uiPriority w:val="9"/>
    <w:unhideWhenUsed/>
    <w:qFormat/>
    <w:rsid w:val="002328A3"/>
    <w:pPr>
      <w:keepNext/>
      <w:numPr>
        <w:ilvl w:val="1"/>
        <w:numId w:val="1"/>
      </w:numPr>
      <w:tabs>
        <w:tab w:val="left" w:pos="284"/>
      </w:tabs>
      <w:spacing w:before="120" w:after="120"/>
      <w:outlineLvl w:val="1"/>
    </w:pPr>
    <w:rPr>
      <w:b/>
      <w:bCs/>
      <w:iCs/>
      <w:lang w:val="fr-FR"/>
    </w:rPr>
  </w:style>
  <w:style w:type="paragraph" w:styleId="berschrift3">
    <w:name w:val="heading 3"/>
    <w:basedOn w:val="Standard"/>
    <w:next w:val="Standard"/>
    <w:link w:val="berschrift3Zchn"/>
    <w:uiPriority w:val="9"/>
    <w:semiHidden/>
    <w:unhideWhenUsed/>
    <w:qFormat/>
    <w:rsid w:val="002328A3"/>
    <w:pPr>
      <w:keepNext/>
      <w:numPr>
        <w:ilvl w:val="2"/>
        <w:numId w:val="1"/>
      </w:numPr>
      <w:spacing w:before="120" w:after="120"/>
      <w:outlineLvl w:val="2"/>
    </w:pPr>
    <w:rPr>
      <w:b/>
      <w:bCs/>
    </w:rPr>
  </w:style>
  <w:style w:type="paragraph" w:styleId="berschrift4">
    <w:name w:val="heading 4"/>
    <w:basedOn w:val="Textkrper"/>
    <w:next w:val="Standard"/>
    <w:link w:val="berschrift4Zchn"/>
    <w:uiPriority w:val="9"/>
    <w:semiHidden/>
    <w:unhideWhenUsed/>
    <w:qFormat/>
    <w:rsid w:val="002328A3"/>
    <w:pPr>
      <w:spacing w:before="120" w:after="120"/>
      <w:outlineLvl w:val="3"/>
    </w:pPr>
    <w:rPr>
      <w:b/>
      <w:sz w:val="22"/>
    </w:rPr>
  </w:style>
  <w:style w:type="paragraph" w:styleId="berschrift5">
    <w:name w:val="heading 5"/>
    <w:basedOn w:val="Standard"/>
    <w:next w:val="Standard"/>
    <w:link w:val="berschrift5Zchn"/>
    <w:uiPriority w:val="9"/>
    <w:semiHidden/>
    <w:unhideWhenUsed/>
    <w:qFormat/>
    <w:rsid w:val="006F5DF9"/>
    <w:pPr>
      <w:keepNext/>
      <w:numPr>
        <w:ilvl w:val="4"/>
        <w:numId w:val="1"/>
      </w:numPr>
      <w:outlineLvl w:val="4"/>
    </w:pPr>
    <w:rPr>
      <w:rFonts w:ascii="Verdana" w:hAnsi="Verdana"/>
      <w:b/>
      <w:bCs/>
      <w:sz w:val="28"/>
    </w:rPr>
  </w:style>
  <w:style w:type="paragraph" w:styleId="berschrift6">
    <w:name w:val="heading 6"/>
    <w:basedOn w:val="Standard"/>
    <w:next w:val="Standard"/>
    <w:link w:val="berschrift6Zchn"/>
    <w:uiPriority w:val="9"/>
    <w:semiHidden/>
    <w:unhideWhenUsed/>
    <w:qFormat/>
    <w:rsid w:val="006F5DF9"/>
    <w:pPr>
      <w:keepNext/>
      <w:numPr>
        <w:ilvl w:val="5"/>
        <w:numId w:val="1"/>
      </w:numPr>
      <w:jc w:val="right"/>
      <w:outlineLvl w:val="5"/>
    </w:pPr>
    <w:rPr>
      <w:rFonts w:ascii="Verdana" w:hAnsi="Verdana"/>
      <w:sz w:val="28"/>
      <w:lang w:val="en-GB"/>
    </w:rPr>
  </w:style>
  <w:style w:type="paragraph" w:styleId="berschrift7">
    <w:name w:val="heading 7"/>
    <w:basedOn w:val="Standard"/>
    <w:next w:val="Standard"/>
    <w:link w:val="berschrift7Zchn"/>
    <w:qFormat/>
    <w:rsid w:val="006F5DF9"/>
    <w:pPr>
      <w:keepNext/>
      <w:numPr>
        <w:ilvl w:val="6"/>
        <w:numId w:val="1"/>
      </w:numPr>
      <w:outlineLvl w:val="6"/>
    </w:pPr>
    <w:rPr>
      <w:sz w:val="24"/>
    </w:rPr>
  </w:style>
  <w:style w:type="paragraph" w:styleId="berschrift8">
    <w:name w:val="heading 8"/>
    <w:basedOn w:val="Standard"/>
    <w:next w:val="Standard"/>
    <w:link w:val="berschrift8Zchn"/>
    <w:uiPriority w:val="9"/>
    <w:semiHidden/>
    <w:unhideWhenUsed/>
    <w:qFormat/>
    <w:rsid w:val="00FC79C7"/>
    <w:pPr>
      <w:numPr>
        <w:ilvl w:val="7"/>
        <w:numId w:val="1"/>
      </w:numPr>
      <w:spacing w:before="240" w:after="60"/>
      <w:outlineLvl w:val="7"/>
    </w:pPr>
    <w:rPr>
      <w:rFonts w:ascii="Calibri" w:hAnsi="Calibri" w:cs="Times New Roman"/>
      <w:i/>
      <w:iCs/>
      <w:sz w:val="24"/>
    </w:rPr>
  </w:style>
  <w:style w:type="paragraph" w:styleId="berschrift9">
    <w:name w:val="heading 9"/>
    <w:basedOn w:val="Standard"/>
    <w:next w:val="Standard"/>
    <w:link w:val="berschrift9Zchn"/>
    <w:uiPriority w:val="9"/>
    <w:semiHidden/>
    <w:unhideWhenUsed/>
    <w:qFormat/>
    <w:rsid w:val="00FC79C7"/>
    <w:pPr>
      <w:numPr>
        <w:ilvl w:val="8"/>
        <w:numId w:val="1"/>
      </w:numPr>
      <w:spacing w:before="240" w:after="60"/>
      <w:outlineLvl w:val="8"/>
    </w:pPr>
    <w:rPr>
      <w:rFonts w:ascii="Calibri Light" w:hAnsi="Calibri Light" w:cs="Times New Roman"/>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before="480" w:after="120"/>
    </w:pPr>
    <w:rPr>
      <w:b/>
      <w:sz w:val="72"/>
      <w:szCs w:val="72"/>
    </w:rPr>
  </w:style>
  <w:style w:type="character" w:customStyle="1" w:styleId="berschrift5Zchn">
    <w:name w:val="Überschrift 5 Zchn"/>
    <w:link w:val="berschrift5"/>
    <w:rsid w:val="006F5DF9"/>
    <w:rPr>
      <w:rFonts w:ascii="Verdana" w:eastAsia="Times New Roman" w:hAnsi="Verdana" w:cs="Times New Roman"/>
      <w:b/>
      <w:bCs/>
      <w:sz w:val="28"/>
      <w:szCs w:val="24"/>
      <w:lang w:eastAsia="de-DE"/>
    </w:rPr>
  </w:style>
  <w:style w:type="character" w:customStyle="1" w:styleId="berschrift6Zchn">
    <w:name w:val="Überschrift 6 Zchn"/>
    <w:link w:val="berschrift6"/>
    <w:rsid w:val="006F5DF9"/>
    <w:rPr>
      <w:rFonts w:ascii="Verdana" w:eastAsia="Times New Roman" w:hAnsi="Verdana" w:cs="Times New Roman"/>
      <w:sz w:val="28"/>
      <w:szCs w:val="24"/>
      <w:lang w:val="en-GB" w:eastAsia="de-DE"/>
    </w:rPr>
  </w:style>
  <w:style w:type="character" w:customStyle="1" w:styleId="berschrift7Zchn">
    <w:name w:val="Überschrift 7 Zchn"/>
    <w:link w:val="berschrift7"/>
    <w:rsid w:val="006F5DF9"/>
    <w:rPr>
      <w:rFonts w:ascii="Futura Book" w:eastAsia="Times New Roman" w:hAnsi="Futura Book" w:cs="Times New Roman"/>
      <w:sz w:val="24"/>
      <w:szCs w:val="24"/>
      <w:lang w:eastAsia="de-DE"/>
    </w:rPr>
  </w:style>
  <w:style w:type="paragraph" w:customStyle="1" w:styleId="Formatvorlage1">
    <w:name w:val="Formatvorlage1"/>
    <w:basedOn w:val="Standard"/>
    <w:autoRedefine/>
    <w:rsid w:val="006F5DF9"/>
    <w:rPr>
      <w:b/>
      <w:sz w:val="24"/>
    </w:rPr>
  </w:style>
  <w:style w:type="paragraph" w:customStyle="1" w:styleId="Firmaklein">
    <w:name w:val="Firma/klein"/>
    <w:basedOn w:val="Standard"/>
    <w:next w:val="Standard"/>
    <w:rsid w:val="006F5DF9"/>
    <w:rPr>
      <w:rFonts w:ascii="FuturaLight" w:hAnsi="FuturaLight"/>
      <w:noProof/>
      <w:color w:val="C0C0C0"/>
      <w:sz w:val="14"/>
      <w:szCs w:val="20"/>
    </w:rPr>
  </w:style>
  <w:style w:type="paragraph" w:styleId="Kopfzeile">
    <w:name w:val="header"/>
    <w:basedOn w:val="Standard"/>
    <w:link w:val="KopfzeileZchn"/>
    <w:uiPriority w:val="99"/>
    <w:rsid w:val="006F5DF9"/>
    <w:pPr>
      <w:tabs>
        <w:tab w:val="center" w:pos="4536"/>
        <w:tab w:val="right" w:pos="9072"/>
      </w:tabs>
    </w:pPr>
  </w:style>
  <w:style w:type="character" w:customStyle="1" w:styleId="KopfzeileZchn">
    <w:name w:val="Kopfzeile Zchn"/>
    <w:link w:val="Kopfzeile"/>
    <w:uiPriority w:val="99"/>
    <w:rsid w:val="006F5DF9"/>
    <w:rPr>
      <w:rFonts w:ascii="Futura Book" w:eastAsia="Times New Roman" w:hAnsi="Futura Book" w:cs="Times New Roman"/>
      <w:sz w:val="20"/>
      <w:szCs w:val="24"/>
      <w:lang w:eastAsia="de-DE"/>
    </w:rPr>
  </w:style>
  <w:style w:type="paragraph" w:styleId="Fuzeile">
    <w:name w:val="footer"/>
    <w:basedOn w:val="Standard"/>
    <w:link w:val="FuzeileZchn"/>
    <w:uiPriority w:val="99"/>
    <w:rsid w:val="006F5DF9"/>
    <w:pPr>
      <w:tabs>
        <w:tab w:val="center" w:pos="4536"/>
        <w:tab w:val="right" w:pos="9072"/>
      </w:tabs>
    </w:pPr>
  </w:style>
  <w:style w:type="character" w:customStyle="1" w:styleId="FuzeileZchn">
    <w:name w:val="Fußzeile Zchn"/>
    <w:link w:val="Fuzeile"/>
    <w:uiPriority w:val="99"/>
    <w:rsid w:val="006F5DF9"/>
    <w:rPr>
      <w:rFonts w:ascii="Futura Book" w:eastAsia="Times New Roman" w:hAnsi="Futura Book" w:cs="Times New Roman"/>
      <w:sz w:val="20"/>
      <w:szCs w:val="24"/>
      <w:lang w:eastAsia="de-DE"/>
    </w:rPr>
  </w:style>
  <w:style w:type="paragraph" w:styleId="Textkrper">
    <w:name w:val="Body Text"/>
    <w:basedOn w:val="Standard"/>
    <w:link w:val="TextkrperZchn"/>
    <w:semiHidden/>
    <w:rsid w:val="00DF1265"/>
    <w:pPr>
      <w:tabs>
        <w:tab w:val="left" w:pos="284"/>
      </w:tabs>
    </w:pPr>
    <w:rPr>
      <w:sz w:val="24"/>
    </w:rPr>
  </w:style>
  <w:style w:type="character" w:customStyle="1" w:styleId="TextkrperZchn">
    <w:name w:val="Textkörper Zchn"/>
    <w:link w:val="Textkrper"/>
    <w:semiHidden/>
    <w:rsid w:val="00DF1265"/>
    <w:rPr>
      <w:rFonts w:ascii="Arial" w:eastAsia="Times New Roman" w:hAnsi="Arial" w:cs="Arial"/>
      <w:sz w:val="24"/>
      <w:szCs w:val="24"/>
    </w:rPr>
  </w:style>
  <w:style w:type="paragraph" w:customStyle="1" w:styleId="StandardWeb1">
    <w:name w:val="Standard (Web)1"/>
    <w:basedOn w:val="Standard"/>
    <w:rsid w:val="00DF1265"/>
    <w:pPr>
      <w:overflowPunct w:val="0"/>
      <w:autoSpaceDE w:val="0"/>
      <w:autoSpaceDN w:val="0"/>
      <w:adjustRightInd w:val="0"/>
      <w:spacing w:before="100" w:after="100"/>
    </w:pPr>
    <w:rPr>
      <w:rFonts w:ascii="Times New Roman" w:hAnsi="Times New Roman"/>
      <w:sz w:val="24"/>
      <w:szCs w:val="20"/>
    </w:rPr>
  </w:style>
  <w:style w:type="paragraph" w:styleId="Verzeichnis1">
    <w:name w:val="toc 1"/>
    <w:basedOn w:val="Standard"/>
    <w:next w:val="Standard"/>
    <w:autoRedefine/>
    <w:uiPriority w:val="39"/>
    <w:rsid w:val="006859DA"/>
    <w:pPr>
      <w:tabs>
        <w:tab w:val="left" w:pos="440"/>
        <w:tab w:val="right" w:leader="dot" w:pos="9061"/>
      </w:tabs>
      <w:spacing w:before="120" w:after="120"/>
    </w:pPr>
    <w:rPr>
      <w:bCs/>
      <w:noProof/>
    </w:rPr>
  </w:style>
  <w:style w:type="paragraph" w:styleId="Verzeichnis2">
    <w:name w:val="toc 2"/>
    <w:basedOn w:val="berschrift2"/>
    <w:next w:val="Standard"/>
    <w:autoRedefine/>
    <w:uiPriority w:val="39"/>
    <w:rsid w:val="00450B94"/>
    <w:pPr>
      <w:keepNext w:val="0"/>
      <w:numPr>
        <w:ilvl w:val="0"/>
        <w:numId w:val="0"/>
      </w:numPr>
      <w:tabs>
        <w:tab w:val="clear" w:pos="284"/>
      </w:tabs>
      <w:ind w:left="221"/>
      <w:jc w:val="left"/>
      <w:outlineLvl w:val="9"/>
    </w:pPr>
    <w:rPr>
      <w:rFonts w:cs="Calibri"/>
      <w:b w:val="0"/>
      <w:bCs w:val="0"/>
      <w:szCs w:val="20"/>
      <w:lang w:val="de-DE"/>
    </w:rPr>
  </w:style>
  <w:style w:type="paragraph" w:styleId="Verzeichnis3">
    <w:name w:val="toc 3"/>
    <w:basedOn w:val="berschrift3"/>
    <w:next w:val="Standard"/>
    <w:autoRedefine/>
    <w:uiPriority w:val="39"/>
    <w:rsid w:val="00450B94"/>
    <w:pPr>
      <w:keepNext w:val="0"/>
      <w:numPr>
        <w:ilvl w:val="0"/>
        <w:numId w:val="0"/>
      </w:numPr>
      <w:ind w:left="442"/>
      <w:jc w:val="left"/>
      <w:outlineLvl w:val="9"/>
    </w:pPr>
    <w:rPr>
      <w:rFonts w:cs="Calibri"/>
      <w:b w:val="0"/>
      <w:bCs w:val="0"/>
      <w:szCs w:val="20"/>
    </w:rPr>
  </w:style>
  <w:style w:type="character" w:styleId="Hyperlink">
    <w:name w:val="Hyperlink"/>
    <w:uiPriority w:val="99"/>
    <w:rsid w:val="00FE1E6E"/>
    <w:rPr>
      <w:color w:val="0000FF"/>
      <w:u w:val="single"/>
    </w:rPr>
  </w:style>
  <w:style w:type="character" w:customStyle="1" w:styleId="berschrift1Zchn">
    <w:name w:val="Überschrift 1 Zchn"/>
    <w:link w:val="berschrift1"/>
    <w:uiPriority w:val="9"/>
    <w:rsid w:val="005853B9"/>
    <w:rPr>
      <w:rFonts w:ascii="Arial" w:eastAsia="Times New Roman" w:hAnsi="Arial" w:cs="Arial"/>
      <w:b/>
      <w:bCs/>
      <w:kern w:val="32"/>
      <w:sz w:val="28"/>
      <w:szCs w:val="22"/>
    </w:rPr>
  </w:style>
  <w:style w:type="character" w:customStyle="1" w:styleId="berschrift2Zchn">
    <w:name w:val="Überschrift 2 Zchn"/>
    <w:link w:val="berschrift2"/>
    <w:uiPriority w:val="9"/>
    <w:rsid w:val="002328A3"/>
    <w:rPr>
      <w:rFonts w:ascii="Arial" w:eastAsia="Times New Roman" w:hAnsi="Arial" w:cs="Arial"/>
      <w:b/>
      <w:bCs/>
      <w:iCs/>
      <w:sz w:val="22"/>
      <w:szCs w:val="22"/>
      <w:lang w:val="fr-FR"/>
    </w:rPr>
  </w:style>
  <w:style w:type="character" w:customStyle="1" w:styleId="berschrift3Zchn">
    <w:name w:val="Überschrift 3 Zchn"/>
    <w:link w:val="berschrift3"/>
    <w:uiPriority w:val="9"/>
    <w:rsid w:val="002328A3"/>
    <w:rPr>
      <w:rFonts w:ascii="Arial" w:eastAsia="Times New Roman" w:hAnsi="Arial" w:cs="Arial"/>
      <w:b/>
      <w:bCs/>
      <w:sz w:val="22"/>
      <w:szCs w:val="22"/>
    </w:rPr>
  </w:style>
  <w:style w:type="paragraph" w:styleId="Funotentext">
    <w:name w:val="footnote text"/>
    <w:basedOn w:val="Standard"/>
    <w:link w:val="FunotentextZchn"/>
    <w:semiHidden/>
    <w:rsid w:val="00E54EB0"/>
    <w:pPr>
      <w:tabs>
        <w:tab w:val="left" w:pos="284"/>
      </w:tabs>
    </w:pPr>
    <w:rPr>
      <w:szCs w:val="20"/>
    </w:rPr>
  </w:style>
  <w:style w:type="character" w:customStyle="1" w:styleId="FunotentextZchn">
    <w:name w:val="Fußnotentext Zchn"/>
    <w:link w:val="Funotentext"/>
    <w:semiHidden/>
    <w:rsid w:val="00E54EB0"/>
    <w:rPr>
      <w:rFonts w:ascii="Arial" w:eastAsia="Times New Roman" w:hAnsi="Arial"/>
    </w:rPr>
  </w:style>
  <w:style w:type="character" w:styleId="Funotenzeichen">
    <w:name w:val="footnote reference"/>
    <w:semiHidden/>
    <w:unhideWhenUsed/>
    <w:rsid w:val="00506934"/>
    <w:rPr>
      <w:vertAlign w:val="superscript"/>
    </w:rPr>
  </w:style>
  <w:style w:type="character" w:customStyle="1" w:styleId="berschrift4Zchn">
    <w:name w:val="Überschrift 4 Zchn"/>
    <w:link w:val="berschrift4"/>
    <w:uiPriority w:val="9"/>
    <w:rsid w:val="002328A3"/>
    <w:rPr>
      <w:rFonts w:ascii="Arial" w:eastAsia="Times New Roman" w:hAnsi="Arial" w:cs="Arial"/>
      <w:b/>
      <w:sz w:val="22"/>
      <w:szCs w:val="22"/>
    </w:rPr>
  </w:style>
  <w:style w:type="character" w:customStyle="1" w:styleId="berschrift8Zchn">
    <w:name w:val="Überschrift 8 Zchn"/>
    <w:link w:val="berschrift8"/>
    <w:uiPriority w:val="9"/>
    <w:semiHidden/>
    <w:rsid w:val="00FC79C7"/>
    <w:rPr>
      <w:rFonts w:ascii="Calibri" w:eastAsia="Times New Roman" w:hAnsi="Calibri" w:cs="Times New Roman"/>
      <w:i/>
      <w:iCs/>
      <w:sz w:val="24"/>
      <w:szCs w:val="24"/>
    </w:rPr>
  </w:style>
  <w:style w:type="character" w:customStyle="1" w:styleId="berschrift9Zchn">
    <w:name w:val="Überschrift 9 Zchn"/>
    <w:link w:val="berschrift9"/>
    <w:uiPriority w:val="9"/>
    <w:semiHidden/>
    <w:rsid w:val="00FC79C7"/>
    <w:rPr>
      <w:rFonts w:ascii="Calibri Light" w:eastAsia="Times New Roman" w:hAnsi="Calibri Light" w:cs="Times New Roman"/>
      <w:sz w:val="22"/>
      <w:szCs w:val="22"/>
    </w:rPr>
  </w:style>
  <w:style w:type="table" w:styleId="Tabellenraster">
    <w:name w:val="Table Grid"/>
    <w:basedOn w:val="NormaleTabelle"/>
    <w:uiPriority w:val="59"/>
    <w:rsid w:val="00C34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unhideWhenUsed/>
    <w:rsid w:val="00450B94"/>
    <w:pPr>
      <w:spacing w:before="120" w:after="120"/>
      <w:ind w:left="658"/>
      <w:jc w:val="left"/>
    </w:pPr>
    <w:rPr>
      <w:rFonts w:cs="Calibri"/>
      <w:szCs w:val="20"/>
    </w:rPr>
  </w:style>
  <w:style w:type="paragraph" w:styleId="Verzeichnis5">
    <w:name w:val="toc 5"/>
    <w:basedOn w:val="Standard"/>
    <w:next w:val="Standard"/>
    <w:autoRedefine/>
    <w:uiPriority w:val="39"/>
    <w:unhideWhenUsed/>
    <w:rsid w:val="0067569C"/>
    <w:pPr>
      <w:ind w:left="880"/>
      <w:jc w:val="left"/>
    </w:pPr>
    <w:rPr>
      <w:rFonts w:ascii="Calibri" w:hAnsi="Calibri" w:cs="Calibri"/>
      <w:sz w:val="20"/>
      <w:szCs w:val="20"/>
    </w:rPr>
  </w:style>
  <w:style w:type="paragraph" w:styleId="Verzeichnis6">
    <w:name w:val="toc 6"/>
    <w:basedOn w:val="Standard"/>
    <w:next w:val="Standard"/>
    <w:autoRedefine/>
    <w:uiPriority w:val="39"/>
    <w:unhideWhenUsed/>
    <w:rsid w:val="0067569C"/>
    <w:pPr>
      <w:ind w:left="1100"/>
      <w:jc w:val="left"/>
    </w:pPr>
    <w:rPr>
      <w:rFonts w:ascii="Calibri" w:hAnsi="Calibri" w:cs="Calibri"/>
      <w:sz w:val="20"/>
      <w:szCs w:val="20"/>
    </w:rPr>
  </w:style>
  <w:style w:type="paragraph" w:styleId="Verzeichnis7">
    <w:name w:val="toc 7"/>
    <w:basedOn w:val="Standard"/>
    <w:next w:val="Standard"/>
    <w:autoRedefine/>
    <w:uiPriority w:val="39"/>
    <w:unhideWhenUsed/>
    <w:rsid w:val="0067569C"/>
    <w:pPr>
      <w:ind w:left="1320"/>
      <w:jc w:val="left"/>
    </w:pPr>
    <w:rPr>
      <w:rFonts w:ascii="Calibri" w:hAnsi="Calibri" w:cs="Calibri"/>
      <w:sz w:val="20"/>
      <w:szCs w:val="20"/>
    </w:rPr>
  </w:style>
  <w:style w:type="paragraph" w:styleId="Verzeichnis8">
    <w:name w:val="toc 8"/>
    <w:basedOn w:val="Standard"/>
    <w:next w:val="Standard"/>
    <w:autoRedefine/>
    <w:uiPriority w:val="39"/>
    <w:unhideWhenUsed/>
    <w:rsid w:val="0067569C"/>
    <w:pPr>
      <w:ind w:left="1540"/>
      <w:jc w:val="left"/>
    </w:pPr>
    <w:rPr>
      <w:rFonts w:ascii="Calibri" w:hAnsi="Calibri" w:cs="Calibri"/>
      <w:sz w:val="20"/>
      <w:szCs w:val="20"/>
    </w:rPr>
  </w:style>
  <w:style w:type="paragraph" w:styleId="Verzeichnis9">
    <w:name w:val="toc 9"/>
    <w:basedOn w:val="Standard"/>
    <w:next w:val="Standard"/>
    <w:autoRedefine/>
    <w:uiPriority w:val="39"/>
    <w:unhideWhenUsed/>
    <w:rsid w:val="0067569C"/>
    <w:pPr>
      <w:ind w:left="1760"/>
      <w:jc w:val="left"/>
    </w:pPr>
    <w:rPr>
      <w:rFonts w:ascii="Calibri" w:hAnsi="Calibri" w:cs="Calibri"/>
      <w:sz w:val="20"/>
      <w:szCs w:val="20"/>
    </w:rPr>
  </w:style>
  <w:style w:type="paragraph" w:styleId="Beschriftung">
    <w:name w:val="caption"/>
    <w:basedOn w:val="Standard"/>
    <w:next w:val="Standard"/>
    <w:uiPriority w:val="35"/>
    <w:unhideWhenUsed/>
    <w:qFormat/>
    <w:rsid w:val="00657CDE"/>
    <w:rPr>
      <w:b/>
      <w:bCs/>
      <w:sz w:val="20"/>
      <w:szCs w:val="20"/>
    </w:rPr>
  </w:style>
  <w:style w:type="character" w:customStyle="1" w:styleId="Erwhnung1">
    <w:name w:val="Erwähnung1"/>
    <w:uiPriority w:val="99"/>
    <w:semiHidden/>
    <w:unhideWhenUsed/>
    <w:rsid w:val="00657CDE"/>
    <w:rPr>
      <w:color w:val="2B579A"/>
      <w:shd w:val="clear" w:color="auto" w:fill="E6E6E6"/>
    </w:rPr>
  </w:style>
  <w:style w:type="paragraph" w:styleId="Abbildungsverzeichnis">
    <w:name w:val="table of figures"/>
    <w:basedOn w:val="Standard"/>
    <w:next w:val="Standard"/>
    <w:uiPriority w:val="99"/>
    <w:unhideWhenUsed/>
    <w:rsid w:val="00657CDE"/>
  </w:style>
  <w:style w:type="character" w:styleId="Kommentarzeichen">
    <w:name w:val="annotation reference"/>
    <w:uiPriority w:val="99"/>
    <w:semiHidden/>
    <w:unhideWhenUsed/>
    <w:rsid w:val="00253F36"/>
    <w:rPr>
      <w:sz w:val="16"/>
      <w:szCs w:val="16"/>
    </w:rPr>
  </w:style>
  <w:style w:type="paragraph" w:styleId="Kommentartext">
    <w:name w:val="annotation text"/>
    <w:basedOn w:val="Standard"/>
    <w:link w:val="KommentartextZchn"/>
    <w:uiPriority w:val="99"/>
    <w:unhideWhenUsed/>
    <w:rsid w:val="00253F36"/>
    <w:rPr>
      <w:sz w:val="20"/>
      <w:szCs w:val="20"/>
    </w:rPr>
  </w:style>
  <w:style w:type="character" w:customStyle="1" w:styleId="KommentartextZchn">
    <w:name w:val="Kommentartext Zchn"/>
    <w:link w:val="Kommentartext"/>
    <w:uiPriority w:val="99"/>
    <w:rsid w:val="00253F36"/>
    <w:rPr>
      <w:rFonts w:ascii="Arial" w:eastAsia="Times New Roman" w:hAnsi="Arial" w:cs="Arial"/>
    </w:rPr>
  </w:style>
  <w:style w:type="paragraph" w:styleId="Kommentarthema">
    <w:name w:val="annotation subject"/>
    <w:basedOn w:val="Kommentartext"/>
    <w:next w:val="Kommentartext"/>
    <w:link w:val="KommentarthemaZchn"/>
    <w:uiPriority w:val="99"/>
    <w:semiHidden/>
    <w:unhideWhenUsed/>
    <w:rsid w:val="00253F36"/>
    <w:rPr>
      <w:b/>
      <w:bCs/>
    </w:rPr>
  </w:style>
  <w:style w:type="character" w:customStyle="1" w:styleId="KommentarthemaZchn">
    <w:name w:val="Kommentarthema Zchn"/>
    <w:link w:val="Kommentarthema"/>
    <w:uiPriority w:val="99"/>
    <w:semiHidden/>
    <w:rsid w:val="00253F36"/>
    <w:rPr>
      <w:rFonts w:ascii="Arial" w:eastAsia="Times New Roman" w:hAnsi="Arial" w:cs="Arial"/>
      <w:b/>
      <w:bCs/>
    </w:rPr>
  </w:style>
  <w:style w:type="paragraph" w:styleId="Sprechblasentext">
    <w:name w:val="Balloon Text"/>
    <w:basedOn w:val="Standard"/>
    <w:link w:val="SprechblasentextZchn"/>
    <w:uiPriority w:val="99"/>
    <w:semiHidden/>
    <w:unhideWhenUsed/>
    <w:rsid w:val="00253F36"/>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253F36"/>
    <w:rPr>
      <w:rFonts w:ascii="Segoe UI" w:eastAsia="Times New Roman" w:hAnsi="Segoe UI" w:cs="Segoe UI"/>
      <w:sz w:val="18"/>
      <w:szCs w:val="18"/>
    </w:rPr>
  </w:style>
  <w:style w:type="paragraph" w:styleId="berarbeitung">
    <w:name w:val="Revision"/>
    <w:hidden/>
    <w:uiPriority w:val="99"/>
    <w:semiHidden/>
    <w:rsid w:val="005A155A"/>
    <w:rPr>
      <w:rFonts w:eastAsia="Times New Roman"/>
    </w:rPr>
  </w:style>
  <w:style w:type="paragraph" w:styleId="Listenabsatz">
    <w:name w:val="List Paragraph"/>
    <w:basedOn w:val="Standard"/>
    <w:uiPriority w:val="34"/>
    <w:qFormat/>
    <w:rsid w:val="0093461B"/>
    <w:pPr>
      <w:ind w:left="720"/>
      <w:contextualSpacing/>
    </w:pPr>
  </w:style>
  <w:style w:type="character" w:styleId="BesuchterLink">
    <w:name w:val="FollowedHyperlink"/>
    <w:basedOn w:val="Absatz-Standardschriftart"/>
    <w:uiPriority w:val="99"/>
    <w:semiHidden/>
    <w:unhideWhenUsed/>
    <w:rsid w:val="0093461B"/>
    <w:rPr>
      <w:color w:val="954F72" w:themeColor="followedHyperlink"/>
      <w:u w:val="single"/>
    </w:rPr>
  </w:style>
  <w:style w:type="paragraph" w:customStyle="1" w:styleId="Default">
    <w:name w:val="Default"/>
    <w:rsid w:val="008C0151"/>
    <w:pPr>
      <w:autoSpaceDE w:val="0"/>
      <w:autoSpaceDN w:val="0"/>
      <w:adjustRightInd w:val="0"/>
    </w:pPr>
    <w:rPr>
      <w:color w:val="000000"/>
      <w:sz w:val="24"/>
      <w:szCs w:val="24"/>
    </w:rPr>
  </w:style>
  <w:style w:type="paragraph" w:styleId="HTMLVorformatiert">
    <w:name w:val="HTML Preformatted"/>
    <w:basedOn w:val="Standard"/>
    <w:link w:val="HTMLVorformatiertZchn"/>
    <w:uiPriority w:val="99"/>
    <w:unhideWhenUsed/>
    <w:rsid w:val="00C8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C80FF9"/>
    <w:rPr>
      <w:rFonts w:ascii="Courier New" w:eastAsia="Times New Roman" w:hAnsi="Courier New" w:cs="Courier New"/>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NormaleTabelle"/>
    <w:tblPr>
      <w:tblStyleRowBandSize w:val="1"/>
      <w:tblStyleColBandSize w:val="1"/>
      <w:tblCellMar>
        <w:left w:w="70" w:type="dxa"/>
        <w:right w:w="70" w:type="dxa"/>
      </w:tblCellMar>
    </w:tblPr>
  </w:style>
  <w:style w:type="table" w:customStyle="1" w:styleId="1">
    <w:name w:val="1"/>
    <w:basedOn w:val="NormaleTabelle"/>
    <w:tblPr>
      <w:tblStyleRowBandSize w:val="1"/>
      <w:tblStyleColBandSize w:val="1"/>
      <w:tblCellMar>
        <w:left w:w="115" w:type="dxa"/>
        <w:right w:w="115" w:type="dxa"/>
      </w:tblCellMar>
    </w:tblPr>
  </w:style>
  <w:style w:type="paragraph" w:styleId="Index1">
    <w:name w:val="index 1"/>
    <w:basedOn w:val="Standard"/>
    <w:next w:val="Standard"/>
    <w:autoRedefine/>
    <w:uiPriority w:val="99"/>
    <w:semiHidden/>
    <w:unhideWhenUsed/>
    <w:rsid w:val="00662611"/>
    <w:pPr>
      <w:spacing w:line="240" w:lineRule="auto"/>
      <w:ind w:left="220" w:hanging="220"/>
    </w:pPr>
  </w:style>
  <w:style w:type="table" w:customStyle="1" w:styleId="TableGrid">
    <w:name w:val="TableGrid"/>
    <w:rsid w:val="00A048E2"/>
    <w:pPr>
      <w:spacing w:line="240" w:lineRule="auto"/>
      <w:jc w:val="left"/>
    </w:pPr>
    <w:rPr>
      <w:rFonts w:asciiTheme="minorHAnsi" w:eastAsiaTheme="minorEastAsia" w:hAnsiTheme="minorHAnsi" w:cstheme="minorBidi"/>
      <w:kern w:val="2"/>
      <w:lang w:val="en-US"/>
      <w14:ligatures w14:val="standardContextual"/>
    </w:rPr>
    <w:tblPr>
      <w:tblCellMar>
        <w:top w:w="0" w:type="dxa"/>
        <w:left w:w="0" w:type="dxa"/>
        <w:bottom w:w="0" w:type="dxa"/>
        <w:right w:w="0" w:type="dxa"/>
      </w:tblCellMar>
    </w:tblPr>
  </w:style>
  <w:style w:type="character" w:customStyle="1" w:styleId="mn">
    <w:name w:val="mn"/>
    <w:basedOn w:val="Absatz-Standardschriftart"/>
    <w:rsid w:val="00CA6B55"/>
  </w:style>
  <w:style w:type="character" w:customStyle="1" w:styleId="mi">
    <w:name w:val="mi"/>
    <w:basedOn w:val="Absatz-Standardschriftart"/>
    <w:rsid w:val="00CA6B55"/>
  </w:style>
  <w:style w:type="character" w:styleId="NichtaufgelsteErwhnung">
    <w:name w:val="Unresolved Mention"/>
    <w:basedOn w:val="Absatz-Standardschriftart"/>
    <w:uiPriority w:val="99"/>
    <w:semiHidden/>
    <w:unhideWhenUsed/>
    <w:rsid w:val="002C22F5"/>
    <w:rPr>
      <w:color w:val="605E5C"/>
      <w:shd w:val="clear" w:color="auto" w:fill="E1DFDD"/>
    </w:rPr>
  </w:style>
  <w:style w:type="paragraph" w:styleId="Inhaltsverzeichnisberschrift">
    <w:name w:val="TOC Heading"/>
    <w:basedOn w:val="berschrift1"/>
    <w:next w:val="Standard"/>
    <w:uiPriority w:val="39"/>
    <w:unhideWhenUsed/>
    <w:qFormat/>
    <w:rsid w:val="000742A5"/>
    <w:pPr>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2864">
      <w:bodyDiv w:val="1"/>
      <w:marLeft w:val="0"/>
      <w:marRight w:val="0"/>
      <w:marTop w:val="0"/>
      <w:marBottom w:val="0"/>
      <w:divBdr>
        <w:top w:val="none" w:sz="0" w:space="0" w:color="auto"/>
        <w:left w:val="none" w:sz="0" w:space="0" w:color="auto"/>
        <w:bottom w:val="none" w:sz="0" w:space="0" w:color="auto"/>
        <w:right w:val="none" w:sz="0" w:space="0" w:color="auto"/>
      </w:divBdr>
    </w:div>
    <w:div w:id="139425917">
      <w:bodyDiv w:val="1"/>
      <w:marLeft w:val="0"/>
      <w:marRight w:val="0"/>
      <w:marTop w:val="0"/>
      <w:marBottom w:val="0"/>
      <w:divBdr>
        <w:top w:val="none" w:sz="0" w:space="0" w:color="auto"/>
        <w:left w:val="none" w:sz="0" w:space="0" w:color="auto"/>
        <w:bottom w:val="none" w:sz="0" w:space="0" w:color="auto"/>
        <w:right w:val="none" w:sz="0" w:space="0" w:color="auto"/>
      </w:divBdr>
    </w:div>
    <w:div w:id="345013227">
      <w:bodyDiv w:val="1"/>
      <w:marLeft w:val="0"/>
      <w:marRight w:val="0"/>
      <w:marTop w:val="0"/>
      <w:marBottom w:val="0"/>
      <w:divBdr>
        <w:top w:val="none" w:sz="0" w:space="0" w:color="auto"/>
        <w:left w:val="none" w:sz="0" w:space="0" w:color="auto"/>
        <w:bottom w:val="none" w:sz="0" w:space="0" w:color="auto"/>
        <w:right w:val="none" w:sz="0" w:space="0" w:color="auto"/>
      </w:divBdr>
    </w:div>
    <w:div w:id="485433661">
      <w:bodyDiv w:val="1"/>
      <w:marLeft w:val="0"/>
      <w:marRight w:val="0"/>
      <w:marTop w:val="0"/>
      <w:marBottom w:val="0"/>
      <w:divBdr>
        <w:top w:val="none" w:sz="0" w:space="0" w:color="auto"/>
        <w:left w:val="none" w:sz="0" w:space="0" w:color="auto"/>
        <w:bottom w:val="none" w:sz="0" w:space="0" w:color="auto"/>
        <w:right w:val="none" w:sz="0" w:space="0" w:color="auto"/>
      </w:divBdr>
    </w:div>
    <w:div w:id="736975122">
      <w:bodyDiv w:val="1"/>
      <w:marLeft w:val="0"/>
      <w:marRight w:val="0"/>
      <w:marTop w:val="0"/>
      <w:marBottom w:val="0"/>
      <w:divBdr>
        <w:top w:val="none" w:sz="0" w:space="0" w:color="auto"/>
        <w:left w:val="none" w:sz="0" w:space="0" w:color="auto"/>
        <w:bottom w:val="none" w:sz="0" w:space="0" w:color="auto"/>
        <w:right w:val="none" w:sz="0" w:space="0" w:color="auto"/>
      </w:divBdr>
    </w:div>
    <w:div w:id="817654192">
      <w:bodyDiv w:val="1"/>
      <w:marLeft w:val="0"/>
      <w:marRight w:val="0"/>
      <w:marTop w:val="0"/>
      <w:marBottom w:val="0"/>
      <w:divBdr>
        <w:top w:val="none" w:sz="0" w:space="0" w:color="auto"/>
        <w:left w:val="none" w:sz="0" w:space="0" w:color="auto"/>
        <w:bottom w:val="none" w:sz="0" w:space="0" w:color="auto"/>
        <w:right w:val="none" w:sz="0" w:space="0" w:color="auto"/>
      </w:divBdr>
    </w:div>
    <w:div w:id="1171723156">
      <w:bodyDiv w:val="1"/>
      <w:marLeft w:val="0"/>
      <w:marRight w:val="0"/>
      <w:marTop w:val="0"/>
      <w:marBottom w:val="0"/>
      <w:divBdr>
        <w:top w:val="none" w:sz="0" w:space="0" w:color="auto"/>
        <w:left w:val="none" w:sz="0" w:space="0" w:color="auto"/>
        <w:bottom w:val="none" w:sz="0" w:space="0" w:color="auto"/>
        <w:right w:val="none" w:sz="0" w:space="0" w:color="auto"/>
      </w:divBdr>
    </w:div>
    <w:div w:id="1203324244">
      <w:bodyDiv w:val="1"/>
      <w:marLeft w:val="0"/>
      <w:marRight w:val="0"/>
      <w:marTop w:val="0"/>
      <w:marBottom w:val="0"/>
      <w:divBdr>
        <w:top w:val="none" w:sz="0" w:space="0" w:color="auto"/>
        <w:left w:val="none" w:sz="0" w:space="0" w:color="auto"/>
        <w:bottom w:val="none" w:sz="0" w:space="0" w:color="auto"/>
        <w:right w:val="none" w:sz="0" w:space="0" w:color="auto"/>
      </w:divBdr>
    </w:div>
    <w:div w:id="1382166545">
      <w:bodyDiv w:val="1"/>
      <w:marLeft w:val="0"/>
      <w:marRight w:val="0"/>
      <w:marTop w:val="0"/>
      <w:marBottom w:val="0"/>
      <w:divBdr>
        <w:top w:val="none" w:sz="0" w:space="0" w:color="auto"/>
        <w:left w:val="none" w:sz="0" w:space="0" w:color="auto"/>
        <w:bottom w:val="none" w:sz="0" w:space="0" w:color="auto"/>
        <w:right w:val="none" w:sz="0" w:space="0" w:color="auto"/>
      </w:divBdr>
    </w:div>
    <w:div w:id="1738242790">
      <w:bodyDiv w:val="1"/>
      <w:marLeft w:val="0"/>
      <w:marRight w:val="0"/>
      <w:marTop w:val="0"/>
      <w:marBottom w:val="0"/>
      <w:divBdr>
        <w:top w:val="none" w:sz="0" w:space="0" w:color="auto"/>
        <w:left w:val="none" w:sz="0" w:space="0" w:color="auto"/>
        <w:bottom w:val="none" w:sz="0" w:space="0" w:color="auto"/>
        <w:right w:val="none" w:sz="0" w:space="0" w:color="auto"/>
      </w:divBdr>
    </w:div>
    <w:div w:id="1799638520">
      <w:bodyDiv w:val="1"/>
      <w:marLeft w:val="0"/>
      <w:marRight w:val="0"/>
      <w:marTop w:val="0"/>
      <w:marBottom w:val="0"/>
      <w:divBdr>
        <w:top w:val="none" w:sz="0" w:space="0" w:color="auto"/>
        <w:left w:val="none" w:sz="0" w:space="0" w:color="auto"/>
        <w:bottom w:val="none" w:sz="0" w:space="0" w:color="auto"/>
        <w:right w:val="none" w:sz="0" w:space="0" w:color="auto"/>
      </w:divBdr>
    </w:div>
    <w:div w:id="2063675153">
      <w:bodyDiv w:val="1"/>
      <w:marLeft w:val="0"/>
      <w:marRight w:val="0"/>
      <w:marTop w:val="0"/>
      <w:marBottom w:val="0"/>
      <w:divBdr>
        <w:top w:val="none" w:sz="0" w:space="0" w:color="auto"/>
        <w:left w:val="none" w:sz="0" w:space="0" w:color="auto"/>
        <w:bottom w:val="none" w:sz="0" w:space="0" w:color="auto"/>
        <w:right w:val="none" w:sz="0" w:space="0" w:color="auto"/>
      </w:divBdr>
    </w:div>
    <w:div w:id="2076198496">
      <w:bodyDiv w:val="1"/>
      <w:marLeft w:val="0"/>
      <w:marRight w:val="0"/>
      <w:marTop w:val="0"/>
      <w:marBottom w:val="0"/>
      <w:divBdr>
        <w:top w:val="none" w:sz="0" w:space="0" w:color="auto"/>
        <w:left w:val="none" w:sz="0" w:space="0" w:color="auto"/>
        <w:bottom w:val="none" w:sz="0" w:space="0" w:color="auto"/>
        <w:right w:val="none" w:sz="0" w:space="0" w:color="auto"/>
      </w:divBdr>
    </w:div>
    <w:div w:id="2109616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header" Target="header4.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image" Target="media/image5.png"/><Relationship Id="rId28" Type="http://schemas.openxmlformats.org/officeDocument/2006/relationships/image" Target="media/image10.emf"/><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image" Target="media/image13.emf"/><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emf"/><Relationship Id="rId35" Type="http://schemas.microsoft.com/office/2011/relationships/people" Target="people.xml"/><Relationship Id="rId8" Type="http://schemas.openxmlformats.org/officeDocument/2006/relationships/settings" Target="settings.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9A087754329724BB7AAAD3873C5823C" ma:contentTypeVersion="12" ma:contentTypeDescription="Ein neues Dokument erstellen." ma:contentTypeScope="" ma:versionID="6ee1fe792757fe76fb43e4f257138098">
  <xsd:schema xmlns:xsd="http://www.w3.org/2001/XMLSchema" xmlns:xs="http://www.w3.org/2001/XMLSchema" xmlns:p="http://schemas.microsoft.com/office/2006/metadata/properties" xmlns:ns3="63fcffaa-edf7-42ec-a1dd-ef9c1858873e" xmlns:ns4="507275c9-3720-4897-bf0c-74287292f0cb" targetNamespace="http://schemas.microsoft.com/office/2006/metadata/properties" ma:root="true" ma:fieldsID="9872eb2cbac57cfeed7dc42f1d53edbe" ns3:_="" ns4:_="">
    <xsd:import namespace="63fcffaa-edf7-42ec-a1dd-ef9c1858873e"/>
    <xsd:import namespace="507275c9-3720-4897-bf0c-74287292f0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cffaa-edf7-42ec-a1dd-ef9c185887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7275c9-3720-4897-bf0c-74287292f0cb"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EjVyDwBcEKbSMizgCxETywOMUw==">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</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D24530-B9A8-455B-B7D3-6CAF1CB78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cffaa-edf7-42ec-a1dd-ef9c1858873e"/>
    <ds:schemaRef ds:uri="507275c9-3720-4897-bf0c-74287292f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E5FCF9-835C-4825-929E-8C780D595F20}">
  <ds:schemaRefs>
    <ds:schemaRef ds:uri="http://schemas.openxmlformats.org/officeDocument/2006/bibliography"/>
  </ds:schemaRefs>
</ds:datastoreItem>
</file>

<file path=customXml/itemProps4.xml><?xml version="1.0" encoding="utf-8"?>
<ds:datastoreItem xmlns:ds="http://schemas.openxmlformats.org/officeDocument/2006/customXml" ds:itemID="{6F96D20E-05FC-48B2-AAAC-D7166F6CA8C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F10D48F-1E8F-4129-BD76-EA8F5437A5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6336</Words>
  <Characters>39923</Characters>
  <Application>Microsoft Office Word</Application>
  <DocSecurity>0</DocSecurity>
  <Lines>332</Lines>
  <Paragraphs>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Schallmo</dc:creator>
  <cp:keywords/>
  <dc:description/>
  <cp:lastModifiedBy>Hannah Knehr</cp:lastModifiedBy>
  <cp:revision>4</cp:revision>
  <dcterms:created xsi:type="dcterms:W3CDTF">2023-06-30T15:48:00Z</dcterms:created>
  <dcterms:modified xsi:type="dcterms:W3CDTF">2023-06-30T15:51:00Z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27aad8f28863005ce30ac72503602ae624972f6d1e2e302f212c5f9b1697c8b6</vt:lpwstr>
  </property>
  <property fmtid="{D5CDD505-2E9C-101B-9397-08002B2CF9AE}" pid="3" name="CitaviDocumentProperty_8">
    <vt:lpwstr>C:\Users\ninou\OneDrive\Dokumente\Citavi 6\Citavi 6\Projects\Big Data Seminar\Big Data Seminar.ctv6</vt:lpwstr>
  </property>
  <property fmtid="{D5CDD505-2E9C-101B-9397-08002B2CF9AE}" pid="4" name="CitaviDocumentProperty_7">
    <vt:lpwstr>Big Data Seminar</vt:lpwstr>
  </property>
  <property fmtid="{D5CDD505-2E9C-101B-9397-08002B2CF9AE}" pid="5" name="CitaviDocumentProperty_0">
    <vt:lpwstr>f1ed8f7d-1c65-4f06-ad48-3e96e725bea1</vt:lpwstr>
  </property>
  <property fmtid="{D5CDD505-2E9C-101B-9397-08002B2CF9AE}" pid="6" name="ContentTypeId">
    <vt:lpwstr>0x01010049A087754329724BB7AAAD3873C5823C</vt:lpwstr>
  </property>
</Properties>
</file>