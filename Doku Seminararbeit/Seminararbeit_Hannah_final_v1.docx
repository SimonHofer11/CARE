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Pr="00E8158F" w:rsidRDefault="00303A6A">
      <w:pPr>
        <w:spacing w:before="40"/>
        <w:jc w:val="center"/>
        <w:rPr>
          <w:b/>
          <w:sz w:val="28"/>
          <w:szCs w:val="28"/>
        </w:rPr>
      </w:pPr>
      <w:bookmarkStart w:id="1" w:name="_heading=h.gjdgxs" w:colFirst="0" w:colLast="0"/>
      <w:bookmarkEnd w:id="1"/>
    </w:p>
    <w:p w14:paraId="2CE77151" w14:textId="77777777" w:rsidR="00303A6A" w:rsidRPr="00E8158F" w:rsidRDefault="00303A6A">
      <w:pPr>
        <w:spacing w:before="40"/>
        <w:jc w:val="center"/>
        <w:rPr>
          <w:b/>
          <w:sz w:val="28"/>
          <w:szCs w:val="28"/>
        </w:rPr>
      </w:pPr>
    </w:p>
    <w:p w14:paraId="45F30877" w14:textId="77777777" w:rsidR="00303A6A" w:rsidRPr="00E8158F" w:rsidRDefault="00303A6A">
      <w:pPr>
        <w:spacing w:before="40"/>
        <w:jc w:val="center"/>
        <w:rPr>
          <w:b/>
          <w:sz w:val="28"/>
          <w:szCs w:val="28"/>
        </w:rPr>
      </w:pPr>
    </w:p>
    <w:p w14:paraId="1798A77B" w14:textId="77777777" w:rsidR="00303A6A" w:rsidRPr="00463C36" w:rsidRDefault="00BC79CD">
      <w:pPr>
        <w:spacing w:before="40"/>
        <w:jc w:val="center"/>
        <w:rPr>
          <w:b/>
          <w:sz w:val="28"/>
          <w:szCs w:val="28"/>
        </w:rPr>
      </w:pPr>
      <w:r w:rsidRPr="00463C36">
        <w:rPr>
          <w:b/>
          <w:sz w:val="28"/>
          <w:szCs w:val="28"/>
        </w:rPr>
        <w:t>Universität Ulm</w:t>
      </w:r>
    </w:p>
    <w:p w14:paraId="565DE2E3" w14:textId="77777777" w:rsidR="00303A6A" w:rsidRPr="00463C36" w:rsidRDefault="00BC79CD">
      <w:pPr>
        <w:spacing w:before="40"/>
        <w:jc w:val="center"/>
        <w:rPr>
          <w:b/>
          <w:sz w:val="28"/>
          <w:szCs w:val="28"/>
        </w:rPr>
      </w:pPr>
      <w:r w:rsidRPr="00463C36">
        <w:rPr>
          <w:sz w:val="28"/>
          <w:szCs w:val="28"/>
        </w:rPr>
        <w:t>Fakultät für Mathematik und</w:t>
      </w:r>
    </w:p>
    <w:p w14:paraId="6AD60A0F" w14:textId="77777777" w:rsidR="00303A6A" w:rsidRPr="00463C36" w:rsidRDefault="00BC79CD">
      <w:pPr>
        <w:spacing w:before="40"/>
        <w:jc w:val="center"/>
        <w:rPr>
          <w:sz w:val="28"/>
          <w:szCs w:val="28"/>
          <w:lang w:val="en-US"/>
          <w:rPrChange w:id="2" w:author="Hannah Knehr" w:date="2023-07-03T14:04:00Z">
            <w:rPr>
              <w:sz w:val="28"/>
              <w:szCs w:val="28"/>
            </w:rPr>
          </w:rPrChange>
        </w:rPr>
      </w:pPr>
      <w:r w:rsidRPr="00463C36">
        <w:rPr>
          <w:sz w:val="28"/>
          <w:szCs w:val="28"/>
          <w:lang w:val="en-US"/>
          <w:rPrChange w:id="3" w:author="Hannah Knehr" w:date="2023-07-03T14:04:00Z">
            <w:rPr>
              <w:sz w:val="28"/>
              <w:szCs w:val="28"/>
            </w:rPr>
          </w:rPrChange>
        </w:rPr>
        <w:t>Wirtschaftswissenschaften</w:t>
      </w:r>
    </w:p>
    <w:p w14:paraId="304CDB5C" w14:textId="77777777" w:rsidR="00303A6A" w:rsidRPr="00463C36" w:rsidRDefault="00303A6A">
      <w:pPr>
        <w:spacing w:before="40"/>
        <w:jc w:val="center"/>
        <w:rPr>
          <w:sz w:val="28"/>
          <w:szCs w:val="28"/>
          <w:lang w:val="en-US"/>
          <w:rPrChange w:id="4" w:author="Hannah Knehr" w:date="2023-07-03T14:04:00Z">
            <w:rPr>
              <w:sz w:val="28"/>
              <w:szCs w:val="28"/>
            </w:rPr>
          </w:rPrChange>
        </w:rPr>
      </w:pPr>
    </w:p>
    <w:p w14:paraId="0F882048" w14:textId="77777777" w:rsidR="00303A6A" w:rsidRPr="00463C36" w:rsidRDefault="00303A6A">
      <w:pPr>
        <w:spacing w:before="40"/>
        <w:jc w:val="center"/>
        <w:rPr>
          <w:sz w:val="28"/>
          <w:szCs w:val="28"/>
          <w:lang w:val="en-US"/>
          <w:rPrChange w:id="5" w:author="Hannah Knehr" w:date="2023-07-03T14:04:00Z">
            <w:rPr>
              <w:sz w:val="28"/>
              <w:szCs w:val="28"/>
            </w:rPr>
          </w:rPrChange>
        </w:rPr>
      </w:pPr>
    </w:p>
    <w:p w14:paraId="744B250C" w14:textId="77777777" w:rsidR="00303A6A" w:rsidRPr="00463C36" w:rsidRDefault="00303A6A">
      <w:pPr>
        <w:spacing w:before="40"/>
        <w:jc w:val="center"/>
        <w:rPr>
          <w:sz w:val="28"/>
          <w:szCs w:val="28"/>
          <w:lang w:val="en-US"/>
          <w:rPrChange w:id="6" w:author="Hannah Knehr" w:date="2023-07-03T14:04:00Z">
            <w:rPr>
              <w:sz w:val="28"/>
              <w:szCs w:val="28"/>
            </w:rPr>
          </w:rPrChange>
        </w:rPr>
      </w:pPr>
    </w:p>
    <w:p w14:paraId="01D934B9" w14:textId="77777777" w:rsidR="00303A6A" w:rsidRPr="00463C36" w:rsidRDefault="00303A6A">
      <w:pPr>
        <w:spacing w:before="40"/>
        <w:jc w:val="center"/>
        <w:rPr>
          <w:sz w:val="28"/>
          <w:szCs w:val="28"/>
          <w:lang w:val="en-US"/>
          <w:rPrChange w:id="7" w:author="Hannah Knehr" w:date="2023-07-03T14:04:00Z">
            <w:rPr>
              <w:sz w:val="28"/>
              <w:szCs w:val="28"/>
            </w:rPr>
          </w:rPrChange>
        </w:rPr>
      </w:pPr>
    </w:p>
    <w:p w14:paraId="04C85E53" w14:textId="77777777" w:rsidR="00303A6A" w:rsidRPr="00463C36" w:rsidRDefault="00303A6A">
      <w:pPr>
        <w:spacing w:before="40"/>
        <w:jc w:val="center"/>
        <w:rPr>
          <w:sz w:val="28"/>
          <w:szCs w:val="28"/>
          <w:lang w:val="en-US"/>
          <w:rPrChange w:id="8" w:author="Hannah Knehr" w:date="2023-07-03T14:04:00Z">
            <w:rPr>
              <w:sz w:val="28"/>
              <w:szCs w:val="28"/>
            </w:rPr>
          </w:rPrChange>
        </w:rPr>
      </w:pPr>
    </w:p>
    <w:p w14:paraId="15D743B7" w14:textId="77777777" w:rsidR="00303A6A" w:rsidRPr="00463C36" w:rsidRDefault="00303A6A">
      <w:pPr>
        <w:spacing w:before="40"/>
        <w:jc w:val="center"/>
        <w:rPr>
          <w:sz w:val="28"/>
          <w:szCs w:val="28"/>
          <w:lang w:val="en-US"/>
          <w:rPrChange w:id="9" w:author="Hannah Knehr" w:date="2023-07-03T14:04:00Z">
            <w:rPr>
              <w:sz w:val="28"/>
              <w:szCs w:val="28"/>
            </w:rPr>
          </w:rPrChange>
        </w:rPr>
      </w:pPr>
    </w:p>
    <w:p w14:paraId="7C1C6F62" w14:textId="6496AEB9" w:rsidR="005668D8" w:rsidRPr="00463C36" w:rsidRDefault="005668D8" w:rsidP="005668D8">
      <w:pPr>
        <w:pBdr>
          <w:top w:val="nil"/>
          <w:left w:val="nil"/>
          <w:bottom w:val="nil"/>
          <w:right w:val="nil"/>
          <w:between w:val="nil"/>
        </w:pBdr>
        <w:jc w:val="center"/>
        <w:rPr>
          <w:rFonts w:eastAsia="Arial"/>
          <w:sz w:val="24"/>
          <w:szCs w:val="24"/>
          <w:lang w:val="en-US"/>
        </w:rPr>
      </w:pPr>
      <w:r w:rsidRPr="00463C36">
        <w:rPr>
          <w:rFonts w:eastAsia="Arial"/>
          <w:sz w:val="36"/>
          <w:szCs w:val="36"/>
          <w:lang w:val="en-US"/>
        </w:rPr>
        <w:t>Exploring the Use of</w:t>
      </w:r>
      <w:r w:rsidR="00EE117F" w:rsidRPr="00463C36">
        <w:rPr>
          <w:rFonts w:eastAsia="Arial"/>
          <w:sz w:val="36"/>
          <w:szCs w:val="36"/>
          <w:lang w:val="en-US"/>
        </w:rPr>
        <w:t xml:space="preserve"> a</w:t>
      </w:r>
      <w:r w:rsidRPr="00463C36">
        <w:rPr>
          <w:rFonts w:eastAsia="Arial"/>
          <w:sz w:val="36"/>
          <w:szCs w:val="36"/>
          <w:lang w:val="en-US"/>
        </w:rPr>
        <w:t xml:space="preserve"> Random Forest and </w:t>
      </w:r>
      <w:r w:rsidR="00EE117F" w:rsidRPr="00463C36">
        <w:rPr>
          <w:rFonts w:eastAsia="Arial"/>
          <w:sz w:val="36"/>
          <w:szCs w:val="36"/>
          <w:lang w:val="en-US"/>
        </w:rPr>
        <w:t xml:space="preserve">a </w:t>
      </w:r>
      <w:r w:rsidRPr="00463C36">
        <w:rPr>
          <w:rFonts w:eastAsia="Arial"/>
          <w:sz w:val="36"/>
          <w:szCs w:val="36"/>
          <w:lang w:val="en-US"/>
        </w:rPr>
        <w:t>Counterfactual Explanations</w:t>
      </w:r>
      <w:r w:rsidR="00EE117F" w:rsidRPr="00463C36">
        <w:rPr>
          <w:rFonts w:eastAsia="Arial"/>
          <w:sz w:val="36"/>
          <w:szCs w:val="36"/>
          <w:lang w:val="en-US"/>
        </w:rPr>
        <w:t xml:space="preserve"> Approach</w:t>
      </w:r>
      <w:r w:rsidRPr="00463C36">
        <w:rPr>
          <w:rFonts w:eastAsia="Arial"/>
          <w:sz w:val="36"/>
          <w:szCs w:val="36"/>
          <w:lang w:val="en-US"/>
        </w:rPr>
        <w:t xml:space="preserve"> in Credit Scoring</w:t>
      </w:r>
    </w:p>
    <w:p w14:paraId="7D0FA83E" w14:textId="77777777" w:rsidR="00303A6A" w:rsidRPr="00463C36" w:rsidRDefault="00303A6A">
      <w:pPr>
        <w:spacing w:before="40"/>
        <w:rPr>
          <w:b/>
          <w:sz w:val="28"/>
          <w:szCs w:val="28"/>
          <w:lang w:val="en-US"/>
          <w:rPrChange w:id="10" w:author="Hannah Knehr" w:date="2023-07-03T14:04:00Z">
            <w:rPr>
              <w:b/>
              <w:sz w:val="28"/>
              <w:szCs w:val="28"/>
            </w:rPr>
          </w:rPrChange>
        </w:rPr>
        <w:pPrChange w:id="11" w:author="Denise Denise" w:date="2023-07-01T21:55:00Z">
          <w:pPr>
            <w:spacing w:before="40"/>
            <w:jc w:val="center"/>
          </w:pPr>
        </w:pPrChange>
      </w:pPr>
    </w:p>
    <w:p w14:paraId="5CB63EF1" w14:textId="77777777" w:rsidR="00303A6A" w:rsidRPr="00463C36" w:rsidRDefault="00303A6A">
      <w:pPr>
        <w:spacing w:before="40"/>
        <w:jc w:val="center"/>
        <w:rPr>
          <w:sz w:val="28"/>
          <w:szCs w:val="28"/>
          <w:lang w:val="en-US"/>
          <w:rPrChange w:id="12" w:author="Hannah Knehr" w:date="2023-07-03T14:04:00Z">
            <w:rPr>
              <w:sz w:val="28"/>
              <w:szCs w:val="28"/>
            </w:rPr>
          </w:rPrChange>
        </w:rPr>
      </w:pPr>
    </w:p>
    <w:p w14:paraId="56999D75" w14:textId="77777777" w:rsidR="00303A6A" w:rsidRPr="00463C36" w:rsidRDefault="00BC79CD">
      <w:pPr>
        <w:spacing w:before="40"/>
        <w:jc w:val="center"/>
        <w:rPr>
          <w:sz w:val="28"/>
          <w:szCs w:val="28"/>
          <w:lang w:val="en-US"/>
          <w:rPrChange w:id="13" w:author="Hannah Knehr" w:date="2023-07-03T14:04:00Z">
            <w:rPr>
              <w:sz w:val="28"/>
              <w:szCs w:val="28"/>
            </w:rPr>
          </w:rPrChange>
        </w:rPr>
      </w:pPr>
      <w:r w:rsidRPr="00463C36">
        <w:rPr>
          <w:sz w:val="28"/>
          <w:szCs w:val="28"/>
          <w:lang w:val="en-US"/>
          <w:rPrChange w:id="14" w:author="Hannah Knehr" w:date="2023-07-03T14:04:00Z">
            <w:rPr>
              <w:sz w:val="28"/>
              <w:szCs w:val="28"/>
            </w:rPr>
          </w:rPrChange>
        </w:rPr>
        <w:t>Seminararbeit</w:t>
      </w:r>
    </w:p>
    <w:p w14:paraId="5E3A7FA6" w14:textId="77777777" w:rsidR="00303A6A" w:rsidRPr="00463C36" w:rsidRDefault="00303A6A">
      <w:pPr>
        <w:spacing w:before="40"/>
        <w:jc w:val="center"/>
        <w:rPr>
          <w:sz w:val="28"/>
          <w:szCs w:val="28"/>
          <w:lang w:val="en-US"/>
          <w:rPrChange w:id="15" w:author="Hannah Knehr" w:date="2023-07-03T14:04:00Z">
            <w:rPr>
              <w:sz w:val="28"/>
              <w:szCs w:val="28"/>
            </w:rPr>
          </w:rPrChange>
        </w:rPr>
      </w:pPr>
    </w:p>
    <w:p w14:paraId="053FDD99" w14:textId="6BC95AC0" w:rsidR="00303A6A" w:rsidRPr="00463C36" w:rsidRDefault="00BC79CD">
      <w:pPr>
        <w:spacing w:before="40"/>
        <w:jc w:val="center"/>
        <w:rPr>
          <w:sz w:val="28"/>
          <w:szCs w:val="28"/>
          <w:lang w:val="en-US"/>
          <w:rPrChange w:id="16" w:author="Hannah Knehr" w:date="2023-07-03T14:04:00Z">
            <w:rPr>
              <w:sz w:val="28"/>
              <w:szCs w:val="28"/>
            </w:rPr>
          </w:rPrChange>
        </w:rPr>
      </w:pPr>
      <w:del w:id="17" w:author="Hannah Knehr" w:date="2023-07-03T12:32:00Z">
        <w:r w:rsidRPr="00463C36" w:rsidDel="00CC5D56">
          <w:rPr>
            <w:sz w:val="28"/>
            <w:szCs w:val="28"/>
            <w:lang w:val="en-US"/>
            <w:rPrChange w:id="18" w:author="Hannah Knehr" w:date="2023-07-03T14:04:00Z">
              <w:rPr>
                <w:sz w:val="28"/>
                <w:szCs w:val="28"/>
              </w:rPr>
            </w:rPrChange>
          </w:rPr>
          <w:delText>I</w:delText>
        </w:r>
        <w:r w:rsidR="006E19F8" w:rsidRPr="00463C36" w:rsidDel="00CC5D56">
          <w:rPr>
            <w:sz w:val="28"/>
            <w:szCs w:val="28"/>
            <w:lang w:val="en-US"/>
            <w:rPrChange w:id="19" w:author="Hannah Knehr" w:date="2023-07-03T14:04:00Z">
              <w:rPr>
                <w:sz w:val="28"/>
                <w:szCs w:val="28"/>
              </w:rPr>
            </w:rPrChange>
          </w:rPr>
          <w:delText xml:space="preserve">m Seminar </w:delText>
        </w:r>
      </w:del>
      <w:r w:rsidR="006E19F8" w:rsidRPr="00463C36">
        <w:rPr>
          <w:sz w:val="28"/>
          <w:szCs w:val="28"/>
          <w:lang w:val="en-US"/>
          <w:rPrChange w:id="20" w:author="Hannah Knehr" w:date="2023-07-03T14:04:00Z">
            <w:rPr>
              <w:sz w:val="28"/>
              <w:szCs w:val="28"/>
            </w:rPr>
          </w:rPrChange>
        </w:rPr>
        <w:t>Big (Social) Data Analytics</w:t>
      </w:r>
    </w:p>
    <w:p w14:paraId="7E24E555" w14:textId="77777777" w:rsidR="00303A6A" w:rsidRPr="00463C36" w:rsidRDefault="00303A6A">
      <w:pPr>
        <w:spacing w:before="40"/>
        <w:jc w:val="center"/>
        <w:rPr>
          <w:sz w:val="28"/>
          <w:szCs w:val="28"/>
          <w:lang w:val="en-US"/>
          <w:rPrChange w:id="21" w:author="Hannah Knehr" w:date="2023-07-03T14:04:00Z">
            <w:rPr>
              <w:sz w:val="28"/>
              <w:szCs w:val="28"/>
            </w:rPr>
          </w:rPrChange>
        </w:rPr>
      </w:pPr>
    </w:p>
    <w:p w14:paraId="687EFB44" w14:textId="77777777" w:rsidR="00303A6A" w:rsidRPr="00463C36" w:rsidRDefault="00303A6A">
      <w:pPr>
        <w:spacing w:before="40"/>
        <w:jc w:val="center"/>
        <w:rPr>
          <w:sz w:val="20"/>
          <w:szCs w:val="20"/>
          <w:lang w:val="en-US"/>
          <w:rPrChange w:id="22" w:author="Hannah Knehr" w:date="2023-07-03T14:04:00Z">
            <w:rPr>
              <w:sz w:val="20"/>
              <w:szCs w:val="20"/>
            </w:rPr>
          </w:rPrChange>
        </w:rPr>
      </w:pPr>
    </w:p>
    <w:p w14:paraId="6A7A569D" w14:textId="77777777" w:rsidR="00303A6A" w:rsidRPr="00463C36" w:rsidRDefault="00BC79CD">
      <w:pPr>
        <w:spacing w:before="40"/>
        <w:jc w:val="center"/>
      </w:pPr>
      <w:r w:rsidRPr="00463C36">
        <w:t>vorgelegt von</w:t>
      </w:r>
    </w:p>
    <w:p w14:paraId="7259A8FD" w14:textId="286711B1" w:rsidR="00303A6A" w:rsidRPr="00463C36" w:rsidRDefault="00FB203D">
      <w:pPr>
        <w:spacing w:before="40"/>
        <w:jc w:val="center"/>
      </w:pPr>
      <w:r w:rsidRPr="00463C36">
        <w:t>Denise Falk, Simon Hofer, Hannah Knehr</w:t>
      </w:r>
    </w:p>
    <w:p w14:paraId="58BF8210" w14:textId="7BB9D46E" w:rsidR="00303A6A" w:rsidRPr="00463C36" w:rsidRDefault="00BC79CD" w:rsidP="00FB203D">
      <w:pPr>
        <w:spacing w:before="40"/>
        <w:jc w:val="center"/>
      </w:pPr>
      <w:r w:rsidRPr="00463C36">
        <w:t xml:space="preserve">am </w:t>
      </w:r>
      <w:r w:rsidR="00FB203D" w:rsidRPr="00463C36">
        <w:fldChar w:fldCharType="begin"/>
      </w:r>
      <w:r w:rsidR="00FB203D" w:rsidRPr="00463C36">
        <w:instrText xml:space="preserve"> TIME \@ "d. MMMM yyyy" </w:instrText>
      </w:r>
      <w:r w:rsidR="00FB203D" w:rsidRPr="00463C36">
        <w:fldChar w:fldCharType="separate"/>
      </w:r>
      <w:ins w:id="23" w:author="Hannah Knehr" w:date="2023-07-03T14:07:00Z">
        <w:r w:rsidR="00992364">
          <w:rPr>
            <w:noProof/>
          </w:rPr>
          <w:t>3. Juli 2023</w:t>
        </w:r>
      </w:ins>
      <w:del w:id="24" w:author="Hannah Knehr" w:date="2023-07-03T12:34:00Z">
        <w:r w:rsidR="00CC5D56" w:rsidRPr="00463C36" w:rsidDel="00CC5D56">
          <w:rPr>
            <w:noProof/>
          </w:rPr>
          <w:delText>3</w:delText>
        </w:r>
      </w:del>
      <w:del w:id="25" w:author="Hannah Knehr" w:date="2023-07-03T14:07:00Z">
        <w:r w:rsidR="00CC5D56" w:rsidRPr="00463C36" w:rsidDel="00992364">
          <w:rPr>
            <w:noProof/>
          </w:rPr>
          <w:delText>. Juli 2023</w:delText>
        </w:r>
      </w:del>
      <w:r w:rsidR="00FB203D" w:rsidRPr="00463C36">
        <w:fldChar w:fldCharType="end"/>
      </w:r>
    </w:p>
    <w:p w14:paraId="472C71E0" w14:textId="77777777" w:rsidR="00FB203D" w:rsidRPr="00463C36" w:rsidRDefault="00FB203D" w:rsidP="00FB203D">
      <w:pPr>
        <w:spacing w:before="40"/>
        <w:jc w:val="center"/>
      </w:pPr>
    </w:p>
    <w:p w14:paraId="45ED814B" w14:textId="77777777" w:rsidR="00303A6A" w:rsidRPr="00463C36" w:rsidRDefault="00BC79CD">
      <w:pPr>
        <w:jc w:val="center"/>
        <w:rPr>
          <w:b/>
        </w:rPr>
      </w:pPr>
      <w:r w:rsidRPr="00463C36">
        <w:rPr>
          <w:b/>
        </w:rPr>
        <w:t>Gutachter</w:t>
      </w:r>
    </w:p>
    <w:p w14:paraId="43860026" w14:textId="4789A583" w:rsidR="00303A6A" w:rsidRPr="00463C36" w:rsidRDefault="00BC79CD">
      <w:pPr>
        <w:spacing w:before="40"/>
        <w:jc w:val="center"/>
      </w:pPr>
      <w:r w:rsidRPr="00463C36">
        <w:t>Lars</w:t>
      </w:r>
      <w:r w:rsidR="00FB203D" w:rsidRPr="00463C36">
        <w:t xml:space="preserve"> Moestue</w:t>
      </w:r>
    </w:p>
    <w:p w14:paraId="06C08CD9" w14:textId="3BADFD8C" w:rsidR="00303A6A" w:rsidRPr="00463C36" w:rsidRDefault="00FB203D">
      <w:pPr>
        <w:spacing w:before="40"/>
        <w:jc w:val="center"/>
      </w:pPr>
      <w:r w:rsidRPr="00463C36">
        <w:t>Dr. Andreas Obermeier</w:t>
      </w:r>
    </w:p>
    <w:p w14:paraId="23E8088C" w14:textId="77777777" w:rsidR="00303A6A" w:rsidRPr="00463C36" w:rsidRDefault="00BC79CD" w:rsidP="007F0BD3">
      <w:pPr>
        <w:rPr>
          <w:b/>
          <w:bCs/>
        </w:rPr>
      </w:pPr>
      <w:bookmarkStart w:id="26" w:name="_heading=h.30j0zll" w:colFirst="0" w:colLast="0"/>
      <w:bookmarkEnd w:id="26"/>
      <w:r w:rsidRPr="00463C36">
        <w:br w:type="column"/>
      </w:r>
      <w:r w:rsidRPr="00463C36">
        <w:rPr>
          <w:b/>
          <w:bCs/>
          <w:sz w:val="28"/>
          <w:szCs w:val="28"/>
        </w:rPr>
        <w:lastRenderedPageBreak/>
        <w:t>Inhaltsverzeichnis</w:t>
      </w:r>
    </w:p>
    <w:sdt>
      <w:sdtPr>
        <w:rPr>
          <w:bCs w:val="0"/>
          <w:noProof w:val="0"/>
        </w:rPr>
        <w:id w:val="1243840126"/>
        <w:docPartObj>
          <w:docPartGallery w:val="Table of Contents"/>
          <w:docPartUnique/>
        </w:docPartObj>
      </w:sdtPr>
      <w:sdtEndPr/>
      <w:sdtContent>
        <w:p w14:paraId="7FE9E174" w14:textId="26BA6A68" w:rsidR="001843E4" w:rsidRPr="00463C36" w:rsidRDefault="00BC79CD" w:rsidP="001843E4">
          <w:pPr>
            <w:pStyle w:val="Verzeichnis1"/>
            <w:rPr>
              <w:ins w:id="27" w:author="Hannah Knehr" w:date="2023-07-03T14:03:00Z"/>
              <w:rFonts w:asciiTheme="minorHAnsi" w:eastAsiaTheme="minorEastAsia" w:hAnsiTheme="minorHAnsi" w:cstheme="minorBidi"/>
              <w:kern w:val="2"/>
              <w:lang w:eastAsia="de-DE"/>
              <w14:ligatures w14:val="standardContextual"/>
            </w:rPr>
          </w:pPr>
          <w:r w:rsidRPr="00463C36">
            <w:fldChar w:fldCharType="begin"/>
          </w:r>
          <w:r w:rsidRPr="00463C36">
            <w:instrText xml:space="preserve"> TOC \h \u \z </w:instrText>
          </w:r>
          <w:r w:rsidRPr="00463C36">
            <w:fldChar w:fldCharType="separate"/>
          </w:r>
          <w:ins w:id="28" w:author="Hannah Knehr" w:date="2023-07-03T14:03:00Z">
            <w:r w:rsidR="001843E4" w:rsidRPr="00463C36">
              <w:rPr>
                <w:rStyle w:val="Hyperlink"/>
              </w:rPr>
              <w:fldChar w:fldCharType="begin"/>
            </w:r>
            <w:r w:rsidR="001843E4" w:rsidRPr="00463C36">
              <w:rPr>
                <w:rStyle w:val="Hyperlink"/>
              </w:rPr>
              <w:instrText xml:space="preserve"> </w:instrText>
            </w:r>
            <w:r w:rsidR="001843E4" w:rsidRPr="00463C36">
              <w:instrText>HYPERLINK \l "_Toc139285424"</w:instrText>
            </w:r>
            <w:r w:rsidR="001843E4" w:rsidRPr="00463C36">
              <w:rPr>
                <w:rStyle w:val="Hyperlink"/>
              </w:rPr>
              <w:instrText xml:space="preserve"> </w:instrText>
            </w:r>
            <w:r w:rsidR="001843E4" w:rsidRPr="00463C36">
              <w:rPr>
                <w:rStyle w:val="Hyperlink"/>
              </w:rPr>
            </w:r>
            <w:r w:rsidR="001843E4" w:rsidRPr="00463C36">
              <w:rPr>
                <w:rStyle w:val="Hyperlink"/>
              </w:rPr>
              <w:fldChar w:fldCharType="separate"/>
            </w:r>
            <w:r w:rsidR="001843E4" w:rsidRPr="00463C36">
              <w:rPr>
                <w:rStyle w:val="Hyperlink"/>
              </w:rPr>
              <w:t>Abbildungsverzeichnis</w:t>
            </w:r>
            <w:r w:rsidR="001843E4" w:rsidRPr="00463C36">
              <w:rPr>
                <w:webHidden/>
              </w:rPr>
              <w:tab/>
            </w:r>
            <w:r w:rsidR="001843E4" w:rsidRPr="00463C36">
              <w:rPr>
                <w:webHidden/>
              </w:rPr>
              <w:fldChar w:fldCharType="begin"/>
            </w:r>
            <w:r w:rsidR="001843E4" w:rsidRPr="00463C36">
              <w:rPr>
                <w:webHidden/>
              </w:rPr>
              <w:instrText xml:space="preserve"> PAGEREF _Toc139285424 \h </w:instrText>
            </w:r>
          </w:ins>
          <w:r w:rsidR="001843E4" w:rsidRPr="00463C36">
            <w:rPr>
              <w:webHidden/>
            </w:rPr>
          </w:r>
          <w:r w:rsidR="001843E4" w:rsidRPr="00463C36">
            <w:rPr>
              <w:webHidden/>
            </w:rPr>
            <w:fldChar w:fldCharType="separate"/>
          </w:r>
          <w:ins w:id="29" w:author="Hannah Knehr" w:date="2023-07-03T14:03:00Z">
            <w:r w:rsidR="001843E4" w:rsidRPr="00463C36">
              <w:rPr>
                <w:webHidden/>
              </w:rPr>
              <w:t>III</w:t>
            </w:r>
            <w:r w:rsidR="001843E4" w:rsidRPr="00463C36">
              <w:rPr>
                <w:webHidden/>
              </w:rPr>
              <w:fldChar w:fldCharType="end"/>
            </w:r>
            <w:r w:rsidR="001843E4" w:rsidRPr="00463C36">
              <w:rPr>
                <w:rStyle w:val="Hyperlink"/>
              </w:rPr>
              <w:fldChar w:fldCharType="end"/>
            </w:r>
          </w:ins>
        </w:p>
        <w:p w14:paraId="4A7B1F91" w14:textId="79D86936" w:rsidR="001843E4" w:rsidRPr="00463C36" w:rsidRDefault="001843E4" w:rsidP="001843E4">
          <w:pPr>
            <w:pStyle w:val="Verzeichnis1"/>
            <w:rPr>
              <w:ins w:id="30" w:author="Hannah Knehr" w:date="2023-07-03T14:03:00Z"/>
              <w:rFonts w:asciiTheme="minorHAnsi" w:eastAsiaTheme="minorEastAsia" w:hAnsiTheme="minorHAnsi" w:cstheme="minorBidi"/>
              <w:kern w:val="2"/>
              <w:lang w:eastAsia="de-DE"/>
              <w14:ligatures w14:val="standardContextual"/>
            </w:rPr>
          </w:pPr>
          <w:ins w:id="31" w:author="Hannah Knehr" w:date="2023-07-03T14:03:00Z">
            <w:r w:rsidRPr="00463C36">
              <w:rPr>
                <w:rStyle w:val="Hyperlink"/>
              </w:rPr>
              <w:fldChar w:fldCharType="begin"/>
            </w:r>
            <w:r w:rsidRPr="00463C36">
              <w:rPr>
                <w:rStyle w:val="Hyperlink"/>
              </w:rPr>
              <w:instrText xml:space="preserve"> </w:instrText>
            </w:r>
            <w:r w:rsidRPr="00463C36">
              <w:instrText>HYPERLINK \l "_Toc139285425"</w:instrText>
            </w:r>
            <w:r w:rsidRPr="00463C36">
              <w:rPr>
                <w:rStyle w:val="Hyperlink"/>
              </w:rPr>
              <w:instrText xml:space="preserve"> </w:instrText>
            </w:r>
            <w:r w:rsidRPr="00463C36">
              <w:rPr>
                <w:rStyle w:val="Hyperlink"/>
              </w:rPr>
            </w:r>
            <w:r w:rsidRPr="00463C36">
              <w:rPr>
                <w:rStyle w:val="Hyperlink"/>
              </w:rPr>
              <w:fldChar w:fldCharType="separate"/>
            </w:r>
            <w:r w:rsidRPr="00463C36">
              <w:rPr>
                <w:rStyle w:val="Hyperlink"/>
              </w:rPr>
              <w:t>Abkürzungsverzeichnis</w:t>
            </w:r>
            <w:r w:rsidRPr="00463C36">
              <w:rPr>
                <w:webHidden/>
              </w:rPr>
              <w:tab/>
            </w:r>
            <w:r w:rsidRPr="00463C36">
              <w:rPr>
                <w:webHidden/>
              </w:rPr>
              <w:fldChar w:fldCharType="begin"/>
            </w:r>
            <w:r w:rsidRPr="00463C36">
              <w:rPr>
                <w:webHidden/>
              </w:rPr>
              <w:instrText xml:space="preserve"> PAGEREF _Toc139285425 \h </w:instrText>
            </w:r>
          </w:ins>
          <w:r w:rsidRPr="00463C36">
            <w:rPr>
              <w:webHidden/>
            </w:rPr>
          </w:r>
          <w:r w:rsidRPr="00463C36">
            <w:rPr>
              <w:webHidden/>
            </w:rPr>
            <w:fldChar w:fldCharType="separate"/>
          </w:r>
          <w:ins w:id="32" w:author="Hannah Knehr" w:date="2023-07-03T14:03:00Z">
            <w:r w:rsidRPr="00463C36">
              <w:rPr>
                <w:webHidden/>
              </w:rPr>
              <w:t>IV</w:t>
            </w:r>
            <w:r w:rsidRPr="00463C36">
              <w:rPr>
                <w:webHidden/>
              </w:rPr>
              <w:fldChar w:fldCharType="end"/>
            </w:r>
            <w:r w:rsidRPr="00463C36">
              <w:rPr>
                <w:rStyle w:val="Hyperlink"/>
              </w:rPr>
              <w:fldChar w:fldCharType="end"/>
            </w:r>
          </w:ins>
        </w:p>
        <w:p w14:paraId="7076E466" w14:textId="59460C45" w:rsidR="001843E4" w:rsidRPr="00463C36" w:rsidRDefault="001843E4" w:rsidP="001843E4">
          <w:pPr>
            <w:pStyle w:val="Verzeichnis1"/>
            <w:rPr>
              <w:ins w:id="33" w:author="Hannah Knehr" w:date="2023-07-03T14:03:00Z"/>
              <w:rFonts w:asciiTheme="minorHAnsi" w:eastAsiaTheme="minorEastAsia" w:hAnsiTheme="minorHAnsi" w:cstheme="minorBidi"/>
              <w:kern w:val="2"/>
              <w:lang w:eastAsia="de-DE"/>
              <w14:ligatures w14:val="standardContextual"/>
            </w:rPr>
          </w:pPr>
          <w:ins w:id="34" w:author="Hannah Knehr" w:date="2023-07-03T14:03:00Z">
            <w:r w:rsidRPr="00463C36">
              <w:rPr>
                <w:rStyle w:val="Hyperlink"/>
              </w:rPr>
              <w:fldChar w:fldCharType="begin"/>
            </w:r>
            <w:r w:rsidRPr="00463C36">
              <w:rPr>
                <w:rStyle w:val="Hyperlink"/>
              </w:rPr>
              <w:instrText xml:space="preserve"> </w:instrText>
            </w:r>
            <w:r w:rsidRPr="00463C36">
              <w:instrText>HYPERLINK \l "_Toc139285426"</w:instrText>
            </w:r>
            <w:r w:rsidRPr="00463C36">
              <w:rPr>
                <w:rStyle w:val="Hyperlink"/>
              </w:rPr>
              <w:instrText xml:space="preserve"> </w:instrText>
            </w:r>
            <w:r w:rsidRPr="00463C36">
              <w:rPr>
                <w:rStyle w:val="Hyperlink"/>
              </w:rPr>
            </w:r>
            <w:r w:rsidRPr="00463C36">
              <w:rPr>
                <w:rStyle w:val="Hyperlink"/>
              </w:rPr>
              <w:fldChar w:fldCharType="separate"/>
            </w:r>
            <w:r w:rsidRPr="00463C36">
              <w:rPr>
                <w:rStyle w:val="Hyperlink"/>
              </w:rPr>
              <w:t>1</w:t>
            </w:r>
            <w:r w:rsidRPr="00463C36">
              <w:rPr>
                <w:rFonts w:asciiTheme="minorHAnsi" w:eastAsiaTheme="minorEastAsia" w:hAnsiTheme="minorHAnsi" w:cstheme="minorBidi"/>
                <w:kern w:val="2"/>
                <w:lang w:eastAsia="de-DE"/>
                <w14:ligatures w14:val="standardContextual"/>
              </w:rPr>
              <w:tab/>
            </w:r>
            <w:r w:rsidRPr="00463C36">
              <w:rPr>
                <w:rStyle w:val="Hyperlink"/>
              </w:rPr>
              <w:t>Die Entschleierung des Kreditgenehmigungsprozesses mit (erklärbarer) künstlicher Intelligenz</w:t>
            </w:r>
            <w:r w:rsidRPr="00463C36">
              <w:rPr>
                <w:webHidden/>
              </w:rPr>
              <w:tab/>
            </w:r>
            <w:r w:rsidRPr="00463C36">
              <w:rPr>
                <w:webHidden/>
              </w:rPr>
              <w:fldChar w:fldCharType="begin"/>
            </w:r>
            <w:r w:rsidRPr="00463C36">
              <w:rPr>
                <w:webHidden/>
              </w:rPr>
              <w:instrText xml:space="preserve"> PAGEREF _Toc139285426 \h </w:instrText>
            </w:r>
          </w:ins>
          <w:r w:rsidRPr="00463C36">
            <w:rPr>
              <w:webHidden/>
            </w:rPr>
          </w:r>
          <w:r w:rsidRPr="00463C36">
            <w:rPr>
              <w:webHidden/>
            </w:rPr>
            <w:fldChar w:fldCharType="separate"/>
          </w:r>
          <w:ins w:id="35" w:author="Hannah Knehr" w:date="2023-07-03T14:03:00Z">
            <w:r w:rsidRPr="00463C36">
              <w:rPr>
                <w:webHidden/>
              </w:rPr>
              <w:t>1</w:t>
            </w:r>
            <w:r w:rsidRPr="00463C36">
              <w:rPr>
                <w:webHidden/>
              </w:rPr>
              <w:fldChar w:fldCharType="end"/>
            </w:r>
            <w:r w:rsidRPr="00463C36">
              <w:rPr>
                <w:rStyle w:val="Hyperlink"/>
              </w:rPr>
              <w:fldChar w:fldCharType="end"/>
            </w:r>
          </w:ins>
        </w:p>
        <w:p w14:paraId="1C251E62" w14:textId="2607782B" w:rsidR="001843E4" w:rsidRPr="00463C36" w:rsidRDefault="001843E4" w:rsidP="001843E4">
          <w:pPr>
            <w:pStyle w:val="Verzeichnis1"/>
            <w:rPr>
              <w:ins w:id="36" w:author="Hannah Knehr" w:date="2023-07-03T14:03:00Z"/>
              <w:rFonts w:asciiTheme="minorHAnsi" w:eastAsiaTheme="minorEastAsia" w:hAnsiTheme="minorHAnsi" w:cstheme="minorBidi"/>
              <w:kern w:val="2"/>
              <w:lang w:eastAsia="de-DE"/>
              <w14:ligatures w14:val="standardContextual"/>
            </w:rPr>
          </w:pPr>
          <w:ins w:id="37" w:author="Hannah Knehr" w:date="2023-07-03T14:03:00Z">
            <w:r w:rsidRPr="00463C36">
              <w:rPr>
                <w:rStyle w:val="Hyperlink"/>
              </w:rPr>
              <w:fldChar w:fldCharType="begin"/>
            </w:r>
            <w:r w:rsidRPr="00463C36">
              <w:rPr>
                <w:rStyle w:val="Hyperlink"/>
              </w:rPr>
              <w:instrText xml:space="preserve"> </w:instrText>
            </w:r>
            <w:r w:rsidRPr="00463C36">
              <w:instrText>HYPERLINK \l "_Toc139285427"</w:instrText>
            </w:r>
            <w:r w:rsidRPr="00463C36">
              <w:rPr>
                <w:rStyle w:val="Hyperlink"/>
              </w:rPr>
              <w:instrText xml:space="preserve"> </w:instrText>
            </w:r>
            <w:r w:rsidRPr="00463C36">
              <w:rPr>
                <w:rStyle w:val="Hyperlink"/>
              </w:rPr>
            </w:r>
            <w:r w:rsidRPr="00463C36">
              <w:rPr>
                <w:rStyle w:val="Hyperlink"/>
              </w:rPr>
              <w:fldChar w:fldCharType="separate"/>
            </w:r>
            <w:r w:rsidRPr="00463C36">
              <w:rPr>
                <w:rStyle w:val="Hyperlink"/>
              </w:rPr>
              <w:t>2</w:t>
            </w:r>
            <w:r w:rsidRPr="00463C36">
              <w:rPr>
                <w:rFonts w:asciiTheme="minorHAnsi" w:eastAsiaTheme="minorEastAsia" w:hAnsiTheme="minorHAnsi" w:cstheme="minorBidi"/>
                <w:kern w:val="2"/>
                <w:lang w:eastAsia="de-DE"/>
                <w14:ligatures w14:val="standardContextual"/>
              </w:rPr>
              <w:tab/>
            </w:r>
            <w:r w:rsidRPr="00463C36">
              <w:rPr>
                <w:rStyle w:val="Hyperlink"/>
              </w:rPr>
              <w:t>Transparenz im Finanzwesen: AI/XAI-Theorie und kontrafaktische Erklärungen</w:t>
            </w:r>
            <w:r w:rsidRPr="00463C36">
              <w:rPr>
                <w:webHidden/>
              </w:rPr>
              <w:tab/>
            </w:r>
            <w:r w:rsidRPr="00463C36">
              <w:rPr>
                <w:webHidden/>
              </w:rPr>
              <w:fldChar w:fldCharType="begin"/>
            </w:r>
            <w:r w:rsidRPr="00463C36">
              <w:rPr>
                <w:webHidden/>
              </w:rPr>
              <w:instrText xml:space="preserve"> PAGEREF _Toc139285427 \h </w:instrText>
            </w:r>
          </w:ins>
          <w:r w:rsidRPr="00463C36">
            <w:rPr>
              <w:webHidden/>
            </w:rPr>
          </w:r>
          <w:r w:rsidRPr="00463C36">
            <w:rPr>
              <w:webHidden/>
            </w:rPr>
            <w:fldChar w:fldCharType="separate"/>
          </w:r>
          <w:ins w:id="38" w:author="Hannah Knehr" w:date="2023-07-03T14:03:00Z">
            <w:r w:rsidRPr="00463C36">
              <w:rPr>
                <w:webHidden/>
              </w:rPr>
              <w:t>3</w:t>
            </w:r>
            <w:r w:rsidRPr="00463C36">
              <w:rPr>
                <w:webHidden/>
              </w:rPr>
              <w:fldChar w:fldCharType="end"/>
            </w:r>
            <w:r w:rsidRPr="00463C36">
              <w:rPr>
                <w:rStyle w:val="Hyperlink"/>
              </w:rPr>
              <w:fldChar w:fldCharType="end"/>
            </w:r>
          </w:ins>
        </w:p>
        <w:p w14:paraId="570B5CDB" w14:textId="3C7F8289" w:rsidR="001843E4" w:rsidRPr="00463C36" w:rsidRDefault="001843E4">
          <w:pPr>
            <w:pStyle w:val="Verzeichnis2"/>
            <w:tabs>
              <w:tab w:val="left" w:pos="880"/>
              <w:tab w:val="right" w:leader="dot" w:pos="9061"/>
            </w:tabs>
            <w:rPr>
              <w:ins w:id="39" w:author="Hannah Knehr" w:date="2023-07-03T14:03:00Z"/>
              <w:rFonts w:asciiTheme="minorHAnsi" w:eastAsiaTheme="minorEastAsia" w:hAnsiTheme="minorHAnsi" w:cstheme="minorBidi"/>
              <w:iCs w:val="0"/>
              <w:noProof/>
              <w:kern w:val="2"/>
              <w:szCs w:val="22"/>
              <w:lang w:eastAsia="de-DE"/>
              <w14:ligatures w14:val="standardContextual"/>
            </w:rPr>
          </w:pPr>
          <w:ins w:id="40"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"_Toc139285428"</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2.1</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noProof/>
              </w:rPr>
              <w:t>AI mithilfe von XAI auf den Grund gehen</w:t>
            </w:r>
            <w:r w:rsidRPr="00463C36">
              <w:rPr>
                <w:noProof/>
                <w:webHidden/>
              </w:rPr>
              <w:tab/>
            </w:r>
            <w:r w:rsidRPr="00463C36">
              <w:rPr>
                <w:noProof/>
                <w:webHidden/>
              </w:rPr>
              <w:fldChar w:fldCharType="begin"/>
            </w:r>
            <w:r w:rsidRPr="00463C36">
              <w:rPr>
                <w:noProof/>
                <w:webHidden/>
              </w:rPr>
              <w:instrText xml:space="preserve"> PAGEREF _Toc139285428 \h </w:instrText>
            </w:r>
          </w:ins>
          <w:r w:rsidRPr="00463C36">
            <w:rPr>
              <w:noProof/>
              <w:webHidden/>
            </w:rPr>
          </w:r>
          <w:r w:rsidRPr="00463C36">
            <w:rPr>
              <w:noProof/>
              <w:webHidden/>
            </w:rPr>
            <w:fldChar w:fldCharType="separate"/>
          </w:r>
          <w:ins w:id="41" w:author="Hannah Knehr" w:date="2023-07-03T14:03:00Z">
            <w:r w:rsidRPr="00463C36">
              <w:rPr>
                <w:noProof/>
                <w:webHidden/>
              </w:rPr>
              <w:t>3</w:t>
            </w:r>
            <w:r w:rsidRPr="00463C36">
              <w:rPr>
                <w:noProof/>
                <w:webHidden/>
              </w:rPr>
              <w:fldChar w:fldCharType="end"/>
            </w:r>
            <w:r w:rsidRPr="00463C36">
              <w:rPr>
                <w:rStyle w:val="Hyperlink"/>
                <w:noProof/>
              </w:rPr>
              <w:fldChar w:fldCharType="end"/>
            </w:r>
          </w:ins>
        </w:p>
        <w:p w14:paraId="69F633CB" w14:textId="6C19D164" w:rsidR="001843E4" w:rsidRPr="00463C36" w:rsidRDefault="001843E4">
          <w:pPr>
            <w:pStyle w:val="Verzeichnis2"/>
            <w:tabs>
              <w:tab w:val="left" w:pos="880"/>
              <w:tab w:val="right" w:leader="dot" w:pos="9061"/>
            </w:tabs>
            <w:rPr>
              <w:ins w:id="42" w:author="Hannah Knehr" w:date="2023-07-03T14:03:00Z"/>
              <w:rFonts w:asciiTheme="minorHAnsi" w:eastAsiaTheme="minorEastAsia" w:hAnsiTheme="minorHAnsi" w:cstheme="minorBidi"/>
              <w:iCs w:val="0"/>
              <w:noProof/>
              <w:kern w:val="2"/>
              <w:szCs w:val="22"/>
              <w:lang w:eastAsia="de-DE"/>
              <w14:ligatures w14:val="standardContextual"/>
            </w:rPr>
          </w:pPr>
          <w:ins w:id="43"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"_Toc139285430"</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2.2</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noProof/>
              </w:rPr>
              <w:t>AI und XAI in der Finanzbranche</w:t>
            </w:r>
            <w:r w:rsidRPr="00463C36">
              <w:rPr>
                <w:noProof/>
                <w:webHidden/>
              </w:rPr>
              <w:tab/>
            </w:r>
            <w:r w:rsidRPr="00463C36">
              <w:rPr>
                <w:noProof/>
                <w:webHidden/>
              </w:rPr>
              <w:fldChar w:fldCharType="begin"/>
            </w:r>
            <w:r w:rsidRPr="00463C36">
              <w:rPr>
                <w:noProof/>
                <w:webHidden/>
              </w:rPr>
              <w:instrText xml:space="preserve"> PAGEREF _Toc139285430 \h </w:instrText>
            </w:r>
          </w:ins>
          <w:r w:rsidRPr="00463C36">
            <w:rPr>
              <w:noProof/>
              <w:webHidden/>
            </w:rPr>
          </w:r>
          <w:r w:rsidRPr="00463C36">
            <w:rPr>
              <w:noProof/>
              <w:webHidden/>
            </w:rPr>
            <w:fldChar w:fldCharType="separate"/>
          </w:r>
          <w:ins w:id="44" w:author="Hannah Knehr" w:date="2023-07-03T14:03:00Z">
            <w:r w:rsidRPr="00463C36">
              <w:rPr>
                <w:noProof/>
                <w:webHidden/>
              </w:rPr>
              <w:t>4</w:t>
            </w:r>
            <w:r w:rsidRPr="00463C36">
              <w:rPr>
                <w:noProof/>
                <w:webHidden/>
              </w:rPr>
              <w:fldChar w:fldCharType="end"/>
            </w:r>
            <w:r w:rsidRPr="00463C36">
              <w:rPr>
                <w:rStyle w:val="Hyperlink"/>
                <w:noProof/>
              </w:rPr>
              <w:fldChar w:fldCharType="end"/>
            </w:r>
          </w:ins>
        </w:p>
        <w:p w14:paraId="252DE4B7" w14:textId="6078FDDF" w:rsidR="001843E4" w:rsidRPr="00463C36" w:rsidRDefault="001843E4">
          <w:pPr>
            <w:pStyle w:val="Verzeichnis2"/>
            <w:tabs>
              <w:tab w:val="left" w:pos="880"/>
              <w:tab w:val="right" w:leader="dot" w:pos="9061"/>
            </w:tabs>
            <w:rPr>
              <w:ins w:id="45" w:author="Hannah Knehr" w:date="2023-07-03T14:03:00Z"/>
              <w:rFonts w:asciiTheme="minorHAnsi" w:eastAsiaTheme="minorEastAsia" w:hAnsiTheme="minorHAnsi" w:cstheme="minorBidi"/>
              <w:iCs w:val="0"/>
              <w:noProof/>
              <w:kern w:val="2"/>
              <w:szCs w:val="22"/>
              <w:lang w:eastAsia="de-DE"/>
              <w14:ligatures w14:val="standardContextual"/>
            </w:rPr>
          </w:pPr>
          <w:ins w:id="46"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"_Toc139285431"</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2.3</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i/>
                <w:noProof/>
              </w:rPr>
              <w:t>Was wäre, wenn…?</w:t>
            </w:r>
            <w:r w:rsidRPr="00463C36">
              <w:rPr>
                <w:rStyle w:val="Hyperlink"/>
                <w:noProof/>
              </w:rPr>
              <w:t xml:space="preserve"> - Kontrafaktische Erklärungen</w:t>
            </w:r>
            <w:r w:rsidRPr="00463C36">
              <w:rPr>
                <w:noProof/>
                <w:webHidden/>
              </w:rPr>
              <w:tab/>
            </w:r>
            <w:r w:rsidRPr="00463C36">
              <w:rPr>
                <w:noProof/>
                <w:webHidden/>
              </w:rPr>
              <w:fldChar w:fldCharType="begin"/>
            </w:r>
            <w:r w:rsidRPr="00463C36">
              <w:rPr>
                <w:noProof/>
                <w:webHidden/>
              </w:rPr>
              <w:instrText xml:space="preserve"> PAGEREF _Toc139285431 \h </w:instrText>
            </w:r>
          </w:ins>
          <w:r w:rsidRPr="00463C36">
            <w:rPr>
              <w:noProof/>
              <w:webHidden/>
            </w:rPr>
          </w:r>
          <w:r w:rsidRPr="00463C36">
            <w:rPr>
              <w:noProof/>
              <w:webHidden/>
            </w:rPr>
            <w:fldChar w:fldCharType="separate"/>
          </w:r>
          <w:ins w:id="47" w:author="Hannah Knehr" w:date="2023-07-03T14:03:00Z">
            <w:r w:rsidRPr="00463C36">
              <w:rPr>
                <w:noProof/>
                <w:webHidden/>
              </w:rPr>
              <w:t>4</w:t>
            </w:r>
            <w:r w:rsidRPr="00463C36">
              <w:rPr>
                <w:noProof/>
                <w:webHidden/>
              </w:rPr>
              <w:fldChar w:fldCharType="end"/>
            </w:r>
            <w:r w:rsidRPr="00463C36">
              <w:rPr>
                <w:rStyle w:val="Hyperlink"/>
                <w:noProof/>
              </w:rPr>
              <w:fldChar w:fldCharType="end"/>
            </w:r>
          </w:ins>
        </w:p>
        <w:p w14:paraId="6CABFE85" w14:textId="2C8ED77A" w:rsidR="001843E4" w:rsidRPr="00463C36" w:rsidRDefault="001843E4" w:rsidP="001843E4">
          <w:pPr>
            <w:pStyle w:val="Verzeichnis1"/>
            <w:rPr>
              <w:ins w:id="48" w:author="Hannah Knehr" w:date="2023-07-03T14:03:00Z"/>
              <w:rFonts w:asciiTheme="minorHAnsi" w:eastAsiaTheme="minorEastAsia" w:hAnsiTheme="minorHAnsi" w:cstheme="minorBidi"/>
              <w:kern w:val="2"/>
              <w:lang w:eastAsia="de-DE"/>
              <w14:ligatures w14:val="standardContextual"/>
            </w:rPr>
          </w:pPr>
          <w:ins w:id="49" w:author="Hannah Knehr" w:date="2023-07-03T14:03:00Z">
            <w:r w:rsidRPr="00463C36">
              <w:rPr>
                <w:rStyle w:val="Hyperlink"/>
              </w:rPr>
              <w:fldChar w:fldCharType="begin"/>
            </w:r>
            <w:r w:rsidRPr="00463C36">
              <w:rPr>
                <w:rStyle w:val="Hyperlink"/>
              </w:rPr>
              <w:instrText xml:space="preserve"> </w:instrText>
            </w:r>
            <w:r w:rsidRPr="00463C36">
              <w:instrText>HYPERLINK \l "_Toc139285432"</w:instrText>
            </w:r>
            <w:r w:rsidRPr="00463C36">
              <w:rPr>
                <w:rStyle w:val="Hyperlink"/>
              </w:rPr>
              <w:instrText xml:space="preserve"> </w:instrText>
            </w:r>
            <w:r w:rsidRPr="00463C36">
              <w:rPr>
                <w:rStyle w:val="Hyperlink"/>
              </w:rPr>
            </w:r>
            <w:r w:rsidRPr="00463C36">
              <w:rPr>
                <w:rStyle w:val="Hyperlink"/>
              </w:rPr>
              <w:fldChar w:fldCharType="separate"/>
            </w:r>
            <w:r w:rsidRPr="00463C36">
              <w:rPr>
                <w:rStyle w:val="Hyperlink"/>
              </w:rPr>
              <w:t>3</w:t>
            </w:r>
            <w:r w:rsidRPr="00463C36">
              <w:rPr>
                <w:rFonts w:asciiTheme="minorHAnsi" w:eastAsiaTheme="minorEastAsia" w:hAnsiTheme="minorHAnsi" w:cstheme="minorBidi"/>
                <w:kern w:val="2"/>
                <w:lang w:eastAsia="de-DE"/>
                <w14:ligatures w14:val="standardContextual"/>
              </w:rPr>
              <w:tab/>
            </w:r>
            <w:r w:rsidRPr="00463C36">
              <w:rPr>
                <w:rStyle w:val="Hyperlink"/>
              </w:rPr>
              <w:t>Von Rohdaten zu Erkenntnissen: die Analyse</w:t>
            </w:r>
            <w:r w:rsidRPr="00463C36">
              <w:rPr>
                <w:webHidden/>
              </w:rPr>
              <w:tab/>
            </w:r>
            <w:r w:rsidRPr="00463C36">
              <w:rPr>
                <w:webHidden/>
              </w:rPr>
              <w:fldChar w:fldCharType="begin"/>
            </w:r>
            <w:r w:rsidRPr="00463C36">
              <w:rPr>
                <w:webHidden/>
              </w:rPr>
              <w:instrText xml:space="preserve"> PAGEREF _Toc139285432 \h </w:instrText>
            </w:r>
          </w:ins>
          <w:r w:rsidRPr="00463C36">
            <w:rPr>
              <w:webHidden/>
            </w:rPr>
          </w:r>
          <w:r w:rsidRPr="00463C36">
            <w:rPr>
              <w:webHidden/>
            </w:rPr>
            <w:fldChar w:fldCharType="separate"/>
          </w:r>
          <w:ins w:id="50" w:author="Hannah Knehr" w:date="2023-07-03T14:03:00Z">
            <w:r w:rsidRPr="00463C36">
              <w:rPr>
                <w:webHidden/>
              </w:rPr>
              <w:t>7</w:t>
            </w:r>
            <w:r w:rsidRPr="00463C36">
              <w:rPr>
                <w:webHidden/>
              </w:rPr>
              <w:fldChar w:fldCharType="end"/>
            </w:r>
            <w:r w:rsidRPr="00463C36">
              <w:rPr>
                <w:rStyle w:val="Hyperlink"/>
              </w:rPr>
              <w:fldChar w:fldCharType="end"/>
            </w:r>
          </w:ins>
        </w:p>
        <w:p w14:paraId="1D501D71" w14:textId="30B57446" w:rsidR="001843E4" w:rsidRPr="00463C36" w:rsidRDefault="001843E4">
          <w:pPr>
            <w:pStyle w:val="Verzeichnis2"/>
            <w:tabs>
              <w:tab w:val="left" w:pos="880"/>
              <w:tab w:val="right" w:leader="dot" w:pos="9061"/>
            </w:tabs>
            <w:rPr>
              <w:ins w:id="51" w:author="Hannah Knehr" w:date="2023-07-03T14:03:00Z"/>
              <w:rFonts w:asciiTheme="minorHAnsi" w:eastAsiaTheme="minorEastAsia" w:hAnsiTheme="minorHAnsi" w:cstheme="minorBidi"/>
              <w:iCs w:val="0"/>
              <w:noProof/>
              <w:kern w:val="2"/>
              <w:szCs w:val="22"/>
              <w:lang w:eastAsia="de-DE"/>
              <w14:ligatures w14:val="standardContextual"/>
            </w:rPr>
          </w:pPr>
          <w:ins w:id="52"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"_Toc139285433"</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3.1</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noProof/>
              </w:rPr>
              <w:t>Use Case</w:t>
            </w:r>
            <w:r w:rsidRPr="00463C36">
              <w:rPr>
                <w:noProof/>
                <w:webHidden/>
              </w:rPr>
              <w:tab/>
            </w:r>
            <w:r w:rsidRPr="00463C36">
              <w:rPr>
                <w:noProof/>
                <w:webHidden/>
              </w:rPr>
              <w:fldChar w:fldCharType="begin"/>
            </w:r>
            <w:r w:rsidRPr="00463C36">
              <w:rPr>
                <w:noProof/>
                <w:webHidden/>
              </w:rPr>
              <w:instrText xml:space="preserve"> PAGEREF _Toc139285433 \h </w:instrText>
            </w:r>
          </w:ins>
          <w:r w:rsidRPr="00463C36">
            <w:rPr>
              <w:noProof/>
              <w:webHidden/>
            </w:rPr>
          </w:r>
          <w:r w:rsidRPr="00463C36">
            <w:rPr>
              <w:noProof/>
              <w:webHidden/>
            </w:rPr>
            <w:fldChar w:fldCharType="separate"/>
          </w:r>
          <w:ins w:id="53" w:author="Hannah Knehr" w:date="2023-07-03T14:03:00Z">
            <w:r w:rsidRPr="00463C36">
              <w:rPr>
                <w:noProof/>
                <w:webHidden/>
              </w:rPr>
              <w:t>7</w:t>
            </w:r>
            <w:r w:rsidRPr="00463C36">
              <w:rPr>
                <w:noProof/>
                <w:webHidden/>
              </w:rPr>
              <w:fldChar w:fldCharType="end"/>
            </w:r>
            <w:r w:rsidRPr="00463C36">
              <w:rPr>
                <w:rStyle w:val="Hyperlink"/>
                <w:noProof/>
              </w:rPr>
              <w:fldChar w:fldCharType="end"/>
            </w:r>
          </w:ins>
        </w:p>
        <w:p w14:paraId="25864BE6" w14:textId="0670AD6F" w:rsidR="001843E4" w:rsidRPr="00463C36" w:rsidRDefault="001843E4">
          <w:pPr>
            <w:pStyle w:val="Verzeichnis2"/>
            <w:tabs>
              <w:tab w:val="left" w:pos="880"/>
              <w:tab w:val="right" w:leader="dot" w:pos="9061"/>
            </w:tabs>
            <w:rPr>
              <w:ins w:id="54" w:author="Hannah Knehr" w:date="2023-07-03T14:03:00Z"/>
              <w:rFonts w:asciiTheme="minorHAnsi" w:eastAsiaTheme="minorEastAsia" w:hAnsiTheme="minorHAnsi" w:cstheme="minorBidi"/>
              <w:iCs w:val="0"/>
              <w:noProof/>
              <w:kern w:val="2"/>
              <w:szCs w:val="22"/>
              <w:lang w:eastAsia="de-DE"/>
              <w14:ligatures w14:val="standardContextual"/>
            </w:rPr>
          </w:pPr>
          <w:ins w:id="55"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"_Toc139285434"</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3.2</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noProof/>
              </w:rPr>
              <w:t>Datenaufbereitung</w:t>
            </w:r>
            <w:r w:rsidRPr="00463C36">
              <w:rPr>
                <w:noProof/>
                <w:webHidden/>
              </w:rPr>
              <w:tab/>
            </w:r>
            <w:r w:rsidRPr="00463C36">
              <w:rPr>
                <w:noProof/>
                <w:webHidden/>
              </w:rPr>
              <w:fldChar w:fldCharType="begin"/>
            </w:r>
            <w:r w:rsidRPr="00463C36">
              <w:rPr>
                <w:noProof/>
                <w:webHidden/>
              </w:rPr>
              <w:instrText xml:space="preserve"> PAGEREF _Toc139285434 \h </w:instrText>
            </w:r>
          </w:ins>
          <w:r w:rsidRPr="00463C36">
            <w:rPr>
              <w:noProof/>
              <w:webHidden/>
            </w:rPr>
          </w:r>
          <w:r w:rsidRPr="00463C36">
            <w:rPr>
              <w:noProof/>
              <w:webHidden/>
            </w:rPr>
            <w:fldChar w:fldCharType="separate"/>
          </w:r>
          <w:ins w:id="56" w:author="Hannah Knehr" w:date="2023-07-03T14:03:00Z">
            <w:r w:rsidRPr="00463C36">
              <w:rPr>
                <w:noProof/>
                <w:webHidden/>
              </w:rPr>
              <w:t>7</w:t>
            </w:r>
            <w:r w:rsidRPr="00463C36">
              <w:rPr>
                <w:noProof/>
                <w:webHidden/>
              </w:rPr>
              <w:fldChar w:fldCharType="end"/>
            </w:r>
            <w:r w:rsidRPr="00463C36">
              <w:rPr>
                <w:rStyle w:val="Hyperlink"/>
                <w:noProof/>
              </w:rPr>
              <w:fldChar w:fldCharType="end"/>
            </w:r>
          </w:ins>
        </w:p>
        <w:p w14:paraId="2C1A73D9" w14:textId="4313BFA7" w:rsidR="001843E4" w:rsidRPr="00463C36" w:rsidRDefault="001843E4">
          <w:pPr>
            <w:pStyle w:val="Verzeichnis2"/>
            <w:tabs>
              <w:tab w:val="left" w:pos="880"/>
              <w:tab w:val="right" w:leader="dot" w:pos="9061"/>
            </w:tabs>
            <w:rPr>
              <w:ins w:id="57" w:author="Hannah Knehr" w:date="2023-07-03T14:03:00Z"/>
              <w:rFonts w:asciiTheme="minorHAnsi" w:eastAsiaTheme="minorEastAsia" w:hAnsiTheme="minorHAnsi" w:cstheme="minorBidi"/>
              <w:iCs w:val="0"/>
              <w:noProof/>
              <w:kern w:val="2"/>
              <w:szCs w:val="22"/>
              <w:lang w:eastAsia="de-DE"/>
              <w14:ligatures w14:val="standardContextual"/>
            </w:rPr>
          </w:pPr>
          <w:ins w:id="58"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"_Toc139285435"</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3.3</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noProof/>
              </w:rPr>
              <w:t>Auswahl AI-System von Optimierung seiner Ergebnisse</w:t>
            </w:r>
            <w:r w:rsidRPr="00463C36">
              <w:rPr>
                <w:noProof/>
                <w:webHidden/>
              </w:rPr>
              <w:tab/>
            </w:r>
            <w:r w:rsidRPr="00463C36">
              <w:rPr>
                <w:noProof/>
                <w:webHidden/>
              </w:rPr>
              <w:fldChar w:fldCharType="begin"/>
            </w:r>
            <w:r w:rsidRPr="00463C36">
              <w:rPr>
                <w:noProof/>
                <w:webHidden/>
              </w:rPr>
              <w:instrText xml:space="preserve"> PAGEREF _Toc139285435 \h </w:instrText>
            </w:r>
          </w:ins>
          <w:r w:rsidRPr="00463C36">
            <w:rPr>
              <w:noProof/>
              <w:webHidden/>
            </w:rPr>
          </w:r>
          <w:r w:rsidRPr="00463C36">
            <w:rPr>
              <w:noProof/>
              <w:webHidden/>
            </w:rPr>
            <w:fldChar w:fldCharType="separate"/>
          </w:r>
          <w:ins w:id="59" w:author="Hannah Knehr" w:date="2023-07-03T14:03:00Z">
            <w:r w:rsidRPr="00463C36">
              <w:rPr>
                <w:noProof/>
                <w:webHidden/>
              </w:rPr>
              <w:t>11</w:t>
            </w:r>
            <w:r w:rsidRPr="00463C36">
              <w:rPr>
                <w:noProof/>
                <w:webHidden/>
              </w:rPr>
              <w:fldChar w:fldCharType="end"/>
            </w:r>
            <w:r w:rsidRPr="00463C36">
              <w:rPr>
                <w:rStyle w:val="Hyperlink"/>
                <w:noProof/>
              </w:rPr>
              <w:fldChar w:fldCharType="end"/>
            </w:r>
          </w:ins>
        </w:p>
        <w:p w14:paraId="0DDB15A4" w14:textId="3CC08107" w:rsidR="001843E4" w:rsidRPr="00463C36" w:rsidRDefault="001843E4">
          <w:pPr>
            <w:pStyle w:val="Verzeichnis2"/>
            <w:tabs>
              <w:tab w:val="left" w:pos="880"/>
              <w:tab w:val="right" w:leader="dot" w:pos="9061"/>
            </w:tabs>
            <w:rPr>
              <w:ins w:id="60" w:author="Hannah Knehr" w:date="2023-07-03T14:03:00Z"/>
              <w:rFonts w:asciiTheme="minorHAnsi" w:eastAsiaTheme="minorEastAsia" w:hAnsiTheme="minorHAnsi" w:cstheme="minorBidi"/>
              <w:iCs w:val="0"/>
              <w:noProof/>
              <w:kern w:val="2"/>
              <w:szCs w:val="22"/>
              <w:lang w:eastAsia="de-DE"/>
              <w14:ligatures w14:val="standardContextual"/>
            </w:rPr>
          </w:pPr>
          <w:ins w:id="61"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"_Toc139285436"</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3.4</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noProof/>
              </w:rPr>
              <w:t>Auswahl XAI-System und Modifikationen</w:t>
            </w:r>
            <w:r w:rsidRPr="00463C36">
              <w:rPr>
                <w:noProof/>
                <w:webHidden/>
              </w:rPr>
              <w:tab/>
            </w:r>
            <w:r w:rsidRPr="00463C36">
              <w:rPr>
                <w:noProof/>
                <w:webHidden/>
              </w:rPr>
              <w:fldChar w:fldCharType="begin"/>
            </w:r>
            <w:r w:rsidRPr="00463C36">
              <w:rPr>
                <w:noProof/>
                <w:webHidden/>
              </w:rPr>
              <w:instrText xml:space="preserve"> PAGEREF _Toc139285436 \h </w:instrText>
            </w:r>
          </w:ins>
          <w:r w:rsidRPr="00463C36">
            <w:rPr>
              <w:noProof/>
              <w:webHidden/>
            </w:rPr>
          </w:r>
          <w:r w:rsidRPr="00463C36">
            <w:rPr>
              <w:noProof/>
              <w:webHidden/>
            </w:rPr>
            <w:fldChar w:fldCharType="separate"/>
          </w:r>
          <w:ins w:id="62" w:author="Hannah Knehr" w:date="2023-07-03T14:03:00Z">
            <w:r w:rsidRPr="00463C36">
              <w:rPr>
                <w:noProof/>
                <w:webHidden/>
              </w:rPr>
              <w:t>13</w:t>
            </w:r>
            <w:r w:rsidRPr="00463C36">
              <w:rPr>
                <w:noProof/>
                <w:webHidden/>
              </w:rPr>
              <w:fldChar w:fldCharType="end"/>
            </w:r>
            <w:r w:rsidRPr="00463C36">
              <w:rPr>
                <w:rStyle w:val="Hyperlink"/>
                <w:noProof/>
              </w:rPr>
              <w:fldChar w:fldCharType="end"/>
            </w:r>
          </w:ins>
        </w:p>
        <w:p w14:paraId="28D9E4D5" w14:textId="0384673F" w:rsidR="001843E4" w:rsidRPr="00463C36" w:rsidRDefault="001843E4">
          <w:pPr>
            <w:pStyle w:val="Verzeichnis2"/>
            <w:tabs>
              <w:tab w:val="left" w:pos="880"/>
              <w:tab w:val="right" w:leader="dot" w:pos="9061"/>
            </w:tabs>
            <w:rPr>
              <w:ins w:id="63" w:author="Hannah Knehr" w:date="2023-07-03T14:03:00Z"/>
              <w:rFonts w:asciiTheme="minorHAnsi" w:eastAsiaTheme="minorEastAsia" w:hAnsiTheme="minorHAnsi" w:cstheme="minorBidi"/>
              <w:iCs w:val="0"/>
              <w:noProof/>
              <w:kern w:val="2"/>
              <w:szCs w:val="22"/>
              <w:lang w:eastAsia="de-DE"/>
              <w14:ligatures w14:val="standardContextual"/>
            </w:rPr>
          </w:pPr>
          <w:ins w:id="64" w:author="Hannah Knehr" w:date="2023-07-03T14:03:00Z">
            <w:r w:rsidRPr="00463C36">
              <w:rPr>
                <w:rStyle w:val="Hyperlink"/>
                <w:noProof/>
              </w:rPr>
              <w:fldChar w:fldCharType="begin"/>
            </w:r>
            <w:r w:rsidRPr="00463C36">
              <w:rPr>
                <w:rStyle w:val="Hyperlink"/>
                <w:noProof/>
              </w:rPr>
              <w:instrText xml:space="preserve"> </w:instrText>
            </w:r>
            <w:r w:rsidRPr="00463C36">
              <w:rPr>
                <w:noProof/>
              </w:rPr>
              <w:instrText>HYPERLINK \l "_Toc139285437"</w:instrText>
            </w:r>
            <w:r w:rsidRPr="00463C36">
              <w:rPr>
                <w:rStyle w:val="Hyperlink"/>
                <w:noProof/>
              </w:rPr>
              <w:instrText xml:space="preserve"> </w:instrText>
            </w:r>
            <w:r w:rsidRPr="00463C36">
              <w:rPr>
                <w:rStyle w:val="Hyperlink"/>
                <w:noProof/>
              </w:rPr>
            </w:r>
            <w:r w:rsidRPr="00463C36">
              <w:rPr>
                <w:rStyle w:val="Hyperlink"/>
                <w:noProof/>
              </w:rPr>
              <w:fldChar w:fldCharType="separate"/>
            </w:r>
            <w:r w:rsidRPr="00463C36">
              <w:rPr>
                <w:rStyle w:val="Hyperlink"/>
                <w:noProof/>
              </w:rPr>
              <w:t>3.5</w:t>
            </w:r>
            <w:r w:rsidRPr="00463C36">
              <w:rPr>
                <w:rFonts w:asciiTheme="minorHAnsi" w:eastAsiaTheme="minorEastAsia" w:hAnsiTheme="minorHAnsi" w:cstheme="minorBidi"/>
                <w:iCs w:val="0"/>
                <w:noProof/>
                <w:kern w:val="2"/>
                <w:szCs w:val="22"/>
                <w:lang w:eastAsia="de-DE"/>
                <w14:ligatures w14:val="standardContextual"/>
              </w:rPr>
              <w:tab/>
            </w:r>
            <w:r w:rsidRPr="00463C36">
              <w:rPr>
                <w:rStyle w:val="Hyperlink"/>
                <w:noProof/>
              </w:rPr>
              <w:t>Auswertung</w:t>
            </w:r>
            <w:r w:rsidRPr="00463C36">
              <w:rPr>
                <w:noProof/>
                <w:webHidden/>
              </w:rPr>
              <w:tab/>
            </w:r>
            <w:r w:rsidRPr="00463C36">
              <w:rPr>
                <w:noProof/>
                <w:webHidden/>
              </w:rPr>
              <w:fldChar w:fldCharType="begin"/>
            </w:r>
            <w:r w:rsidRPr="00463C36">
              <w:rPr>
                <w:noProof/>
                <w:webHidden/>
              </w:rPr>
              <w:instrText xml:space="preserve"> PAGEREF _Toc139285437 \h </w:instrText>
            </w:r>
          </w:ins>
          <w:r w:rsidRPr="00463C36">
            <w:rPr>
              <w:noProof/>
              <w:webHidden/>
            </w:rPr>
          </w:r>
          <w:r w:rsidRPr="00463C36">
            <w:rPr>
              <w:noProof/>
              <w:webHidden/>
            </w:rPr>
            <w:fldChar w:fldCharType="separate"/>
          </w:r>
          <w:ins w:id="65" w:author="Hannah Knehr" w:date="2023-07-03T14:03:00Z">
            <w:r w:rsidRPr="00463C36">
              <w:rPr>
                <w:noProof/>
                <w:webHidden/>
              </w:rPr>
              <w:t>16</w:t>
            </w:r>
            <w:r w:rsidRPr="00463C36">
              <w:rPr>
                <w:noProof/>
                <w:webHidden/>
              </w:rPr>
              <w:fldChar w:fldCharType="end"/>
            </w:r>
            <w:r w:rsidRPr="00463C36">
              <w:rPr>
                <w:rStyle w:val="Hyperlink"/>
                <w:noProof/>
              </w:rPr>
              <w:fldChar w:fldCharType="end"/>
            </w:r>
          </w:ins>
        </w:p>
        <w:p w14:paraId="4A2C9852" w14:textId="600222F5" w:rsidR="001843E4" w:rsidRPr="00463C36" w:rsidRDefault="001843E4" w:rsidP="001843E4">
          <w:pPr>
            <w:pStyle w:val="Verzeichnis1"/>
            <w:rPr>
              <w:ins w:id="66" w:author="Hannah Knehr" w:date="2023-07-03T14:03:00Z"/>
              <w:rFonts w:asciiTheme="minorHAnsi" w:eastAsiaTheme="minorEastAsia" w:hAnsiTheme="minorHAnsi" w:cstheme="minorBidi"/>
              <w:kern w:val="2"/>
              <w:lang w:eastAsia="de-DE"/>
              <w14:ligatures w14:val="standardContextual"/>
            </w:rPr>
          </w:pPr>
          <w:ins w:id="67" w:author="Hannah Knehr" w:date="2023-07-03T14:03:00Z">
            <w:r w:rsidRPr="00463C36">
              <w:rPr>
                <w:rStyle w:val="Hyperlink"/>
              </w:rPr>
              <w:fldChar w:fldCharType="begin"/>
            </w:r>
            <w:r w:rsidRPr="00463C36">
              <w:rPr>
                <w:rStyle w:val="Hyperlink"/>
              </w:rPr>
              <w:instrText xml:space="preserve"> </w:instrText>
            </w:r>
            <w:r w:rsidRPr="00463C36">
              <w:instrText>HYPERLINK \l "_Toc139285438"</w:instrText>
            </w:r>
            <w:r w:rsidRPr="00463C36">
              <w:rPr>
                <w:rStyle w:val="Hyperlink"/>
              </w:rPr>
              <w:instrText xml:space="preserve"> </w:instrText>
            </w:r>
            <w:r w:rsidRPr="00463C36">
              <w:rPr>
                <w:rStyle w:val="Hyperlink"/>
              </w:rPr>
            </w:r>
            <w:r w:rsidRPr="00463C36">
              <w:rPr>
                <w:rStyle w:val="Hyperlink"/>
              </w:rPr>
              <w:fldChar w:fldCharType="separate"/>
            </w:r>
            <w:r w:rsidRPr="00463C36">
              <w:rPr>
                <w:rStyle w:val="Hyperlink"/>
              </w:rPr>
              <w:t>4</w:t>
            </w:r>
            <w:r w:rsidRPr="00463C36">
              <w:rPr>
                <w:rFonts w:asciiTheme="minorHAnsi" w:eastAsiaTheme="minorEastAsia" w:hAnsiTheme="minorHAnsi" w:cstheme="minorBidi"/>
                <w:kern w:val="2"/>
                <w:lang w:eastAsia="de-DE"/>
                <w14:ligatures w14:val="standardContextual"/>
              </w:rPr>
              <w:tab/>
            </w:r>
            <w:r w:rsidRPr="00463C36">
              <w:rPr>
                <w:rStyle w:val="Hyperlink"/>
              </w:rPr>
              <w:t>Diskussion</w:t>
            </w:r>
            <w:r w:rsidRPr="00463C36">
              <w:rPr>
                <w:webHidden/>
              </w:rPr>
              <w:tab/>
            </w:r>
            <w:r w:rsidRPr="00463C36">
              <w:rPr>
                <w:webHidden/>
              </w:rPr>
              <w:fldChar w:fldCharType="begin"/>
            </w:r>
            <w:r w:rsidRPr="00463C36">
              <w:rPr>
                <w:webHidden/>
              </w:rPr>
              <w:instrText xml:space="preserve"> PAGEREF _Toc139285438 \h </w:instrText>
            </w:r>
          </w:ins>
          <w:r w:rsidRPr="00463C36">
            <w:rPr>
              <w:webHidden/>
            </w:rPr>
          </w:r>
          <w:r w:rsidRPr="00463C36">
            <w:rPr>
              <w:webHidden/>
            </w:rPr>
            <w:fldChar w:fldCharType="separate"/>
          </w:r>
          <w:ins w:id="68" w:author="Hannah Knehr" w:date="2023-07-03T14:03:00Z">
            <w:r w:rsidRPr="00463C36">
              <w:rPr>
                <w:webHidden/>
              </w:rPr>
              <w:t>18</w:t>
            </w:r>
            <w:r w:rsidRPr="00463C36">
              <w:rPr>
                <w:webHidden/>
              </w:rPr>
              <w:fldChar w:fldCharType="end"/>
            </w:r>
            <w:r w:rsidRPr="00463C36">
              <w:rPr>
                <w:rStyle w:val="Hyperlink"/>
              </w:rPr>
              <w:fldChar w:fldCharType="end"/>
            </w:r>
          </w:ins>
        </w:p>
        <w:p w14:paraId="2BDC4C92" w14:textId="3E561CBF" w:rsidR="001843E4" w:rsidRPr="00463C36" w:rsidRDefault="001843E4" w:rsidP="001843E4">
          <w:pPr>
            <w:pStyle w:val="Verzeichnis1"/>
            <w:rPr>
              <w:ins w:id="69" w:author="Hannah Knehr" w:date="2023-07-03T14:03:00Z"/>
              <w:rFonts w:asciiTheme="minorHAnsi" w:eastAsiaTheme="minorEastAsia" w:hAnsiTheme="minorHAnsi" w:cstheme="minorBidi"/>
              <w:kern w:val="2"/>
              <w:lang w:eastAsia="de-DE"/>
              <w14:ligatures w14:val="standardContextual"/>
            </w:rPr>
          </w:pPr>
          <w:ins w:id="70" w:author="Hannah Knehr" w:date="2023-07-03T14:03:00Z">
            <w:r w:rsidRPr="00463C36">
              <w:rPr>
                <w:rStyle w:val="Hyperlink"/>
              </w:rPr>
              <w:fldChar w:fldCharType="begin"/>
            </w:r>
            <w:r w:rsidRPr="00463C36">
              <w:rPr>
                <w:rStyle w:val="Hyperlink"/>
              </w:rPr>
              <w:instrText xml:space="preserve"> </w:instrText>
            </w:r>
            <w:r w:rsidRPr="00463C36">
              <w:instrText>HYPERLINK \l "_Toc139285439"</w:instrText>
            </w:r>
            <w:r w:rsidRPr="00463C36">
              <w:rPr>
                <w:rStyle w:val="Hyperlink"/>
              </w:rPr>
              <w:instrText xml:space="preserve"> </w:instrText>
            </w:r>
            <w:r w:rsidRPr="00463C36">
              <w:rPr>
                <w:rStyle w:val="Hyperlink"/>
              </w:rPr>
            </w:r>
            <w:r w:rsidRPr="00463C36">
              <w:rPr>
                <w:rStyle w:val="Hyperlink"/>
              </w:rPr>
              <w:fldChar w:fldCharType="separate"/>
            </w:r>
            <w:r w:rsidRPr="00463C36">
              <w:rPr>
                <w:rStyle w:val="Hyperlink"/>
              </w:rPr>
              <w:t>5</w:t>
            </w:r>
            <w:r w:rsidRPr="00463C36">
              <w:rPr>
                <w:rFonts w:asciiTheme="minorHAnsi" w:eastAsiaTheme="minorEastAsia" w:hAnsiTheme="minorHAnsi" w:cstheme="minorBidi"/>
                <w:kern w:val="2"/>
                <w:lang w:eastAsia="de-DE"/>
                <w14:ligatures w14:val="standardContextual"/>
              </w:rPr>
              <w:tab/>
            </w:r>
            <w:r w:rsidRPr="00463C36">
              <w:rPr>
                <w:rStyle w:val="Hyperlink"/>
              </w:rPr>
              <w:t>Fazit</w:t>
            </w:r>
            <w:r w:rsidRPr="00463C36">
              <w:rPr>
                <w:webHidden/>
              </w:rPr>
              <w:tab/>
            </w:r>
            <w:r w:rsidRPr="00463C36">
              <w:rPr>
                <w:webHidden/>
              </w:rPr>
              <w:fldChar w:fldCharType="begin"/>
            </w:r>
            <w:r w:rsidRPr="00463C36">
              <w:rPr>
                <w:webHidden/>
              </w:rPr>
              <w:instrText xml:space="preserve"> PAGEREF _Toc139285439 \h </w:instrText>
            </w:r>
          </w:ins>
          <w:r w:rsidRPr="00463C36">
            <w:rPr>
              <w:webHidden/>
            </w:rPr>
          </w:r>
          <w:r w:rsidRPr="00463C36">
            <w:rPr>
              <w:webHidden/>
            </w:rPr>
            <w:fldChar w:fldCharType="separate"/>
          </w:r>
          <w:ins w:id="71" w:author="Hannah Knehr" w:date="2023-07-03T14:03:00Z">
            <w:r w:rsidRPr="00463C36">
              <w:rPr>
                <w:webHidden/>
              </w:rPr>
              <w:t>20</w:t>
            </w:r>
            <w:r w:rsidRPr="00463C36">
              <w:rPr>
                <w:webHidden/>
              </w:rPr>
              <w:fldChar w:fldCharType="end"/>
            </w:r>
            <w:r w:rsidRPr="00463C36">
              <w:rPr>
                <w:rStyle w:val="Hyperlink"/>
              </w:rPr>
              <w:fldChar w:fldCharType="end"/>
            </w:r>
          </w:ins>
        </w:p>
        <w:p w14:paraId="3D723B28" w14:textId="131329B3" w:rsidR="001843E4" w:rsidRPr="00463C36" w:rsidRDefault="001843E4" w:rsidP="001843E4">
          <w:pPr>
            <w:pStyle w:val="Verzeichnis1"/>
            <w:rPr>
              <w:ins w:id="72" w:author="Hannah Knehr" w:date="2023-07-03T14:03:00Z"/>
              <w:rFonts w:asciiTheme="minorHAnsi" w:eastAsiaTheme="minorEastAsia" w:hAnsiTheme="minorHAnsi" w:cstheme="minorBidi"/>
              <w:kern w:val="2"/>
              <w:lang w:eastAsia="de-DE"/>
              <w14:ligatures w14:val="standardContextual"/>
            </w:rPr>
          </w:pPr>
          <w:ins w:id="73" w:author="Hannah Knehr" w:date="2023-07-03T14:03:00Z">
            <w:r w:rsidRPr="00463C36">
              <w:rPr>
                <w:rStyle w:val="Hyperlink"/>
              </w:rPr>
              <w:fldChar w:fldCharType="begin"/>
            </w:r>
            <w:r w:rsidRPr="00463C36">
              <w:rPr>
                <w:rStyle w:val="Hyperlink"/>
              </w:rPr>
              <w:instrText xml:space="preserve"> </w:instrText>
            </w:r>
            <w:r w:rsidRPr="00463C36">
              <w:instrText>HYPERLINK \l "_Toc139285440"</w:instrText>
            </w:r>
            <w:r w:rsidRPr="00463C36">
              <w:rPr>
                <w:rStyle w:val="Hyperlink"/>
              </w:rPr>
              <w:instrText xml:space="preserve"> </w:instrText>
            </w:r>
            <w:r w:rsidRPr="00463C36">
              <w:rPr>
                <w:rStyle w:val="Hyperlink"/>
              </w:rPr>
            </w:r>
            <w:r w:rsidRPr="00463C36">
              <w:rPr>
                <w:rStyle w:val="Hyperlink"/>
              </w:rPr>
              <w:fldChar w:fldCharType="separate"/>
            </w:r>
            <w:r w:rsidRPr="00463C36">
              <w:rPr>
                <w:rStyle w:val="Hyperlink"/>
                <w:rFonts w:eastAsia="Arial"/>
                <w:lang w:val="en-US"/>
              </w:rPr>
              <w:t>Literaturverzeichnis</w:t>
            </w:r>
            <w:r w:rsidRPr="00463C36">
              <w:rPr>
                <w:webHidden/>
              </w:rPr>
              <w:tab/>
            </w:r>
            <w:r w:rsidRPr="00463C36">
              <w:rPr>
                <w:webHidden/>
              </w:rPr>
              <w:fldChar w:fldCharType="begin"/>
            </w:r>
            <w:r w:rsidRPr="00463C36">
              <w:rPr>
                <w:webHidden/>
              </w:rPr>
              <w:instrText xml:space="preserve"> PAGEREF _Toc139285440 \h </w:instrText>
            </w:r>
          </w:ins>
          <w:r w:rsidRPr="00463C36">
            <w:rPr>
              <w:webHidden/>
            </w:rPr>
          </w:r>
          <w:r w:rsidRPr="00463C36">
            <w:rPr>
              <w:webHidden/>
            </w:rPr>
            <w:fldChar w:fldCharType="separate"/>
          </w:r>
          <w:ins w:id="74" w:author="Hannah Knehr" w:date="2023-07-03T14:03:00Z">
            <w:r w:rsidRPr="00463C36">
              <w:rPr>
                <w:webHidden/>
              </w:rPr>
              <w:t>21</w:t>
            </w:r>
            <w:r w:rsidRPr="00463C36">
              <w:rPr>
                <w:webHidden/>
              </w:rPr>
              <w:fldChar w:fldCharType="end"/>
            </w:r>
            <w:r w:rsidRPr="00463C36">
              <w:rPr>
                <w:rStyle w:val="Hyperlink"/>
              </w:rPr>
              <w:fldChar w:fldCharType="end"/>
            </w:r>
          </w:ins>
        </w:p>
        <w:p w14:paraId="7B52EF68" w14:textId="62543742" w:rsidR="00CA0FB1" w:rsidRPr="00463C36" w:rsidDel="00CC5D56" w:rsidRDefault="00CA0FB1">
          <w:pPr>
            <w:pStyle w:val="Verzeichnis1"/>
            <w:rPr>
              <w:del w:id="75" w:author="Hannah Knehr" w:date="2023-07-03T12:36:00Z"/>
              <w:rFonts w:asciiTheme="minorHAnsi" w:eastAsiaTheme="minorEastAsia" w:hAnsiTheme="minorHAnsi" w:cstheme="minorBidi"/>
              <w:bCs w:val="0"/>
              <w:kern w:val="2"/>
              <w:lang w:val="en-US"/>
              <w14:ligatures w14:val="standardContextual"/>
            </w:rPr>
          </w:pPr>
          <w:del w:id="76" w:author="Hannah Knehr" w:date="2023-07-03T12:36:00Z">
            <w:r w:rsidRPr="00463C36" w:rsidDel="00CC5D56">
              <w:rPr>
                <w:rPrChange w:id="77" w:author="Hannah Knehr" w:date="2023-07-03T14:04:00Z">
                  <w:rPr>
                    <w:rStyle w:val="Hyperlink"/>
                    <w:bCs w:val="0"/>
                  </w:rPr>
                </w:rPrChange>
              </w:rPr>
              <w:delText>Abbildungsverzeichnis</w:delText>
            </w:r>
            <w:r w:rsidRPr="00463C36" w:rsidDel="00CC5D56">
              <w:rPr>
                <w:webHidden/>
              </w:rPr>
              <w:tab/>
              <w:delText>III</w:delText>
            </w:r>
          </w:del>
        </w:p>
        <w:p w14:paraId="37B755F4" w14:textId="235B6B7A" w:rsidR="00CA0FB1" w:rsidRPr="00463C36" w:rsidDel="00CC5D56" w:rsidRDefault="00CA0FB1">
          <w:pPr>
            <w:pStyle w:val="Verzeichnis1"/>
            <w:rPr>
              <w:del w:id="78" w:author="Hannah Knehr" w:date="2023-07-03T12:36:00Z"/>
              <w:rFonts w:asciiTheme="minorHAnsi" w:eastAsiaTheme="minorEastAsia" w:hAnsiTheme="minorHAnsi" w:cstheme="minorBidi"/>
              <w:bCs w:val="0"/>
              <w:kern w:val="2"/>
              <w:lang w:val="en-US"/>
              <w14:ligatures w14:val="standardContextual"/>
            </w:rPr>
          </w:pPr>
          <w:del w:id="79" w:author="Hannah Knehr" w:date="2023-07-03T12:36:00Z">
            <w:r w:rsidRPr="00463C36" w:rsidDel="00CC5D56">
              <w:rPr>
                <w:rPrChange w:id="80" w:author="Hannah Knehr" w:date="2023-07-03T14:04:00Z">
                  <w:rPr>
                    <w:rStyle w:val="Hyperlink"/>
                    <w:bCs w:val="0"/>
                  </w:rPr>
                </w:rPrChange>
              </w:rPr>
              <w:delText>Abkürzungsverzeichnis</w:delText>
            </w:r>
            <w:r w:rsidRPr="00463C36" w:rsidDel="00CC5D56">
              <w:rPr>
                <w:webHidden/>
              </w:rPr>
              <w:tab/>
              <w:delText>IV</w:delText>
            </w:r>
          </w:del>
        </w:p>
        <w:p w14:paraId="0F693E25" w14:textId="576E6836" w:rsidR="00CA0FB1" w:rsidRPr="00463C36" w:rsidDel="00CC5D56" w:rsidRDefault="00CA0FB1">
          <w:pPr>
            <w:pStyle w:val="Verzeichnis1"/>
            <w:rPr>
              <w:del w:id="81" w:author="Hannah Knehr" w:date="2023-07-03T12:36:00Z"/>
              <w:rFonts w:asciiTheme="minorHAnsi" w:eastAsiaTheme="minorEastAsia" w:hAnsiTheme="minorHAnsi" w:cstheme="minorBidi"/>
              <w:bCs w:val="0"/>
              <w:kern w:val="2"/>
              <w:lang w:val="en-US"/>
              <w14:ligatures w14:val="standardContextual"/>
            </w:rPr>
          </w:pPr>
          <w:del w:id="82" w:author="Hannah Knehr" w:date="2023-07-03T12:36:00Z">
            <w:r w:rsidRPr="00463C36" w:rsidDel="00CC5D56">
              <w:rPr>
                <w:rPrChange w:id="83" w:author="Hannah Knehr" w:date="2023-07-03T14:04:00Z">
                  <w:rPr>
                    <w:rStyle w:val="Hyperlink"/>
                    <w:bCs w:val="0"/>
                  </w:rPr>
                </w:rPrChange>
              </w:rPr>
              <w:delText>1</w:delText>
            </w:r>
            <w:r w:rsidRPr="00463C36" w:rsidDel="00CC5D56">
              <w:rPr>
                <w:rFonts w:asciiTheme="minorHAnsi" w:eastAsiaTheme="minorEastAsia" w:hAnsiTheme="minorHAnsi" w:cstheme="minorBidi"/>
                <w:bCs w:val="0"/>
                <w:kern w:val="2"/>
                <w:lang w:val="en-US"/>
                <w14:ligatures w14:val="standardContextual"/>
              </w:rPr>
              <w:tab/>
            </w:r>
            <w:r w:rsidRPr="00463C36" w:rsidDel="00CC5D56">
              <w:rPr>
                <w:rPrChange w:id="84" w:author="Hannah Knehr" w:date="2023-07-03T14:04:00Z">
                  <w:rPr>
                    <w:rStyle w:val="Hyperlink"/>
                    <w:bCs w:val="0"/>
                  </w:rPr>
                </w:rPrChange>
              </w:rPr>
              <w:delText>Einleitung</w:delText>
            </w:r>
            <w:r w:rsidRPr="00463C36" w:rsidDel="00CC5D56">
              <w:rPr>
                <w:webHidden/>
              </w:rPr>
              <w:tab/>
              <w:delText>1</w:delText>
            </w:r>
          </w:del>
        </w:p>
        <w:p w14:paraId="5381D660" w14:textId="422D59AE" w:rsidR="00CA0FB1" w:rsidRPr="00463C36" w:rsidDel="00CC5D56" w:rsidRDefault="00CA0FB1">
          <w:pPr>
            <w:pStyle w:val="Verzeichnis1"/>
            <w:rPr>
              <w:del w:id="85" w:author="Hannah Knehr" w:date="2023-07-03T12:36:00Z"/>
              <w:rFonts w:asciiTheme="minorHAnsi" w:eastAsiaTheme="minorEastAsia" w:hAnsiTheme="minorHAnsi" w:cstheme="minorBidi"/>
              <w:bCs w:val="0"/>
              <w:kern w:val="2"/>
              <w:lang w:val="en-US"/>
              <w14:ligatures w14:val="standardContextual"/>
            </w:rPr>
          </w:pPr>
          <w:del w:id="86" w:author="Hannah Knehr" w:date="2023-07-03T12:36:00Z">
            <w:r w:rsidRPr="00463C36" w:rsidDel="00CC5D56">
              <w:rPr>
                <w:rPrChange w:id="87" w:author="Hannah Knehr" w:date="2023-07-03T14:04:00Z">
                  <w:rPr>
                    <w:rStyle w:val="Hyperlink"/>
                    <w:bCs w:val="0"/>
                  </w:rPr>
                </w:rPrChange>
              </w:rPr>
              <w:delText>2</w:delText>
            </w:r>
            <w:r w:rsidRPr="00463C36" w:rsidDel="00CC5D56">
              <w:rPr>
                <w:rFonts w:asciiTheme="minorHAnsi" w:eastAsiaTheme="minorEastAsia" w:hAnsiTheme="minorHAnsi" w:cstheme="minorBidi"/>
                <w:bCs w:val="0"/>
                <w:kern w:val="2"/>
                <w:lang w:val="en-US"/>
                <w14:ligatures w14:val="standardContextual"/>
              </w:rPr>
              <w:tab/>
            </w:r>
            <w:r w:rsidRPr="00463C36" w:rsidDel="00CC5D56">
              <w:rPr>
                <w:rPrChange w:id="88" w:author="Hannah Knehr" w:date="2023-07-03T14:04:00Z">
                  <w:rPr>
                    <w:rStyle w:val="Hyperlink"/>
                    <w:bCs w:val="0"/>
                  </w:rPr>
                </w:rPrChange>
              </w:rPr>
              <w:delText>Theoretischer Teil</w:delText>
            </w:r>
            <w:r w:rsidRPr="00463C36" w:rsidDel="00CC5D56">
              <w:rPr>
                <w:webHidden/>
              </w:rPr>
              <w:tab/>
              <w:delText>3</w:delText>
            </w:r>
          </w:del>
        </w:p>
        <w:p w14:paraId="3709FEE9" w14:textId="45150F7E" w:rsidR="00CA0FB1" w:rsidRPr="00463C36" w:rsidDel="00CC5D56" w:rsidRDefault="00CA0FB1">
          <w:pPr>
            <w:pStyle w:val="Verzeichnis2"/>
            <w:tabs>
              <w:tab w:val="left" w:pos="880"/>
              <w:tab w:val="right" w:leader="dot" w:pos="9061"/>
            </w:tabs>
            <w:rPr>
              <w:del w:id="89" w:author="Hannah Knehr" w:date="2023-07-03T12:36:00Z"/>
              <w:rFonts w:asciiTheme="minorHAnsi" w:eastAsiaTheme="minorEastAsia" w:hAnsiTheme="minorHAnsi" w:cstheme="minorBidi"/>
              <w:iCs w:val="0"/>
              <w:noProof/>
              <w:kern w:val="2"/>
              <w:szCs w:val="22"/>
              <w:lang w:val="en-US"/>
              <w14:ligatures w14:val="standardContextual"/>
            </w:rPr>
          </w:pPr>
          <w:del w:id="90" w:author="Hannah Knehr" w:date="2023-07-03T12:36:00Z">
            <w:r w:rsidRPr="00463C36" w:rsidDel="00CC5D56">
              <w:rPr>
                <w:rPrChange w:id="91" w:author="Hannah Knehr" w:date="2023-07-03T14:04:00Z">
                  <w:rPr>
                    <w:rStyle w:val="Hyperlink"/>
                    <w:iCs w:val="0"/>
                    <w:noProof/>
                  </w:rPr>
                </w:rPrChange>
              </w:rPr>
              <w:delText>2.1</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92" w:author="Hannah Knehr" w:date="2023-07-03T14:04:00Z">
                  <w:rPr>
                    <w:rStyle w:val="Hyperlink"/>
                    <w:iCs w:val="0"/>
                    <w:noProof/>
                  </w:rPr>
                </w:rPrChange>
              </w:rPr>
              <w:delText>Künstliche Intelligenz (AI) und Erklärbare Künstliche Intelligenz (XAI)</w:delText>
            </w:r>
            <w:r w:rsidRPr="00463C36" w:rsidDel="00CC5D56">
              <w:rPr>
                <w:noProof/>
                <w:webHidden/>
              </w:rPr>
              <w:tab/>
              <w:delText>3</w:delText>
            </w:r>
          </w:del>
        </w:p>
        <w:p w14:paraId="158508EA" w14:textId="62CD29F8" w:rsidR="00CA0FB1" w:rsidRPr="00463C36" w:rsidDel="00CC5D56" w:rsidRDefault="00CA0FB1">
          <w:pPr>
            <w:pStyle w:val="Verzeichnis2"/>
            <w:tabs>
              <w:tab w:val="left" w:pos="880"/>
              <w:tab w:val="right" w:leader="dot" w:pos="9061"/>
            </w:tabs>
            <w:rPr>
              <w:del w:id="93" w:author="Hannah Knehr" w:date="2023-07-03T12:36:00Z"/>
              <w:rFonts w:asciiTheme="minorHAnsi" w:eastAsiaTheme="minorEastAsia" w:hAnsiTheme="minorHAnsi" w:cstheme="minorBidi"/>
              <w:iCs w:val="0"/>
              <w:noProof/>
              <w:kern w:val="2"/>
              <w:szCs w:val="22"/>
              <w:lang w:val="en-US"/>
              <w14:ligatures w14:val="standardContextual"/>
            </w:rPr>
          </w:pPr>
          <w:del w:id="94" w:author="Hannah Knehr" w:date="2023-07-03T12:36:00Z">
            <w:r w:rsidRPr="00463C36" w:rsidDel="00CC5D56">
              <w:rPr>
                <w:rPrChange w:id="95" w:author="Hannah Knehr" w:date="2023-07-03T14:04:00Z">
                  <w:rPr>
                    <w:rStyle w:val="Hyperlink"/>
                    <w:iCs w:val="0"/>
                    <w:noProof/>
                  </w:rPr>
                </w:rPrChange>
              </w:rPr>
              <w:delText>2.2</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96" w:author="Hannah Knehr" w:date="2023-07-03T14:04:00Z">
                  <w:rPr>
                    <w:rStyle w:val="Hyperlink"/>
                    <w:iCs w:val="0"/>
                    <w:noProof/>
                  </w:rPr>
                </w:rPrChange>
              </w:rPr>
              <w:delText>AI und XAI in der Finanzbranche</w:delText>
            </w:r>
            <w:r w:rsidRPr="00463C36" w:rsidDel="00CC5D56">
              <w:rPr>
                <w:noProof/>
                <w:webHidden/>
              </w:rPr>
              <w:tab/>
              <w:delText>4</w:delText>
            </w:r>
          </w:del>
        </w:p>
        <w:p w14:paraId="2BB3AB70" w14:textId="5AF60A34" w:rsidR="00CA0FB1" w:rsidRPr="00463C36" w:rsidDel="00CC5D56" w:rsidRDefault="00CA0FB1">
          <w:pPr>
            <w:pStyle w:val="Verzeichnis2"/>
            <w:tabs>
              <w:tab w:val="left" w:pos="880"/>
              <w:tab w:val="right" w:leader="dot" w:pos="9061"/>
            </w:tabs>
            <w:rPr>
              <w:del w:id="97" w:author="Hannah Knehr" w:date="2023-07-03T12:36:00Z"/>
              <w:rFonts w:asciiTheme="minorHAnsi" w:eastAsiaTheme="minorEastAsia" w:hAnsiTheme="minorHAnsi" w:cstheme="minorBidi"/>
              <w:iCs w:val="0"/>
              <w:noProof/>
              <w:kern w:val="2"/>
              <w:szCs w:val="22"/>
              <w:lang w:val="en-US"/>
              <w14:ligatures w14:val="standardContextual"/>
            </w:rPr>
          </w:pPr>
          <w:del w:id="98" w:author="Hannah Knehr" w:date="2023-07-03T12:36:00Z">
            <w:r w:rsidRPr="00463C36" w:rsidDel="00CC5D56">
              <w:rPr>
                <w:rPrChange w:id="99" w:author="Hannah Knehr" w:date="2023-07-03T14:04:00Z">
                  <w:rPr>
                    <w:rStyle w:val="Hyperlink"/>
                    <w:iCs w:val="0"/>
                    <w:noProof/>
                  </w:rPr>
                </w:rPrChange>
              </w:rPr>
              <w:delText>2.3</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100" w:author="Hannah Knehr" w:date="2023-07-03T14:04:00Z">
                  <w:rPr>
                    <w:rStyle w:val="Hyperlink"/>
                    <w:iCs w:val="0"/>
                    <w:noProof/>
                  </w:rPr>
                </w:rPrChange>
              </w:rPr>
              <w:delText>Kontrafaktische Erklärungen</w:delText>
            </w:r>
            <w:r w:rsidRPr="00463C36" w:rsidDel="00CC5D56">
              <w:rPr>
                <w:noProof/>
                <w:webHidden/>
              </w:rPr>
              <w:tab/>
              <w:delText>4</w:delText>
            </w:r>
          </w:del>
        </w:p>
        <w:p w14:paraId="26C4A488" w14:textId="342D16C2" w:rsidR="00CA0FB1" w:rsidRPr="00463C36" w:rsidDel="00CC5D56" w:rsidRDefault="00CA0FB1">
          <w:pPr>
            <w:pStyle w:val="Verzeichnis1"/>
            <w:rPr>
              <w:del w:id="101" w:author="Hannah Knehr" w:date="2023-07-03T12:36:00Z"/>
              <w:rFonts w:asciiTheme="minorHAnsi" w:eastAsiaTheme="minorEastAsia" w:hAnsiTheme="minorHAnsi" w:cstheme="minorBidi"/>
              <w:bCs w:val="0"/>
              <w:kern w:val="2"/>
              <w:lang w:val="en-US"/>
              <w14:ligatures w14:val="standardContextual"/>
            </w:rPr>
          </w:pPr>
          <w:del w:id="102" w:author="Hannah Knehr" w:date="2023-07-03T12:36:00Z">
            <w:r w:rsidRPr="00463C36" w:rsidDel="00CC5D56">
              <w:rPr>
                <w:rPrChange w:id="103" w:author="Hannah Knehr" w:date="2023-07-03T14:04:00Z">
                  <w:rPr>
                    <w:rStyle w:val="Hyperlink"/>
                    <w:bCs w:val="0"/>
                  </w:rPr>
                </w:rPrChange>
              </w:rPr>
              <w:delText>3</w:delText>
            </w:r>
            <w:r w:rsidRPr="00463C36" w:rsidDel="00CC5D56">
              <w:rPr>
                <w:rFonts w:asciiTheme="minorHAnsi" w:eastAsiaTheme="minorEastAsia" w:hAnsiTheme="minorHAnsi" w:cstheme="minorBidi"/>
                <w:bCs w:val="0"/>
                <w:kern w:val="2"/>
                <w:lang w:val="en-US"/>
                <w14:ligatures w14:val="standardContextual"/>
              </w:rPr>
              <w:tab/>
            </w:r>
            <w:r w:rsidRPr="00463C36" w:rsidDel="00CC5D56">
              <w:rPr>
                <w:rPrChange w:id="104" w:author="Hannah Knehr" w:date="2023-07-03T14:04:00Z">
                  <w:rPr>
                    <w:rStyle w:val="Hyperlink"/>
                    <w:bCs w:val="0"/>
                  </w:rPr>
                </w:rPrChange>
              </w:rPr>
              <w:delText>Analyse Part</w:delText>
            </w:r>
            <w:r w:rsidRPr="00463C36" w:rsidDel="00CC5D56">
              <w:rPr>
                <w:webHidden/>
              </w:rPr>
              <w:tab/>
              <w:delText>7</w:delText>
            </w:r>
          </w:del>
        </w:p>
        <w:p w14:paraId="60E8BBC3" w14:textId="13B55290" w:rsidR="00CA0FB1" w:rsidRPr="00463C36" w:rsidDel="00CC5D56" w:rsidRDefault="00CA0FB1">
          <w:pPr>
            <w:pStyle w:val="Verzeichnis2"/>
            <w:tabs>
              <w:tab w:val="left" w:pos="880"/>
              <w:tab w:val="right" w:leader="dot" w:pos="9061"/>
            </w:tabs>
            <w:rPr>
              <w:del w:id="105" w:author="Hannah Knehr" w:date="2023-07-03T12:36:00Z"/>
              <w:rFonts w:asciiTheme="minorHAnsi" w:eastAsiaTheme="minorEastAsia" w:hAnsiTheme="minorHAnsi" w:cstheme="minorBidi"/>
              <w:iCs w:val="0"/>
              <w:noProof/>
              <w:kern w:val="2"/>
              <w:szCs w:val="22"/>
              <w:lang w:val="en-US"/>
              <w14:ligatures w14:val="standardContextual"/>
            </w:rPr>
          </w:pPr>
          <w:del w:id="106" w:author="Hannah Knehr" w:date="2023-07-03T12:36:00Z">
            <w:r w:rsidRPr="00463C36" w:rsidDel="00CC5D56">
              <w:rPr>
                <w:rPrChange w:id="107" w:author="Hannah Knehr" w:date="2023-07-03T14:04:00Z">
                  <w:rPr>
                    <w:rStyle w:val="Hyperlink"/>
                    <w:iCs w:val="0"/>
                    <w:noProof/>
                  </w:rPr>
                </w:rPrChange>
              </w:rPr>
              <w:delText>3.1</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108" w:author="Hannah Knehr" w:date="2023-07-03T14:04:00Z">
                  <w:rPr>
                    <w:rStyle w:val="Hyperlink"/>
                    <w:iCs w:val="0"/>
                    <w:noProof/>
                  </w:rPr>
                </w:rPrChange>
              </w:rPr>
              <w:delText>Use Case</w:delText>
            </w:r>
            <w:r w:rsidRPr="00463C36" w:rsidDel="00CC5D56">
              <w:rPr>
                <w:noProof/>
                <w:webHidden/>
              </w:rPr>
              <w:tab/>
              <w:delText>7</w:delText>
            </w:r>
          </w:del>
        </w:p>
        <w:p w14:paraId="5B78172F" w14:textId="46199B29" w:rsidR="00CA0FB1" w:rsidRPr="00463C36" w:rsidDel="00CC5D56" w:rsidRDefault="00CA0FB1">
          <w:pPr>
            <w:pStyle w:val="Verzeichnis2"/>
            <w:tabs>
              <w:tab w:val="left" w:pos="880"/>
              <w:tab w:val="right" w:leader="dot" w:pos="9061"/>
            </w:tabs>
            <w:rPr>
              <w:del w:id="109" w:author="Hannah Knehr" w:date="2023-07-03T12:36:00Z"/>
              <w:rFonts w:asciiTheme="minorHAnsi" w:eastAsiaTheme="minorEastAsia" w:hAnsiTheme="minorHAnsi" w:cstheme="minorBidi"/>
              <w:iCs w:val="0"/>
              <w:noProof/>
              <w:kern w:val="2"/>
              <w:szCs w:val="22"/>
              <w:lang w:val="en-US"/>
              <w14:ligatures w14:val="standardContextual"/>
            </w:rPr>
          </w:pPr>
          <w:del w:id="110" w:author="Hannah Knehr" w:date="2023-07-03T12:36:00Z">
            <w:r w:rsidRPr="00463C36" w:rsidDel="00CC5D56">
              <w:rPr>
                <w:rPrChange w:id="111" w:author="Hannah Knehr" w:date="2023-07-03T14:04:00Z">
                  <w:rPr>
                    <w:rStyle w:val="Hyperlink"/>
                    <w:iCs w:val="0"/>
                    <w:noProof/>
                  </w:rPr>
                </w:rPrChange>
              </w:rPr>
              <w:delText>3.2</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112" w:author="Hannah Knehr" w:date="2023-07-03T14:04:00Z">
                  <w:rPr>
                    <w:rStyle w:val="Hyperlink"/>
                    <w:iCs w:val="0"/>
                    <w:noProof/>
                  </w:rPr>
                </w:rPrChange>
              </w:rPr>
              <w:delText>Datenaufbereitung</w:delText>
            </w:r>
            <w:r w:rsidRPr="00463C36" w:rsidDel="00CC5D56">
              <w:rPr>
                <w:noProof/>
                <w:webHidden/>
              </w:rPr>
              <w:tab/>
              <w:delText>7</w:delText>
            </w:r>
          </w:del>
        </w:p>
        <w:p w14:paraId="291E3CC5" w14:textId="2FB1436F" w:rsidR="00CA0FB1" w:rsidRPr="00463C36" w:rsidDel="00CC5D56" w:rsidRDefault="00CA0FB1">
          <w:pPr>
            <w:pStyle w:val="Verzeichnis2"/>
            <w:tabs>
              <w:tab w:val="left" w:pos="880"/>
              <w:tab w:val="right" w:leader="dot" w:pos="9061"/>
            </w:tabs>
            <w:rPr>
              <w:del w:id="113" w:author="Hannah Knehr" w:date="2023-07-03T12:36:00Z"/>
              <w:rFonts w:asciiTheme="minorHAnsi" w:eastAsiaTheme="minorEastAsia" w:hAnsiTheme="minorHAnsi" w:cstheme="minorBidi"/>
              <w:iCs w:val="0"/>
              <w:noProof/>
              <w:kern w:val="2"/>
              <w:szCs w:val="22"/>
              <w:lang w:val="en-US"/>
              <w14:ligatures w14:val="standardContextual"/>
            </w:rPr>
          </w:pPr>
          <w:del w:id="114" w:author="Hannah Knehr" w:date="2023-07-03T12:36:00Z">
            <w:r w:rsidRPr="00463C36" w:rsidDel="00CC5D56">
              <w:rPr>
                <w:rPrChange w:id="115" w:author="Hannah Knehr" w:date="2023-07-03T14:04:00Z">
                  <w:rPr>
                    <w:rStyle w:val="Hyperlink"/>
                    <w:iCs w:val="0"/>
                    <w:noProof/>
                  </w:rPr>
                </w:rPrChange>
              </w:rPr>
              <w:delText>3.3</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116" w:author="Hannah Knehr" w:date="2023-07-03T14:04:00Z">
                  <w:rPr>
                    <w:rStyle w:val="Hyperlink"/>
                    <w:iCs w:val="0"/>
                    <w:noProof/>
                  </w:rPr>
                </w:rPrChange>
              </w:rPr>
              <w:delText>Auswahl AI System mit Parametertuning etc.</w:delText>
            </w:r>
            <w:r w:rsidRPr="00463C36" w:rsidDel="00CC5D56">
              <w:rPr>
                <w:noProof/>
                <w:webHidden/>
              </w:rPr>
              <w:tab/>
              <w:delText>11</w:delText>
            </w:r>
          </w:del>
        </w:p>
        <w:p w14:paraId="080E0B1D" w14:textId="6E29097C" w:rsidR="00CA0FB1" w:rsidRPr="00463C36" w:rsidDel="00CC5D56" w:rsidRDefault="00CA0FB1">
          <w:pPr>
            <w:pStyle w:val="Verzeichnis2"/>
            <w:tabs>
              <w:tab w:val="left" w:pos="880"/>
              <w:tab w:val="right" w:leader="dot" w:pos="9061"/>
            </w:tabs>
            <w:rPr>
              <w:del w:id="117" w:author="Hannah Knehr" w:date="2023-07-03T12:36:00Z"/>
              <w:rFonts w:asciiTheme="minorHAnsi" w:eastAsiaTheme="minorEastAsia" w:hAnsiTheme="minorHAnsi" w:cstheme="minorBidi"/>
              <w:iCs w:val="0"/>
              <w:noProof/>
              <w:kern w:val="2"/>
              <w:szCs w:val="22"/>
              <w:lang w:val="en-US"/>
              <w14:ligatures w14:val="standardContextual"/>
            </w:rPr>
          </w:pPr>
          <w:del w:id="118" w:author="Hannah Knehr" w:date="2023-07-03T12:36:00Z">
            <w:r w:rsidRPr="00463C36" w:rsidDel="00CC5D56">
              <w:rPr>
                <w:rPrChange w:id="119" w:author="Hannah Knehr" w:date="2023-07-03T14:04:00Z">
                  <w:rPr>
                    <w:rStyle w:val="Hyperlink"/>
                    <w:iCs w:val="0"/>
                    <w:noProof/>
                  </w:rPr>
                </w:rPrChange>
              </w:rPr>
              <w:delText>3.4</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120" w:author="Hannah Knehr" w:date="2023-07-03T14:04:00Z">
                  <w:rPr>
                    <w:rStyle w:val="Hyperlink"/>
                    <w:iCs w:val="0"/>
                    <w:noProof/>
                  </w:rPr>
                </w:rPrChange>
              </w:rPr>
              <w:delText>Auswahl XAI System mit Modifikationen (Restriktionen etc)</w:delText>
            </w:r>
            <w:r w:rsidRPr="00463C36" w:rsidDel="00CC5D56">
              <w:rPr>
                <w:noProof/>
                <w:webHidden/>
              </w:rPr>
              <w:tab/>
              <w:delText>13</w:delText>
            </w:r>
          </w:del>
        </w:p>
        <w:p w14:paraId="1DCD1E32" w14:textId="1BB02C53" w:rsidR="00CA0FB1" w:rsidRPr="00463C36" w:rsidDel="00CC5D56" w:rsidRDefault="00CA0FB1">
          <w:pPr>
            <w:pStyle w:val="Verzeichnis2"/>
            <w:tabs>
              <w:tab w:val="left" w:pos="880"/>
              <w:tab w:val="right" w:leader="dot" w:pos="9061"/>
            </w:tabs>
            <w:rPr>
              <w:del w:id="121" w:author="Hannah Knehr" w:date="2023-07-03T12:36:00Z"/>
              <w:rFonts w:asciiTheme="minorHAnsi" w:eastAsiaTheme="minorEastAsia" w:hAnsiTheme="minorHAnsi" w:cstheme="minorBidi"/>
              <w:iCs w:val="0"/>
              <w:noProof/>
              <w:kern w:val="2"/>
              <w:szCs w:val="22"/>
              <w:lang w:val="en-US"/>
              <w14:ligatures w14:val="standardContextual"/>
            </w:rPr>
          </w:pPr>
          <w:del w:id="122" w:author="Hannah Knehr" w:date="2023-07-03T12:36:00Z">
            <w:r w:rsidRPr="00463C36" w:rsidDel="00CC5D56">
              <w:rPr>
                <w:rPrChange w:id="123" w:author="Hannah Knehr" w:date="2023-07-03T14:04:00Z">
                  <w:rPr>
                    <w:rStyle w:val="Hyperlink"/>
                    <w:iCs w:val="0"/>
                    <w:noProof/>
                  </w:rPr>
                </w:rPrChange>
              </w:rPr>
              <w:delText>3.5</w:delText>
            </w:r>
            <w:r w:rsidRPr="00463C36" w:rsidDel="00CC5D56">
              <w:rPr>
                <w:rFonts w:asciiTheme="minorHAnsi" w:eastAsiaTheme="minorEastAsia" w:hAnsiTheme="minorHAnsi" w:cstheme="minorBidi"/>
                <w:iCs w:val="0"/>
                <w:noProof/>
                <w:kern w:val="2"/>
                <w:szCs w:val="22"/>
                <w:lang w:val="en-US"/>
                <w14:ligatures w14:val="standardContextual"/>
              </w:rPr>
              <w:tab/>
            </w:r>
            <w:r w:rsidRPr="00463C36" w:rsidDel="00CC5D56">
              <w:rPr>
                <w:rPrChange w:id="124" w:author="Hannah Knehr" w:date="2023-07-03T14:04:00Z">
                  <w:rPr>
                    <w:rStyle w:val="Hyperlink"/>
                    <w:iCs w:val="0"/>
                    <w:noProof/>
                  </w:rPr>
                </w:rPrChange>
              </w:rPr>
              <w:delText>Auswertung</w:delText>
            </w:r>
            <w:r w:rsidRPr="00463C36" w:rsidDel="00CC5D56">
              <w:rPr>
                <w:noProof/>
                <w:webHidden/>
              </w:rPr>
              <w:tab/>
              <w:delText>16</w:delText>
            </w:r>
          </w:del>
        </w:p>
        <w:p w14:paraId="610C22A7" w14:textId="486F24E3" w:rsidR="00CA0FB1" w:rsidRPr="00463C36" w:rsidDel="00CC5D56" w:rsidRDefault="00CA0FB1">
          <w:pPr>
            <w:pStyle w:val="Verzeichnis1"/>
            <w:rPr>
              <w:del w:id="125" w:author="Hannah Knehr" w:date="2023-07-03T12:36:00Z"/>
              <w:rFonts w:asciiTheme="minorHAnsi" w:eastAsiaTheme="minorEastAsia" w:hAnsiTheme="minorHAnsi" w:cstheme="minorBidi"/>
              <w:bCs w:val="0"/>
              <w:kern w:val="2"/>
              <w:lang w:val="en-US"/>
              <w14:ligatures w14:val="standardContextual"/>
            </w:rPr>
          </w:pPr>
          <w:del w:id="126" w:author="Hannah Knehr" w:date="2023-07-03T12:36:00Z">
            <w:r w:rsidRPr="00463C36" w:rsidDel="00CC5D56">
              <w:rPr>
                <w:rPrChange w:id="127" w:author="Hannah Knehr" w:date="2023-07-03T14:04:00Z">
                  <w:rPr>
                    <w:rStyle w:val="Hyperlink"/>
                    <w:bCs w:val="0"/>
                  </w:rPr>
                </w:rPrChange>
              </w:rPr>
              <w:delText>4</w:delText>
            </w:r>
            <w:r w:rsidRPr="00463C36" w:rsidDel="00CC5D56">
              <w:rPr>
                <w:rFonts w:asciiTheme="minorHAnsi" w:eastAsiaTheme="minorEastAsia" w:hAnsiTheme="minorHAnsi" w:cstheme="minorBidi"/>
                <w:bCs w:val="0"/>
                <w:kern w:val="2"/>
                <w:lang w:val="en-US"/>
                <w14:ligatures w14:val="standardContextual"/>
              </w:rPr>
              <w:tab/>
            </w:r>
            <w:r w:rsidRPr="00463C36" w:rsidDel="00CC5D56">
              <w:rPr>
                <w:rPrChange w:id="128" w:author="Hannah Knehr" w:date="2023-07-03T14:04:00Z">
                  <w:rPr>
                    <w:rStyle w:val="Hyperlink"/>
                    <w:bCs w:val="0"/>
                  </w:rPr>
                </w:rPrChange>
              </w:rPr>
              <w:delText>Diskussion</w:delText>
            </w:r>
            <w:r w:rsidRPr="00463C36" w:rsidDel="00CC5D56">
              <w:rPr>
                <w:webHidden/>
              </w:rPr>
              <w:tab/>
              <w:delText>18</w:delText>
            </w:r>
          </w:del>
        </w:p>
        <w:p w14:paraId="299A4D3E" w14:textId="3E5B163B" w:rsidR="00CA0FB1" w:rsidRPr="00463C36" w:rsidDel="00CC5D56" w:rsidRDefault="00CA0FB1">
          <w:pPr>
            <w:pStyle w:val="Verzeichnis1"/>
            <w:rPr>
              <w:del w:id="129" w:author="Hannah Knehr" w:date="2023-07-03T12:36:00Z"/>
              <w:rFonts w:asciiTheme="minorHAnsi" w:eastAsiaTheme="minorEastAsia" w:hAnsiTheme="minorHAnsi" w:cstheme="minorBidi"/>
              <w:bCs w:val="0"/>
              <w:kern w:val="2"/>
              <w:lang w:val="en-US"/>
              <w14:ligatures w14:val="standardContextual"/>
            </w:rPr>
          </w:pPr>
          <w:del w:id="130" w:author="Hannah Knehr" w:date="2023-07-03T12:36:00Z">
            <w:r w:rsidRPr="00463C36" w:rsidDel="00CC5D56">
              <w:rPr>
                <w:rPrChange w:id="131" w:author="Hannah Knehr" w:date="2023-07-03T14:04:00Z">
                  <w:rPr>
                    <w:rStyle w:val="Hyperlink"/>
                    <w:bCs w:val="0"/>
                  </w:rPr>
                </w:rPrChange>
              </w:rPr>
              <w:delText>5</w:delText>
            </w:r>
            <w:r w:rsidRPr="00463C36" w:rsidDel="00CC5D56">
              <w:rPr>
                <w:rFonts w:asciiTheme="minorHAnsi" w:eastAsiaTheme="minorEastAsia" w:hAnsiTheme="minorHAnsi" w:cstheme="minorBidi"/>
                <w:bCs w:val="0"/>
                <w:kern w:val="2"/>
                <w:lang w:val="en-US"/>
                <w14:ligatures w14:val="standardContextual"/>
              </w:rPr>
              <w:tab/>
            </w:r>
            <w:r w:rsidRPr="00463C36" w:rsidDel="00CC5D56">
              <w:rPr>
                <w:rPrChange w:id="132" w:author="Hannah Knehr" w:date="2023-07-03T14:04:00Z">
                  <w:rPr>
                    <w:rStyle w:val="Hyperlink"/>
                    <w:bCs w:val="0"/>
                  </w:rPr>
                </w:rPrChange>
              </w:rPr>
              <w:delText>Fazit/Limitationen</w:delText>
            </w:r>
            <w:r w:rsidRPr="00463C36" w:rsidDel="00CC5D56">
              <w:rPr>
                <w:webHidden/>
              </w:rPr>
              <w:tab/>
              <w:delText>20</w:delText>
            </w:r>
          </w:del>
        </w:p>
        <w:p w14:paraId="1F91FE92" w14:textId="590C4CEF" w:rsidR="00CA0FB1" w:rsidRPr="00463C36" w:rsidDel="00CC5D56" w:rsidRDefault="00CA0FB1">
          <w:pPr>
            <w:pStyle w:val="Verzeichnis1"/>
            <w:rPr>
              <w:del w:id="133" w:author="Hannah Knehr" w:date="2023-07-03T12:36:00Z"/>
              <w:rFonts w:asciiTheme="minorHAnsi" w:eastAsiaTheme="minorEastAsia" w:hAnsiTheme="minorHAnsi" w:cstheme="minorBidi"/>
              <w:bCs w:val="0"/>
              <w:kern w:val="2"/>
              <w:lang w:val="en-US"/>
              <w14:ligatures w14:val="standardContextual"/>
            </w:rPr>
          </w:pPr>
          <w:del w:id="134" w:author="Hannah Knehr" w:date="2023-07-03T12:36:00Z">
            <w:r w:rsidRPr="00463C36" w:rsidDel="00CC5D56">
              <w:rPr>
                <w:rPrChange w:id="135" w:author="Hannah Knehr" w:date="2023-07-03T14:04:00Z">
                  <w:rPr>
                    <w:rStyle w:val="Hyperlink"/>
                    <w:bCs w:val="0"/>
                  </w:rPr>
                </w:rPrChange>
              </w:rPr>
              <w:delText>Anlage</w:delText>
            </w:r>
            <w:r w:rsidRPr="00463C36" w:rsidDel="00CC5D56">
              <w:rPr>
                <w:webHidden/>
              </w:rPr>
              <w:tab/>
              <w:delText>20</w:delText>
            </w:r>
          </w:del>
        </w:p>
        <w:p w14:paraId="3EDFDF9C" w14:textId="35A9A197" w:rsidR="00CA0FB1" w:rsidRPr="00463C36" w:rsidDel="00CC5D56" w:rsidRDefault="00CA0FB1">
          <w:pPr>
            <w:pStyle w:val="Verzeichnis1"/>
            <w:rPr>
              <w:del w:id="136" w:author="Hannah Knehr" w:date="2023-07-03T12:36:00Z"/>
              <w:rFonts w:asciiTheme="minorHAnsi" w:eastAsiaTheme="minorEastAsia" w:hAnsiTheme="minorHAnsi" w:cstheme="minorBidi"/>
              <w:bCs w:val="0"/>
              <w:kern w:val="2"/>
              <w:lang w:val="en-US"/>
              <w14:ligatures w14:val="standardContextual"/>
            </w:rPr>
          </w:pPr>
          <w:del w:id="137" w:author="Hannah Knehr" w:date="2023-07-03T12:36:00Z">
            <w:r w:rsidRPr="00463C36" w:rsidDel="00CC5D56">
              <w:rPr>
                <w:rFonts w:eastAsia="Arial"/>
                <w:rPrChange w:id="138" w:author="Hannah Knehr" w:date="2023-07-03T14:04:00Z">
                  <w:rPr>
                    <w:rStyle w:val="Hyperlink"/>
                    <w:rFonts w:eastAsia="Arial"/>
                    <w:bCs w:val="0"/>
                  </w:rPr>
                </w:rPrChange>
              </w:rPr>
              <w:delText>Literaturverzeichnis</w:delText>
            </w:r>
            <w:r w:rsidRPr="00463C36" w:rsidDel="00CC5D56">
              <w:rPr>
                <w:webHidden/>
              </w:rPr>
              <w:tab/>
              <w:delText>21</w:delText>
            </w:r>
          </w:del>
        </w:p>
        <w:p w14:paraId="726D1EC9" w14:textId="2D9242D5" w:rsidR="00A6254A" w:rsidRPr="00463C36" w:rsidRDefault="00BC79CD" w:rsidP="007F0BD3">
          <w:pPr>
            <w:pBdr>
              <w:top w:val="nil"/>
              <w:left w:val="nil"/>
              <w:bottom w:val="nil"/>
              <w:right w:val="nil"/>
              <w:between w:val="nil"/>
            </w:pBdr>
            <w:tabs>
              <w:tab w:val="left" w:pos="440"/>
              <w:tab w:val="right" w:pos="9061"/>
            </w:tabs>
            <w:spacing w:before="120" w:after="120"/>
            <w:rPr>
              <w:rFonts w:eastAsia="Arial"/>
              <w:color w:val="000000"/>
            </w:rPr>
          </w:pPr>
          <w:r w:rsidRPr="00463C36">
            <w:fldChar w:fldCharType="end"/>
          </w:r>
        </w:p>
      </w:sdtContent>
    </w:sdt>
    <w:p w14:paraId="2B1A5DB6" w14:textId="15016ADB" w:rsidR="00303A6A" w:rsidRPr="00463C36" w:rsidRDefault="00BC79CD" w:rsidP="006E19F8">
      <w:pPr>
        <w:pStyle w:val="berschrift1"/>
        <w:numPr>
          <w:ilvl w:val="0"/>
          <w:numId w:val="0"/>
        </w:numPr>
      </w:pPr>
      <w:r w:rsidRPr="00463C36">
        <w:br w:type="page"/>
      </w:r>
      <w:bookmarkStart w:id="139" w:name="_Toc139285424"/>
      <w:r w:rsidRPr="00463C36">
        <w:lastRenderedPageBreak/>
        <w:t>Abbildungsverzeichnis</w:t>
      </w:r>
      <w:bookmarkEnd w:id="139"/>
    </w:p>
    <w:sdt>
      <w:sdtPr>
        <w:id w:val="-215826672"/>
        <w:docPartObj>
          <w:docPartGallery w:val="Table of Contents"/>
          <w:docPartUnique/>
        </w:docPartObj>
      </w:sdtPr>
      <w:sdtEndPr/>
      <w:sdtContent>
        <w:p w14:paraId="76F73E87" w14:textId="38A2A8EB" w:rsidR="00CA0FB1" w:rsidRPr="00463C36" w:rsidRDefault="000742A5">
          <w:pPr>
            <w:pStyle w:val="Abbildungsverzeichnis"/>
            <w:tabs>
              <w:tab w:val="right" w:leader="dot" w:pos="9061"/>
            </w:tabs>
            <w:rPr>
              <w:rFonts w:asciiTheme="minorHAnsi" w:eastAsiaTheme="minorEastAsia" w:hAnsiTheme="minorHAnsi" w:cstheme="minorBidi"/>
              <w:noProof/>
              <w:kern w:val="2"/>
              <w:lang w:val="en-US"/>
              <w14:ligatures w14:val="standardContextual"/>
            </w:rPr>
          </w:pPr>
          <w:r w:rsidRPr="00463C36">
            <w:fldChar w:fldCharType="begin"/>
          </w:r>
          <w:r w:rsidRPr="00463C36">
            <w:instrText xml:space="preserve"> TOC \h \z \c "Abbildung" </w:instrText>
          </w:r>
          <w:r w:rsidRPr="00463C36">
            <w:fldChar w:fldCharType="separate"/>
          </w:r>
          <w:hyperlink w:anchor="_Toc139233336" w:history="1">
            <w:r w:rsidR="00CA0FB1" w:rsidRPr="00463C36">
              <w:rPr>
                <w:rStyle w:val="Hyperlink"/>
                <w:noProof/>
              </w:rPr>
              <w:t>Abbildung 1: Ausschnitt aus der Verteilung der Werte der Attribute</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_Toc139233336 \h </w:instrText>
            </w:r>
            <w:r w:rsidR="00CA0FB1" w:rsidRPr="00463C36">
              <w:rPr>
                <w:noProof/>
                <w:webHidden/>
              </w:rPr>
            </w:r>
            <w:r w:rsidR="00CA0FB1" w:rsidRPr="00463C36">
              <w:rPr>
                <w:noProof/>
                <w:webHidden/>
              </w:rPr>
              <w:fldChar w:fldCharType="separate"/>
            </w:r>
            <w:r w:rsidR="00CA0FB1" w:rsidRPr="00463C36">
              <w:rPr>
                <w:noProof/>
                <w:webHidden/>
              </w:rPr>
              <w:t>8</w:t>
            </w:r>
            <w:r w:rsidR="00CA0FB1" w:rsidRPr="00463C36">
              <w:rPr>
                <w:noProof/>
                <w:webHidden/>
              </w:rPr>
              <w:fldChar w:fldCharType="end"/>
            </w:r>
          </w:hyperlink>
        </w:p>
        <w:p w14:paraId="0626C42C" w14:textId="60836600"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37" w:history="1">
            <w:r w:rsidR="00CA0FB1" w:rsidRPr="00463C36">
              <w:rPr>
                <w:rStyle w:val="Hyperlink"/>
                <w:noProof/>
              </w:rPr>
              <w:t>Abbildung 2: Plausibilitätsprüfung</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_Toc139233337 \h </w:instrText>
            </w:r>
            <w:r w:rsidR="00CA0FB1" w:rsidRPr="00463C36">
              <w:rPr>
                <w:noProof/>
                <w:webHidden/>
              </w:rPr>
            </w:r>
            <w:r w:rsidR="00CA0FB1" w:rsidRPr="00463C36">
              <w:rPr>
                <w:noProof/>
                <w:webHidden/>
              </w:rPr>
              <w:fldChar w:fldCharType="separate"/>
            </w:r>
            <w:r w:rsidR="00CA0FB1" w:rsidRPr="00463C36">
              <w:rPr>
                <w:noProof/>
                <w:webHidden/>
              </w:rPr>
              <w:t>9</w:t>
            </w:r>
            <w:r w:rsidR="00CA0FB1" w:rsidRPr="00463C36">
              <w:rPr>
                <w:noProof/>
                <w:webHidden/>
              </w:rPr>
              <w:fldChar w:fldCharType="end"/>
            </w:r>
          </w:hyperlink>
        </w:p>
        <w:p w14:paraId="18407AAB" w14:textId="0E7B29A0"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38" w:history="1">
            <w:r w:rsidR="00CA0FB1" w:rsidRPr="00463C36">
              <w:rPr>
                <w:rStyle w:val="Hyperlink"/>
                <w:noProof/>
              </w:rPr>
              <w:t>Abbildung 3: Entfernen irrelevanter Spalten</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_Toc139233338 \h </w:instrText>
            </w:r>
            <w:r w:rsidR="00CA0FB1" w:rsidRPr="00463C36">
              <w:rPr>
                <w:noProof/>
                <w:webHidden/>
              </w:rPr>
            </w:r>
            <w:r w:rsidR="00CA0FB1" w:rsidRPr="00463C36">
              <w:rPr>
                <w:noProof/>
                <w:webHidden/>
              </w:rPr>
              <w:fldChar w:fldCharType="separate"/>
            </w:r>
            <w:r w:rsidR="00CA0FB1" w:rsidRPr="00463C36">
              <w:rPr>
                <w:noProof/>
                <w:webHidden/>
              </w:rPr>
              <w:t>9</w:t>
            </w:r>
            <w:r w:rsidR="00CA0FB1" w:rsidRPr="00463C36">
              <w:rPr>
                <w:noProof/>
                <w:webHidden/>
              </w:rPr>
              <w:fldChar w:fldCharType="end"/>
            </w:r>
          </w:hyperlink>
        </w:p>
        <w:p w14:paraId="7CAEABD0" w14:textId="095391AA"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39" w:history="1">
            <w:r w:rsidR="00CA0FB1" w:rsidRPr="00463C36">
              <w:rPr>
                <w:rStyle w:val="Hyperlink"/>
                <w:noProof/>
              </w:rPr>
              <w:t>Abbildung 4: Anpassung des Attributs "Type_of_Loan"</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_Toc139233339 \h </w:instrText>
            </w:r>
            <w:r w:rsidR="00CA0FB1" w:rsidRPr="00463C36">
              <w:rPr>
                <w:noProof/>
                <w:webHidden/>
              </w:rPr>
            </w:r>
            <w:r w:rsidR="00CA0FB1" w:rsidRPr="00463C36">
              <w:rPr>
                <w:noProof/>
                <w:webHidden/>
              </w:rPr>
              <w:fldChar w:fldCharType="separate"/>
            </w:r>
            <w:r w:rsidR="00CA0FB1" w:rsidRPr="00463C36">
              <w:rPr>
                <w:noProof/>
                <w:webHidden/>
              </w:rPr>
              <w:t>10</w:t>
            </w:r>
            <w:r w:rsidR="00CA0FB1" w:rsidRPr="00463C36">
              <w:rPr>
                <w:noProof/>
                <w:webHidden/>
              </w:rPr>
              <w:fldChar w:fldCharType="end"/>
            </w:r>
          </w:hyperlink>
        </w:p>
        <w:p w14:paraId="54024585" w14:textId="720DF44F"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40" w:history="1">
            <w:r w:rsidR="00CA0FB1" w:rsidRPr="00463C36">
              <w:rPr>
                <w:rStyle w:val="Hyperlink"/>
                <w:noProof/>
              </w:rPr>
              <w:t>Abbildung 5: Extraktion der Zielvariable</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_Toc139233340 \h </w:instrText>
            </w:r>
            <w:r w:rsidR="00CA0FB1" w:rsidRPr="00463C36">
              <w:rPr>
                <w:noProof/>
                <w:webHidden/>
              </w:rPr>
            </w:r>
            <w:r w:rsidR="00CA0FB1" w:rsidRPr="00463C36">
              <w:rPr>
                <w:noProof/>
                <w:webHidden/>
              </w:rPr>
              <w:fldChar w:fldCharType="separate"/>
            </w:r>
            <w:r w:rsidR="00CA0FB1" w:rsidRPr="00463C36">
              <w:rPr>
                <w:noProof/>
                <w:webHidden/>
              </w:rPr>
              <w:t>10</w:t>
            </w:r>
            <w:r w:rsidR="00CA0FB1" w:rsidRPr="00463C36">
              <w:rPr>
                <w:noProof/>
                <w:webHidden/>
              </w:rPr>
              <w:fldChar w:fldCharType="end"/>
            </w:r>
          </w:hyperlink>
        </w:p>
        <w:p w14:paraId="7631DC00" w14:textId="4E7D25B4"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41" w:history="1">
            <w:r w:rsidR="00CA0FB1" w:rsidRPr="00463C36">
              <w:rPr>
                <w:rStyle w:val="Hyperlink"/>
                <w:noProof/>
              </w:rPr>
              <w:t>Abbildung 6: Beste Parametereinstellungen nach Parametertuning</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_Toc139233341 \h </w:instrText>
            </w:r>
            <w:r w:rsidR="00CA0FB1" w:rsidRPr="00463C36">
              <w:rPr>
                <w:noProof/>
                <w:webHidden/>
              </w:rPr>
            </w:r>
            <w:r w:rsidR="00CA0FB1" w:rsidRPr="00463C36">
              <w:rPr>
                <w:noProof/>
                <w:webHidden/>
              </w:rPr>
              <w:fldChar w:fldCharType="separate"/>
            </w:r>
            <w:r w:rsidR="00CA0FB1" w:rsidRPr="00463C36">
              <w:rPr>
                <w:noProof/>
                <w:webHidden/>
              </w:rPr>
              <w:t>13</w:t>
            </w:r>
            <w:r w:rsidR="00CA0FB1" w:rsidRPr="00463C36">
              <w:rPr>
                <w:noProof/>
                <w:webHidden/>
              </w:rPr>
              <w:fldChar w:fldCharType="end"/>
            </w:r>
          </w:hyperlink>
        </w:p>
        <w:p w14:paraId="71D1E049" w14:textId="1983CA23"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42" w:history="1">
            <w:r w:rsidR="00CA0FB1" w:rsidRPr="00463C36">
              <w:rPr>
                <w:rStyle w:val="Hyperlink"/>
                <w:noProof/>
              </w:rPr>
              <w:t>Abbildung 7: Ausgewählte Restriktionen</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_Toc139233342 \h </w:instrText>
            </w:r>
            <w:r w:rsidR="00CA0FB1" w:rsidRPr="00463C36">
              <w:rPr>
                <w:noProof/>
                <w:webHidden/>
              </w:rPr>
            </w:r>
            <w:r w:rsidR="00CA0FB1" w:rsidRPr="00463C36">
              <w:rPr>
                <w:noProof/>
                <w:webHidden/>
              </w:rPr>
              <w:fldChar w:fldCharType="separate"/>
            </w:r>
            <w:r w:rsidR="00CA0FB1" w:rsidRPr="00463C36">
              <w:rPr>
                <w:noProof/>
                <w:webHidden/>
              </w:rPr>
              <w:t>15</w:t>
            </w:r>
            <w:r w:rsidR="00CA0FB1" w:rsidRPr="00463C36">
              <w:rPr>
                <w:noProof/>
                <w:webHidden/>
              </w:rPr>
              <w:fldChar w:fldCharType="end"/>
            </w:r>
          </w:hyperlink>
        </w:p>
        <w:p w14:paraId="1B964D21" w14:textId="32144742"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43" w:history="1">
            <w:r w:rsidR="00CA0FB1" w:rsidRPr="00463C36">
              <w:rPr>
                <w:rStyle w:val="Hyperlink"/>
                <w:noProof/>
              </w:rPr>
              <w:t>Abbildung 8: Ausschnitt von Fakt (hier „x“) und dazugehöriger Folie (hier „cf_0“)</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_Toc139233343 \h </w:instrText>
            </w:r>
            <w:r w:rsidR="00CA0FB1" w:rsidRPr="00463C36">
              <w:rPr>
                <w:noProof/>
                <w:webHidden/>
              </w:rPr>
            </w:r>
            <w:r w:rsidR="00CA0FB1" w:rsidRPr="00463C36">
              <w:rPr>
                <w:noProof/>
                <w:webHidden/>
              </w:rPr>
              <w:fldChar w:fldCharType="separate"/>
            </w:r>
            <w:r w:rsidR="00CA0FB1" w:rsidRPr="00463C36">
              <w:rPr>
                <w:noProof/>
                <w:webHidden/>
              </w:rPr>
              <w:t>16</w:t>
            </w:r>
            <w:r w:rsidR="00CA0FB1" w:rsidRPr="00463C36">
              <w:rPr>
                <w:noProof/>
                <w:webHidden/>
              </w:rPr>
              <w:fldChar w:fldCharType="end"/>
            </w:r>
          </w:hyperlink>
        </w:p>
        <w:p w14:paraId="7019A129" w14:textId="7A39C040"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44" w:history="1">
            <w:r w:rsidR="00CA0FB1" w:rsidRPr="00463C36">
              <w:rPr>
                <w:rStyle w:val="Hyperlink"/>
                <w:noProof/>
              </w:rPr>
              <w:t>Abbildung 9: Evaluationsmetriken um Unterschied von Fakt („x“) zu Folie („cf_0“) fassbar zu machen</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_Toc139233344 \h </w:instrText>
            </w:r>
            <w:r w:rsidR="00CA0FB1" w:rsidRPr="00463C36">
              <w:rPr>
                <w:noProof/>
                <w:webHidden/>
              </w:rPr>
            </w:r>
            <w:r w:rsidR="00CA0FB1" w:rsidRPr="00463C36">
              <w:rPr>
                <w:noProof/>
                <w:webHidden/>
              </w:rPr>
              <w:fldChar w:fldCharType="separate"/>
            </w:r>
            <w:r w:rsidR="00CA0FB1" w:rsidRPr="00463C36">
              <w:rPr>
                <w:noProof/>
                <w:webHidden/>
              </w:rPr>
              <w:t>16</w:t>
            </w:r>
            <w:r w:rsidR="00CA0FB1" w:rsidRPr="00463C36">
              <w:rPr>
                <w:noProof/>
                <w:webHidden/>
              </w:rPr>
              <w:fldChar w:fldCharType="end"/>
            </w:r>
          </w:hyperlink>
        </w:p>
        <w:p w14:paraId="22488840" w14:textId="70C32141"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45" w:history="1">
            <w:r w:rsidR="00CA0FB1" w:rsidRPr="00463C36">
              <w:rPr>
                <w:rStyle w:val="Hyperlink"/>
                <w:noProof/>
              </w:rPr>
              <w:t>Abbildung 10: Weiteres Beispiel 1 eines Fakts (hier „x“) und dazugehöriger Folie (hier „cf_0“) mit ausgewählten Attributen</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_Toc139233345 \h </w:instrText>
            </w:r>
            <w:r w:rsidR="00CA0FB1" w:rsidRPr="00463C36">
              <w:rPr>
                <w:noProof/>
                <w:webHidden/>
              </w:rPr>
            </w:r>
            <w:r w:rsidR="00CA0FB1" w:rsidRPr="00463C36">
              <w:rPr>
                <w:noProof/>
                <w:webHidden/>
              </w:rPr>
              <w:fldChar w:fldCharType="separate"/>
            </w:r>
            <w:r w:rsidR="00CA0FB1" w:rsidRPr="00463C36">
              <w:rPr>
                <w:noProof/>
                <w:webHidden/>
              </w:rPr>
              <w:t>17</w:t>
            </w:r>
            <w:r w:rsidR="00CA0FB1" w:rsidRPr="00463C36">
              <w:rPr>
                <w:noProof/>
                <w:webHidden/>
              </w:rPr>
              <w:fldChar w:fldCharType="end"/>
            </w:r>
          </w:hyperlink>
        </w:p>
        <w:p w14:paraId="539FB785" w14:textId="3AE452FC" w:rsidR="00CA0FB1" w:rsidRPr="00463C36" w:rsidRDefault="00992364">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9233346" w:history="1">
            <w:r w:rsidR="00CA0FB1" w:rsidRPr="00463C36">
              <w:rPr>
                <w:rStyle w:val="Hyperlink"/>
                <w:noProof/>
              </w:rPr>
              <w:t>Abbildung 11: Weiteres Beispiel 2 eines Fakts (hier „x“) und dazugehöriger Folie (hier „cf_0“) mit ausgewählten Attributen</w:t>
            </w:r>
            <w:r w:rsidR="00CA0FB1" w:rsidRPr="00463C36">
              <w:rPr>
                <w:noProof/>
                <w:webHidden/>
              </w:rPr>
              <w:tab/>
            </w:r>
            <w:r w:rsidR="00CA0FB1" w:rsidRPr="00463C36">
              <w:rPr>
                <w:noProof/>
                <w:webHidden/>
              </w:rPr>
              <w:fldChar w:fldCharType="begin"/>
            </w:r>
            <w:r w:rsidR="00CA0FB1" w:rsidRPr="00463C36">
              <w:rPr>
                <w:noProof/>
                <w:webHidden/>
              </w:rPr>
              <w:instrText xml:space="preserve"> PAGEREF _Toc139233346 \h </w:instrText>
            </w:r>
            <w:r w:rsidR="00CA0FB1" w:rsidRPr="00463C36">
              <w:rPr>
                <w:noProof/>
                <w:webHidden/>
              </w:rPr>
            </w:r>
            <w:r w:rsidR="00CA0FB1" w:rsidRPr="00463C36">
              <w:rPr>
                <w:noProof/>
                <w:webHidden/>
              </w:rPr>
              <w:fldChar w:fldCharType="separate"/>
            </w:r>
            <w:r w:rsidR="00CA0FB1" w:rsidRPr="00463C36">
              <w:rPr>
                <w:noProof/>
                <w:webHidden/>
              </w:rPr>
              <w:t>17</w:t>
            </w:r>
            <w:r w:rsidR="00CA0FB1" w:rsidRPr="00463C36">
              <w:rPr>
                <w:noProof/>
                <w:webHidden/>
              </w:rPr>
              <w:fldChar w:fldCharType="end"/>
            </w:r>
          </w:hyperlink>
        </w:p>
        <w:p w14:paraId="348CAA3E" w14:textId="315052F7" w:rsidR="00303A6A" w:rsidRPr="00463C36" w:rsidRDefault="000742A5" w:rsidP="000742A5">
          <w:pPr>
            <w:pBdr>
              <w:top w:val="nil"/>
              <w:left w:val="nil"/>
              <w:bottom w:val="nil"/>
              <w:right w:val="nil"/>
              <w:between w:val="nil"/>
            </w:pBdr>
            <w:tabs>
              <w:tab w:val="right" w:pos="9061"/>
            </w:tabs>
          </w:pPr>
          <w:r w:rsidRPr="00463C36">
            <w:fldChar w:fldCharType="end"/>
          </w:r>
        </w:p>
      </w:sdtContent>
    </w:sdt>
    <w:p w14:paraId="676684A3" w14:textId="77777777" w:rsidR="00303A6A" w:rsidRPr="00463C36" w:rsidRDefault="00BC79CD">
      <w:pPr>
        <w:pStyle w:val="berschrift1"/>
        <w:numPr>
          <w:ilvl w:val="0"/>
          <w:numId w:val="0"/>
        </w:numPr>
        <w:rPr>
          <w:b w:val="0"/>
        </w:rPr>
        <w:pPrChange w:id="140" w:author="Denise Denise" w:date="2023-07-02T02:58:00Z">
          <w:pPr>
            <w:pStyle w:val="berschrift1"/>
          </w:pPr>
        </w:pPrChange>
      </w:pPr>
      <w:bookmarkStart w:id="141" w:name="_heading=h.2et92p0" w:colFirst="0" w:colLast="0"/>
      <w:bookmarkEnd w:id="141"/>
      <w:r w:rsidRPr="00463C36">
        <w:br w:type="page"/>
      </w:r>
    </w:p>
    <w:p w14:paraId="62FB4637" w14:textId="77777777" w:rsidR="00303A6A" w:rsidRPr="00463C36" w:rsidRDefault="00BC79CD" w:rsidP="00922F13">
      <w:pPr>
        <w:pStyle w:val="berschrift1"/>
        <w:numPr>
          <w:ilvl w:val="0"/>
          <w:numId w:val="0"/>
        </w:numPr>
      </w:pPr>
      <w:bookmarkStart w:id="142" w:name="_Toc139285425"/>
      <w:r w:rsidRPr="00463C36">
        <w:lastRenderedPageBreak/>
        <w:t>Abkürzungsverzeichnis</w:t>
      </w:r>
      <w:bookmarkEnd w:id="142"/>
    </w:p>
    <w:p w14:paraId="44F47458" w14:textId="77777777" w:rsidR="00662611" w:rsidRPr="00463C36" w:rsidRDefault="00662611" w:rsidP="00456730">
      <w:pPr>
        <w:pStyle w:val="Index1"/>
        <w:sectPr w:rsidR="00662611" w:rsidRPr="00463C36" w:rsidSect="00FB203D">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701" w:header="510" w:footer="454" w:gutter="0"/>
          <w:pgNumType w:fmt="upperRoman" w:start="1"/>
          <w:cols w:space="720"/>
          <w:titlePg/>
        </w:sectPr>
      </w:pPr>
    </w:p>
    <w:tbl>
      <w:tblPr>
        <w:tblStyle w:val="2"/>
        <w:tblW w:w="8644" w:type="dxa"/>
        <w:tblLayout w:type="fixed"/>
        <w:tblLook w:val="0000" w:firstRow="0" w:lastRow="0" w:firstColumn="0" w:lastColumn="0" w:noHBand="0" w:noVBand="0"/>
      </w:tblPr>
      <w:tblGrid>
        <w:gridCol w:w="4320"/>
        <w:gridCol w:w="4324"/>
        <w:tblGridChange w:id="143">
          <w:tblGrid>
            <w:gridCol w:w="4320"/>
            <w:gridCol w:w="4324"/>
          </w:tblGrid>
        </w:tblGridChange>
      </w:tblGrid>
      <w:tr w:rsidR="00180B99" w:rsidRPr="00463C36" w14:paraId="05192B17" w14:textId="77777777" w:rsidTr="00FA5E95">
        <w:trPr>
          <w:trHeight w:val="346"/>
        </w:trPr>
        <w:tc>
          <w:tcPr>
            <w:tcW w:w="4320" w:type="dxa"/>
          </w:tcPr>
          <w:p w14:paraId="077D0044" w14:textId="04E04B19" w:rsidR="00180B99" w:rsidRPr="00463C36" w:rsidRDefault="00180B99" w:rsidP="00456730">
            <w:pPr>
              <w:pStyle w:val="Index1"/>
            </w:pPr>
            <w:r w:rsidRPr="00463C36">
              <w:t>Beziehungsweise</w:t>
            </w:r>
          </w:p>
        </w:tc>
        <w:tc>
          <w:tcPr>
            <w:tcW w:w="4324" w:type="dxa"/>
          </w:tcPr>
          <w:p w14:paraId="617FF64F" w14:textId="1DE6BA6E" w:rsidR="00180B99" w:rsidRPr="00463C36" w:rsidRDefault="00180B99" w:rsidP="00FA5E95">
            <w:pPr>
              <w:pBdr>
                <w:top w:val="nil"/>
                <w:left w:val="nil"/>
                <w:bottom w:val="nil"/>
                <w:right w:val="nil"/>
                <w:between w:val="nil"/>
              </w:pBdr>
              <w:tabs>
                <w:tab w:val="center" w:pos="4536"/>
                <w:tab w:val="right" w:pos="9072"/>
              </w:tabs>
              <w:rPr>
                <w:rFonts w:eastAsia="Arial"/>
                <w:i/>
                <w:iCs/>
                <w:color w:val="000000"/>
              </w:rPr>
            </w:pPr>
            <w:r w:rsidRPr="00463C36">
              <w:rPr>
                <w:rFonts w:eastAsia="Arial"/>
                <w:i/>
                <w:iCs/>
                <w:color w:val="000000"/>
              </w:rPr>
              <w:t>bzw.</w:t>
            </w:r>
          </w:p>
        </w:tc>
      </w:tr>
      <w:tr w:rsidR="00FA5E95" w:rsidRPr="00463C36" w14:paraId="3AAFADE1" w14:textId="77777777" w:rsidTr="00FA5E95">
        <w:trPr>
          <w:trHeight w:val="346"/>
        </w:trPr>
        <w:tc>
          <w:tcPr>
            <w:tcW w:w="4320" w:type="dxa"/>
          </w:tcPr>
          <w:p w14:paraId="5A8B940E" w14:textId="409C0911" w:rsidR="00FA5E95" w:rsidRPr="00463C36" w:rsidRDefault="00FA5E95" w:rsidP="00456730">
            <w:pPr>
              <w:pStyle w:val="Index1"/>
            </w:pPr>
            <w:r w:rsidRPr="00463C36">
              <w:t>Das heißt</w:t>
            </w:r>
          </w:p>
        </w:tc>
        <w:tc>
          <w:tcPr>
            <w:tcW w:w="4324" w:type="dxa"/>
          </w:tcPr>
          <w:p w14:paraId="37BBCCE1" w14:textId="3D14A41F" w:rsidR="00FA5E95" w:rsidRPr="00463C36" w:rsidRDefault="00FA5E95" w:rsidP="00FA5E95">
            <w:pPr>
              <w:pBdr>
                <w:top w:val="nil"/>
                <w:left w:val="nil"/>
                <w:bottom w:val="nil"/>
                <w:right w:val="nil"/>
                <w:between w:val="nil"/>
              </w:pBdr>
              <w:tabs>
                <w:tab w:val="center" w:pos="4536"/>
                <w:tab w:val="right" w:pos="9072"/>
              </w:tabs>
              <w:rPr>
                <w:i/>
                <w:iCs/>
                <w:noProof/>
              </w:rPr>
            </w:pPr>
            <w:r w:rsidRPr="00463C36">
              <w:rPr>
                <w:rFonts w:eastAsia="Arial"/>
                <w:i/>
                <w:iCs/>
                <w:color w:val="000000"/>
              </w:rPr>
              <w:t>d.h.</w:t>
            </w:r>
          </w:p>
        </w:tc>
      </w:tr>
      <w:tr w:rsidR="00FA5E95" w:rsidRPr="00463C36" w14:paraId="4B2D0116" w14:textId="77777777" w:rsidTr="00FA5E95">
        <w:tblPrEx>
          <w:tblW w:w="8644" w:type="dxa"/>
          <w:tblLayout w:type="fixed"/>
          <w:tblLook w:val="0000" w:firstRow="0" w:lastRow="0" w:firstColumn="0" w:lastColumn="0" w:noHBand="0" w:noVBand="0"/>
          <w:tblPrExChange w:id="144" w:author="Denise Denise" w:date="2023-07-02T03:00:00Z">
            <w:tblPrEx>
              <w:tblW w:w="12968" w:type="dxa"/>
              <w:tblLayout w:type="fixed"/>
              <w:tblLook w:val="0000" w:firstRow="0" w:lastRow="0" w:firstColumn="0" w:lastColumn="0" w:noHBand="0" w:noVBand="0"/>
            </w:tblPrEx>
          </w:tblPrExChange>
        </w:tblPrEx>
        <w:trPr>
          <w:trHeight w:val="346"/>
          <w:trPrChange w:id="145" w:author="Denise Denise" w:date="2023-07-02T03:00:00Z">
            <w:trPr>
              <w:trHeight w:val="346"/>
            </w:trPr>
          </w:trPrChange>
        </w:trPr>
        <w:tc>
          <w:tcPr>
            <w:tcW w:w="4320" w:type="dxa"/>
            <w:tcPrChange w:id="146" w:author="Denise Denise" w:date="2023-07-02T03:00:00Z">
              <w:tcPr>
                <w:tcW w:w="4320" w:type="dxa"/>
              </w:tcPr>
            </w:tcPrChange>
          </w:tcPr>
          <w:p w14:paraId="30693D18" w14:textId="4ACEC5F9" w:rsidR="00FA5E95" w:rsidRPr="00463C36" w:rsidRDefault="00FA5E95" w:rsidP="00456730">
            <w:pPr>
              <w:pStyle w:val="Index1"/>
              <w:rPr>
                <w:noProof/>
              </w:rPr>
            </w:pPr>
            <w:r w:rsidRPr="00463C36">
              <w:fldChar w:fldCharType="begin"/>
            </w:r>
            <w:r w:rsidRPr="00463C36">
              <w:instrText xml:space="preserve"> INDEX \z "1033" </w:instrText>
            </w:r>
            <w:r w:rsidRPr="00463C36">
              <w:fldChar w:fldCharType="separate"/>
            </w:r>
            <w:r w:rsidRPr="00463C36">
              <w:rPr>
                <w:noProof/>
              </w:rPr>
              <w:t xml:space="preserve">erklärbare </w:t>
            </w:r>
            <w:del w:id="147" w:author="Hannah Knehr" w:date="2023-06-30T17:01:00Z">
              <w:r w:rsidRPr="00463C36" w:rsidDel="00046CE3">
                <w:rPr>
                  <w:noProof/>
                </w:rPr>
                <w:delText>KI</w:delText>
              </w:r>
            </w:del>
            <w:ins w:id="148" w:author="Hannah Knehr" w:date="2023-06-30T17:01:00Z">
              <w:r w:rsidRPr="00463C36">
                <w:rPr>
                  <w:noProof/>
                </w:rPr>
                <w:t>AI</w:t>
              </w:r>
            </w:ins>
            <w:r w:rsidRPr="00463C36">
              <w:rPr>
                <w:noProof/>
              </w:rPr>
              <w:t>-Techniken</w:t>
            </w:r>
          </w:p>
          <w:p w14:paraId="5CC1A67D" w14:textId="35523189" w:rsidR="00FA5E95" w:rsidRPr="00463C36" w:rsidRDefault="00FA5E95" w:rsidP="00FA5E95">
            <w:pPr>
              <w:pBdr>
                <w:top w:val="nil"/>
                <w:left w:val="nil"/>
                <w:bottom w:val="nil"/>
                <w:right w:val="nil"/>
                <w:between w:val="nil"/>
              </w:pBdr>
              <w:tabs>
                <w:tab w:val="center" w:pos="4536"/>
                <w:tab w:val="right" w:pos="9072"/>
              </w:tabs>
              <w:rPr>
                <w:rFonts w:eastAsia="Arial"/>
                <w:color w:val="000000"/>
              </w:rPr>
            </w:pPr>
            <w:r w:rsidRPr="00463C36">
              <w:rPr>
                <w:rFonts w:eastAsia="Arial"/>
                <w:color w:val="000000"/>
              </w:rPr>
              <w:fldChar w:fldCharType="end"/>
            </w:r>
          </w:p>
        </w:tc>
        <w:tc>
          <w:tcPr>
            <w:tcW w:w="4324" w:type="dxa"/>
            <w:tcPrChange w:id="149" w:author="Denise Denise" w:date="2023-07-02T03:00:00Z">
              <w:tcPr>
                <w:tcW w:w="4324" w:type="dxa"/>
              </w:tcPr>
            </w:tcPrChange>
          </w:tcPr>
          <w:p w14:paraId="0405AB17" w14:textId="77777777" w:rsidR="00456730" w:rsidRPr="00463C36" w:rsidRDefault="00FA5E95" w:rsidP="00FA5E95">
            <w:pPr>
              <w:pBdr>
                <w:top w:val="nil"/>
                <w:left w:val="nil"/>
                <w:bottom w:val="nil"/>
                <w:right w:val="nil"/>
                <w:between w:val="nil"/>
              </w:pBdr>
              <w:tabs>
                <w:tab w:val="center" w:pos="4536"/>
                <w:tab w:val="right" w:pos="9072"/>
              </w:tabs>
              <w:rPr>
                <w:i/>
                <w:iCs/>
                <w:noProof/>
              </w:rPr>
            </w:pPr>
            <w:r w:rsidRPr="00463C36">
              <w:rPr>
                <w:i/>
                <w:iCs/>
                <w:noProof/>
              </w:rPr>
              <w:t>Explainable Artificial Intelligence</w:t>
            </w:r>
          </w:p>
          <w:p w14:paraId="16B4A939" w14:textId="166A387C" w:rsidR="00FA5E95" w:rsidRPr="00463C36" w:rsidRDefault="00FA5E95" w:rsidP="00FA5E95">
            <w:pPr>
              <w:pBdr>
                <w:top w:val="nil"/>
                <w:left w:val="nil"/>
                <w:bottom w:val="nil"/>
                <w:right w:val="nil"/>
                <w:between w:val="nil"/>
              </w:pBdr>
              <w:tabs>
                <w:tab w:val="center" w:pos="4536"/>
                <w:tab w:val="right" w:pos="9072"/>
              </w:tabs>
              <w:rPr>
                <w:rFonts w:eastAsia="Arial"/>
                <w:i/>
                <w:iCs/>
                <w:color w:val="000000"/>
              </w:rPr>
            </w:pPr>
            <w:r w:rsidRPr="00463C36">
              <w:rPr>
                <w:i/>
                <w:iCs/>
                <w:noProof/>
              </w:rPr>
              <w:t xml:space="preserve"> </w:t>
            </w:r>
            <w:r w:rsidRPr="00463C36">
              <w:rPr>
                <w:rFonts w:cstheme="minorHAnsi"/>
                <w:i/>
                <w:iCs/>
                <w:noProof/>
              </w:rPr>
              <w:t>XAI</w:t>
            </w:r>
          </w:p>
        </w:tc>
      </w:tr>
      <w:tr w:rsidR="00FA5E95" w:rsidRPr="00463C36" w14:paraId="6A241A16" w14:textId="77777777" w:rsidTr="00FA5E95">
        <w:trPr>
          <w:trHeight w:val="346"/>
        </w:trPr>
        <w:tc>
          <w:tcPr>
            <w:tcW w:w="4320" w:type="dxa"/>
          </w:tcPr>
          <w:p w14:paraId="72509BA3" w14:textId="70E69F3F" w:rsidR="00FA5E95" w:rsidRPr="00463C36" w:rsidRDefault="00FA5E95" w:rsidP="00456730">
            <w:pPr>
              <w:pStyle w:val="Index1"/>
            </w:pPr>
            <w:r w:rsidRPr="00463C36">
              <w:t>Et cetera</w:t>
            </w:r>
          </w:p>
        </w:tc>
        <w:tc>
          <w:tcPr>
            <w:tcW w:w="4324" w:type="dxa"/>
          </w:tcPr>
          <w:p w14:paraId="196F9E99" w14:textId="5A78221B" w:rsidR="00FA5E95" w:rsidRPr="00463C36" w:rsidRDefault="00FA5E95" w:rsidP="00FA5E95">
            <w:pPr>
              <w:pBdr>
                <w:top w:val="nil"/>
                <w:left w:val="nil"/>
                <w:bottom w:val="nil"/>
                <w:right w:val="nil"/>
                <w:between w:val="nil"/>
              </w:pBdr>
              <w:tabs>
                <w:tab w:val="center" w:pos="4536"/>
                <w:tab w:val="right" w:pos="9072"/>
              </w:tabs>
              <w:rPr>
                <w:i/>
                <w:iCs/>
                <w:noProof/>
              </w:rPr>
            </w:pPr>
            <w:r w:rsidRPr="00463C36">
              <w:rPr>
                <w:rFonts w:eastAsia="Arial"/>
                <w:i/>
                <w:iCs/>
                <w:color w:val="000000"/>
              </w:rPr>
              <w:t>etc.</w:t>
            </w:r>
          </w:p>
        </w:tc>
      </w:tr>
      <w:tr w:rsidR="00FA5E95" w:rsidRPr="00463C36" w14:paraId="6FB103A0" w14:textId="77777777" w:rsidTr="00FA5E95">
        <w:tblPrEx>
          <w:tblW w:w="8644" w:type="dxa"/>
          <w:tblLayout w:type="fixed"/>
          <w:tblLook w:val="0000" w:firstRow="0" w:lastRow="0" w:firstColumn="0" w:lastColumn="0" w:noHBand="0" w:noVBand="0"/>
          <w:tblPrExChange w:id="150" w:author="Denise Denise" w:date="2023-07-02T03:00:00Z">
            <w:tblPrEx>
              <w:tblW w:w="12968" w:type="dxa"/>
              <w:tblLayout w:type="fixed"/>
              <w:tblLook w:val="0000" w:firstRow="0" w:lastRow="0" w:firstColumn="0" w:lastColumn="0" w:noHBand="0" w:noVBand="0"/>
            </w:tblPrEx>
          </w:tblPrExChange>
        </w:tblPrEx>
        <w:tc>
          <w:tcPr>
            <w:tcW w:w="4320" w:type="dxa"/>
            <w:tcPrChange w:id="151" w:author="Denise Denise" w:date="2023-07-02T03:00:00Z">
              <w:tcPr>
                <w:tcW w:w="4320" w:type="dxa"/>
              </w:tcPr>
            </w:tcPrChange>
          </w:tcPr>
          <w:p w14:paraId="188F811C" w14:textId="1ECA90F9" w:rsidR="00FA5E95" w:rsidRPr="00463C36" w:rsidRDefault="00FA5E95">
            <w:pPr>
              <w:pStyle w:val="Index1"/>
              <w:rPr>
                <w:rFonts w:eastAsia="Times New Roman"/>
                <w:noProof/>
                <w:color w:val="auto"/>
                <w:rPrChange w:id="152" w:author="Hannah Knehr" w:date="2023-07-03T14:04:00Z">
                  <w:rPr>
                    <w:rFonts w:eastAsia="Arial"/>
                    <w:color w:val="000000"/>
                  </w:rPr>
                </w:rPrChange>
              </w:rPr>
              <w:pPrChange w:id="153" w:author="Denise Denise" w:date="2023-07-02T03:00:00Z">
                <w:pPr>
                  <w:pBdr>
                    <w:top w:val="nil"/>
                    <w:left w:val="nil"/>
                    <w:bottom w:val="nil"/>
                    <w:right w:val="nil"/>
                    <w:between w:val="nil"/>
                  </w:pBdr>
                  <w:tabs>
                    <w:tab w:val="center" w:pos="4536"/>
                    <w:tab w:val="right" w:pos="9072"/>
                  </w:tabs>
                </w:pPr>
              </w:pPrChange>
            </w:pPr>
            <w:r w:rsidRPr="00463C36">
              <w:rPr>
                <w:noProof/>
              </w:rPr>
              <w:t>Künstliche Intelligenz</w:t>
            </w:r>
          </w:p>
        </w:tc>
        <w:tc>
          <w:tcPr>
            <w:tcW w:w="4324" w:type="dxa"/>
            <w:tcPrChange w:id="154" w:author="Denise Denise" w:date="2023-07-02T03:00:00Z">
              <w:tcPr>
                <w:tcW w:w="4324" w:type="dxa"/>
              </w:tcPr>
            </w:tcPrChange>
          </w:tcPr>
          <w:p w14:paraId="646F15D0" w14:textId="65E2F54C" w:rsidR="00FA5E95" w:rsidRPr="00463C36" w:rsidRDefault="00FA5E95" w:rsidP="00FA5E95">
            <w:pPr>
              <w:pBdr>
                <w:top w:val="nil"/>
                <w:left w:val="nil"/>
                <w:bottom w:val="nil"/>
                <w:right w:val="nil"/>
                <w:between w:val="nil"/>
              </w:pBdr>
              <w:tabs>
                <w:tab w:val="center" w:pos="4536"/>
                <w:tab w:val="right" w:pos="9072"/>
              </w:tabs>
              <w:rPr>
                <w:rFonts w:eastAsia="Arial"/>
                <w:i/>
                <w:iCs/>
                <w:color w:val="000000"/>
                <w:rPrChange w:id="155" w:author="Hannah Knehr" w:date="2023-07-03T14:04:00Z">
                  <w:rPr>
                    <w:rFonts w:eastAsia="Arial"/>
                    <w:color w:val="000000"/>
                  </w:rPr>
                </w:rPrChange>
              </w:rPr>
            </w:pPr>
            <w:r w:rsidRPr="00463C36">
              <w:rPr>
                <w:rFonts w:eastAsia="Arial"/>
                <w:i/>
                <w:iCs/>
                <w:color w:val="000000"/>
              </w:rPr>
              <w:t>KI</w:t>
            </w:r>
          </w:p>
        </w:tc>
      </w:tr>
      <w:tr w:rsidR="00FA5E95" w:rsidRPr="00463C36" w14:paraId="7EE55D4A" w14:textId="77777777" w:rsidTr="00FA5E95">
        <w:tblPrEx>
          <w:tblW w:w="8644" w:type="dxa"/>
          <w:tblLayout w:type="fixed"/>
          <w:tblLook w:val="0000" w:firstRow="0" w:lastRow="0" w:firstColumn="0" w:lastColumn="0" w:noHBand="0" w:noVBand="0"/>
          <w:tblPrExChange w:id="156" w:author="Denise Denise" w:date="2023-07-02T03:00:00Z">
            <w:tblPrEx>
              <w:tblW w:w="12968" w:type="dxa"/>
              <w:tblLayout w:type="fixed"/>
              <w:tblLook w:val="0000" w:firstRow="0" w:lastRow="0" w:firstColumn="0" w:lastColumn="0" w:noHBand="0" w:noVBand="0"/>
            </w:tblPrEx>
          </w:tblPrExChange>
        </w:tblPrEx>
        <w:tc>
          <w:tcPr>
            <w:tcW w:w="4320" w:type="dxa"/>
            <w:tcPrChange w:id="157" w:author="Denise Denise" w:date="2023-07-02T03:00:00Z">
              <w:tcPr>
                <w:tcW w:w="4320" w:type="dxa"/>
              </w:tcPr>
            </w:tcPrChange>
          </w:tcPr>
          <w:p w14:paraId="74E4FD18" w14:textId="3F5225A4" w:rsidR="00FA5E95" w:rsidRPr="00463C36" w:rsidRDefault="00FA5E95">
            <w:pPr>
              <w:pStyle w:val="Index1"/>
              <w:rPr>
                <w:rFonts w:eastAsia="Times New Roman"/>
                <w:noProof/>
                <w:color w:val="auto"/>
                <w:rPrChange w:id="158" w:author="Hannah Knehr" w:date="2023-07-03T14:04:00Z">
                  <w:rPr>
                    <w:rFonts w:eastAsia="Arial"/>
                    <w:color w:val="000000"/>
                  </w:rPr>
                </w:rPrChange>
              </w:rPr>
              <w:pPrChange w:id="159" w:author="Denise Denise" w:date="2023-07-02T03:00:00Z">
                <w:pPr>
                  <w:pBdr>
                    <w:top w:val="nil"/>
                    <w:left w:val="nil"/>
                    <w:bottom w:val="nil"/>
                    <w:right w:val="nil"/>
                    <w:between w:val="nil"/>
                  </w:pBdr>
                  <w:tabs>
                    <w:tab w:val="center" w:pos="4536"/>
                    <w:tab w:val="right" w:pos="9072"/>
                  </w:tabs>
                </w:pPr>
              </w:pPrChange>
            </w:pPr>
            <w:r w:rsidRPr="00463C36">
              <w:rPr>
                <w:noProof/>
              </w:rPr>
              <w:t>Sozialversicherungsnummer</w:t>
            </w:r>
          </w:p>
        </w:tc>
        <w:tc>
          <w:tcPr>
            <w:tcW w:w="4324" w:type="dxa"/>
            <w:tcPrChange w:id="160" w:author="Denise Denise" w:date="2023-07-02T03:00:00Z">
              <w:tcPr>
                <w:tcW w:w="4324" w:type="dxa"/>
              </w:tcPr>
            </w:tcPrChange>
          </w:tcPr>
          <w:p w14:paraId="0FA12047" w14:textId="7DAA6953" w:rsidR="00FA5E95" w:rsidRPr="00463C36" w:rsidRDefault="00FA5E95" w:rsidP="00FA5E95">
            <w:pPr>
              <w:pBdr>
                <w:top w:val="nil"/>
                <w:left w:val="nil"/>
                <w:bottom w:val="nil"/>
                <w:right w:val="nil"/>
                <w:between w:val="nil"/>
              </w:pBdr>
              <w:tabs>
                <w:tab w:val="center" w:pos="4536"/>
                <w:tab w:val="right" w:pos="9072"/>
              </w:tabs>
              <w:rPr>
                <w:rFonts w:eastAsia="Arial"/>
                <w:i/>
                <w:iCs/>
                <w:color w:val="000000"/>
              </w:rPr>
            </w:pPr>
            <w:r w:rsidRPr="00463C36">
              <w:rPr>
                <w:rFonts w:cstheme="minorHAnsi"/>
                <w:i/>
                <w:iCs/>
                <w:noProof/>
              </w:rPr>
              <w:t>SSN</w:t>
            </w:r>
          </w:p>
        </w:tc>
      </w:tr>
      <w:tr w:rsidR="00FA5E95" w:rsidRPr="00463C36" w14:paraId="1751469B" w14:textId="77777777" w:rsidTr="00FA5E95">
        <w:tblPrEx>
          <w:tblW w:w="8644" w:type="dxa"/>
          <w:tblLayout w:type="fixed"/>
          <w:tblLook w:val="0000" w:firstRow="0" w:lastRow="0" w:firstColumn="0" w:lastColumn="0" w:noHBand="0" w:noVBand="0"/>
          <w:tblPrExChange w:id="161" w:author="Denise Denise" w:date="2023-07-02T03:00:00Z">
            <w:tblPrEx>
              <w:tblW w:w="12968" w:type="dxa"/>
              <w:tblLayout w:type="fixed"/>
              <w:tblLook w:val="0000" w:firstRow="0" w:lastRow="0" w:firstColumn="0" w:lastColumn="0" w:noHBand="0" w:noVBand="0"/>
            </w:tblPrEx>
          </w:tblPrExChange>
        </w:tblPrEx>
        <w:tc>
          <w:tcPr>
            <w:tcW w:w="4320" w:type="dxa"/>
            <w:tcPrChange w:id="162" w:author="Denise Denise" w:date="2023-07-02T03:00:00Z">
              <w:tcPr>
                <w:tcW w:w="4320" w:type="dxa"/>
              </w:tcPr>
            </w:tcPrChange>
          </w:tcPr>
          <w:p w14:paraId="4038E541" w14:textId="561EDC6E" w:rsidR="00FA5E95" w:rsidRPr="00463C36" w:rsidRDefault="00FA5E95" w:rsidP="00FA5E95">
            <w:pPr>
              <w:pBdr>
                <w:top w:val="nil"/>
                <w:left w:val="nil"/>
                <w:bottom w:val="nil"/>
                <w:right w:val="nil"/>
                <w:between w:val="nil"/>
              </w:pBdr>
              <w:tabs>
                <w:tab w:val="center" w:pos="4536"/>
                <w:tab w:val="right" w:pos="9072"/>
              </w:tabs>
              <w:rPr>
                <w:rFonts w:eastAsia="Arial"/>
                <w:color w:val="000000"/>
              </w:rPr>
            </w:pPr>
            <w:r w:rsidRPr="00463C36">
              <w:rPr>
                <w:rFonts w:eastAsia="Arial"/>
                <w:color w:val="000000"/>
              </w:rPr>
              <w:t>Und so weiter</w:t>
            </w:r>
          </w:p>
        </w:tc>
        <w:tc>
          <w:tcPr>
            <w:tcW w:w="4324" w:type="dxa"/>
            <w:tcPrChange w:id="163" w:author="Denise Denise" w:date="2023-07-02T03:00:00Z">
              <w:tcPr>
                <w:tcW w:w="4324" w:type="dxa"/>
              </w:tcPr>
            </w:tcPrChange>
          </w:tcPr>
          <w:p w14:paraId="04335D04" w14:textId="78FB54D4" w:rsidR="00FA5E95" w:rsidRPr="00463C36" w:rsidRDefault="00FA5E95" w:rsidP="00FA5E95">
            <w:pPr>
              <w:pBdr>
                <w:top w:val="nil"/>
                <w:left w:val="nil"/>
                <w:bottom w:val="nil"/>
                <w:right w:val="nil"/>
                <w:between w:val="nil"/>
              </w:pBdr>
              <w:tabs>
                <w:tab w:val="center" w:pos="4536"/>
                <w:tab w:val="right" w:pos="9072"/>
              </w:tabs>
              <w:rPr>
                <w:rFonts w:eastAsia="Arial"/>
                <w:i/>
                <w:iCs/>
                <w:color w:val="000000"/>
              </w:rPr>
            </w:pPr>
            <w:r w:rsidRPr="00463C36">
              <w:rPr>
                <w:rFonts w:eastAsia="Arial"/>
                <w:i/>
                <w:iCs/>
                <w:color w:val="000000"/>
              </w:rPr>
              <w:t>usw.</w:t>
            </w:r>
          </w:p>
        </w:tc>
      </w:tr>
      <w:tr w:rsidR="00B11A1D" w:rsidRPr="00463C36" w14:paraId="7199AF7B" w14:textId="77777777" w:rsidTr="00FA5E95">
        <w:tc>
          <w:tcPr>
            <w:tcW w:w="4320" w:type="dxa"/>
          </w:tcPr>
          <w:p w14:paraId="06AC7B65" w14:textId="3B6BB8B8" w:rsidR="00B11A1D" w:rsidRPr="00463C36" w:rsidRDefault="00B11A1D">
            <w:pPr>
              <w:pBdr>
                <w:top w:val="nil"/>
                <w:left w:val="nil"/>
                <w:bottom w:val="nil"/>
                <w:right w:val="nil"/>
                <w:between w:val="nil"/>
              </w:pBdr>
              <w:tabs>
                <w:tab w:val="center" w:pos="4536"/>
                <w:tab w:val="right" w:pos="9072"/>
              </w:tabs>
              <w:jc w:val="left"/>
              <w:rPr>
                <w:rFonts w:eastAsia="Arial"/>
                <w:color w:val="000000"/>
              </w:rPr>
              <w:pPrChange w:id="164" w:author="Hannah Knehr" w:date="2023-07-03T12:36:00Z">
                <w:pPr>
                  <w:pBdr>
                    <w:top w:val="nil"/>
                    <w:left w:val="nil"/>
                    <w:bottom w:val="nil"/>
                    <w:right w:val="nil"/>
                    <w:between w:val="nil"/>
                  </w:pBdr>
                  <w:tabs>
                    <w:tab w:val="center" w:pos="4536"/>
                    <w:tab w:val="right" w:pos="9072"/>
                  </w:tabs>
                </w:pPr>
              </w:pPrChange>
            </w:pPr>
            <w:r w:rsidRPr="00463C36">
              <w:rPr>
                <w:rFonts w:eastAsia="Arial"/>
                <w:color w:val="000000"/>
              </w:rPr>
              <w:t xml:space="preserve">United States of America </w:t>
            </w:r>
            <w:r w:rsidRPr="00463C36">
              <w:rPr>
                <w:rFonts w:eastAsia="Arial"/>
                <w:color w:val="000000"/>
              </w:rPr>
              <w:br/>
              <w:t>(Vereinigte Staaten von America)</w:t>
            </w:r>
          </w:p>
        </w:tc>
        <w:tc>
          <w:tcPr>
            <w:tcW w:w="4324" w:type="dxa"/>
          </w:tcPr>
          <w:p w14:paraId="22069548" w14:textId="189BD5FC" w:rsidR="00B11A1D" w:rsidRPr="00463C36" w:rsidRDefault="00B11A1D" w:rsidP="00FA5E95">
            <w:pPr>
              <w:pBdr>
                <w:top w:val="nil"/>
                <w:left w:val="nil"/>
                <w:bottom w:val="nil"/>
                <w:right w:val="nil"/>
                <w:between w:val="nil"/>
              </w:pBdr>
              <w:tabs>
                <w:tab w:val="center" w:pos="4536"/>
                <w:tab w:val="right" w:pos="9072"/>
              </w:tabs>
              <w:rPr>
                <w:rFonts w:eastAsia="Arial"/>
                <w:i/>
                <w:iCs/>
                <w:color w:val="000000"/>
              </w:rPr>
            </w:pPr>
            <w:r w:rsidRPr="00463C36">
              <w:rPr>
                <w:rFonts w:eastAsia="Arial"/>
                <w:i/>
                <w:iCs/>
                <w:color w:val="000000"/>
              </w:rPr>
              <w:t>USA</w:t>
            </w:r>
          </w:p>
        </w:tc>
      </w:tr>
      <w:tr w:rsidR="00FA5E95" w:rsidRPr="00463C36" w14:paraId="7F1799EA" w14:textId="77777777" w:rsidTr="00FA5E95">
        <w:tblPrEx>
          <w:tblW w:w="8644" w:type="dxa"/>
          <w:tblLayout w:type="fixed"/>
          <w:tblLook w:val="0000" w:firstRow="0" w:lastRow="0" w:firstColumn="0" w:lastColumn="0" w:noHBand="0" w:noVBand="0"/>
          <w:tblPrExChange w:id="165" w:author="Denise Denise" w:date="2023-07-02T03:00:00Z">
            <w:tblPrEx>
              <w:tblW w:w="12968" w:type="dxa"/>
              <w:tblLayout w:type="fixed"/>
              <w:tblLook w:val="0000" w:firstRow="0" w:lastRow="0" w:firstColumn="0" w:lastColumn="0" w:noHBand="0" w:noVBand="0"/>
            </w:tblPrEx>
          </w:tblPrExChange>
        </w:tblPrEx>
        <w:tc>
          <w:tcPr>
            <w:tcW w:w="4320" w:type="dxa"/>
            <w:tcPrChange w:id="166" w:author="Denise Denise" w:date="2023-07-02T03:00:00Z">
              <w:tcPr>
                <w:tcW w:w="4320" w:type="dxa"/>
              </w:tcPr>
            </w:tcPrChange>
          </w:tcPr>
          <w:p w14:paraId="240E6A06" w14:textId="3EE446A7" w:rsidR="00FA5E95" w:rsidRPr="00463C36" w:rsidRDefault="00FA5E95" w:rsidP="00FA5E95">
            <w:pPr>
              <w:pBdr>
                <w:top w:val="nil"/>
                <w:left w:val="nil"/>
                <w:bottom w:val="nil"/>
                <w:right w:val="nil"/>
                <w:between w:val="nil"/>
              </w:pBdr>
              <w:tabs>
                <w:tab w:val="center" w:pos="4536"/>
                <w:tab w:val="right" w:pos="9072"/>
              </w:tabs>
              <w:rPr>
                <w:rFonts w:eastAsia="Arial"/>
                <w:color w:val="000000"/>
              </w:rPr>
            </w:pPr>
            <w:r w:rsidRPr="00463C36">
              <w:rPr>
                <w:rFonts w:eastAsia="Arial"/>
                <w:color w:val="000000"/>
              </w:rPr>
              <w:t>Zum Beispiel</w:t>
            </w:r>
          </w:p>
        </w:tc>
        <w:tc>
          <w:tcPr>
            <w:tcW w:w="4324" w:type="dxa"/>
            <w:tcPrChange w:id="167" w:author="Denise Denise" w:date="2023-07-02T03:00:00Z">
              <w:tcPr>
                <w:tcW w:w="4324" w:type="dxa"/>
              </w:tcPr>
            </w:tcPrChange>
          </w:tcPr>
          <w:p w14:paraId="059A427F" w14:textId="34FDB58C" w:rsidR="00FA5E95" w:rsidRPr="00463C36" w:rsidRDefault="00FA5E95" w:rsidP="00FA5E95">
            <w:pPr>
              <w:pBdr>
                <w:top w:val="nil"/>
                <w:left w:val="nil"/>
                <w:bottom w:val="nil"/>
                <w:right w:val="nil"/>
                <w:between w:val="nil"/>
              </w:pBdr>
              <w:tabs>
                <w:tab w:val="center" w:pos="4536"/>
                <w:tab w:val="right" w:pos="9072"/>
              </w:tabs>
              <w:rPr>
                <w:rFonts w:eastAsia="Arial"/>
                <w:i/>
                <w:iCs/>
                <w:color w:val="000000"/>
              </w:rPr>
            </w:pPr>
            <w:del w:id="168" w:author="Hannah Knehr" w:date="2023-07-03T14:02:00Z">
              <w:r w:rsidRPr="00463C36" w:rsidDel="001843E4">
                <w:rPr>
                  <w:rFonts w:eastAsia="Arial"/>
                  <w:i/>
                  <w:iCs/>
                  <w:color w:val="000000"/>
                </w:rPr>
                <w:delText>z. Bsp.</w:delText>
              </w:r>
            </w:del>
            <w:ins w:id="169" w:author="Hannah Knehr" w:date="2023-07-03T14:03:00Z">
              <w:r w:rsidR="001843E4" w:rsidRPr="00463C36">
                <w:rPr>
                  <w:rFonts w:eastAsia="Arial"/>
                  <w:i/>
                  <w:iCs/>
                  <w:color w:val="000000"/>
                </w:rPr>
                <w:t>z.B.</w:t>
              </w:r>
            </w:ins>
          </w:p>
        </w:tc>
      </w:tr>
    </w:tbl>
    <w:p w14:paraId="4778950D" w14:textId="77777777" w:rsidR="00303A6A" w:rsidRPr="00463C36" w:rsidRDefault="00303A6A">
      <w:pPr>
        <w:pStyle w:val="berschrift1"/>
        <w:rPr>
          <w:sz w:val="24"/>
          <w:szCs w:val="24"/>
        </w:rPr>
        <w:sectPr w:rsidR="00303A6A" w:rsidRPr="00463C36" w:rsidSect="00662611">
          <w:type w:val="continuous"/>
          <w:pgSz w:w="11906" w:h="16838"/>
          <w:pgMar w:top="1418" w:right="1134" w:bottom="1418" w:left="1701" w:header="510" w:footer="454" w:gutter="0"/>
          <w:pgNumType w:fmt="upperRoman" w:start="1"/>
          <w:cols w:space="720"/>
          <w:titlePg/>
        </w:sectPr>
      </w:pPr>
    </w:p>
    <w:p w14:paraId="7E888ABC" w14:textId="189A616A" w:rsidR="00922F13" w:rsidRPr="00463C36" w:rsidRDefault="00DB27D7" w:rsidP="00480D43">
      <w:pPr>
        <w:pStyle w:val="berschrift1"/>
        <w:ind w:left="450"/>
      </w:pPr>
      <w:bookmarkStart w:id="170" w:name="_Toc139285426"/>
      <w:r w:rsidRPr="00463C36">
        <w:lastRenderedPageBreak/>
        <w:t>Die Entschleierung des Kreditgenehmigungsprozesses mit (erklärbarer) künstlicher Intelligenz</w:t>
      </w:r>
      <w:bookmarkEnd w:id="170"/>
    </w:p>
    <w:p w14:paraId="461347FC" w14:textId="6D54BBD4" w:rsidR="00662611" w:rsidRPr="00463C36" w:rsidRDefault="005668D8" w:rsidP="005823E8">
      <w:pPr>
        <w:ind w:left="180" w:firstLine="720"/>
      </w:pPr>
      <w:r w:rsidRPr="00463C36">
        <w:t>Wenn man von künstlicher Intelligenz</w:t>
      </w:r>
      <w:r w:rsidRPr="00463C36">
        <w:fldChar w:fldCharType="begin"/>
      </w:r>
      <w:r w:rsidRPr="00463C36">
        <w:instrText xml:space="preserve"> XE "Künstliche Intelligenz" \t "KI" </w:instrText>
      </w:r>
      <w:r w:rsidRPr="00463C36">
        <w:fldChar w:fldCharType="end"/>
      </w:r>
      <w:r w:rsidRPr="00463C36">
        <w:t xml:space="preserve"> (Artificial Intelligence; AI) spricht, dann „bezieht [man] sich auf Systeme, die intelligentes Verhalten zeigen, indem sie ihre Umgebung analysieren und mit einem gewissen Maß an Autonomie handeln, um bestimmte Ziele zu erreichen“ </w:t>
      </w:r>
      <w:sdt>
        <w:sdtPr>
          <w:alias w:val="To edit, see citavi.com/edit"/>
          <w:tag w:val="CitaviPlaceholder#0acdcf65-228b-4855-909e-2e0248766c02"/>
          <w:id w:val="341213974"/>
          <w:placeholder>
            <w:docPart w:val="DefaultPlaceholder_-1854013440"/>
          </w:placeholder>
        </w:sdtPr>
        <w:sdtEndPr/>
        <w:sdtContent>
          <w:r w:rsidR="005823E8" w:rsidRPr="00463C36">
            <w:fldChar w:fldCharType="begin"/>
          </w:r>
          <w:r w:rsidR="005B27E5" w:rsidRPr="00463C36">
            <w:instrText>ADDIN CitaviPlaceholder{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}</w:instrText>
          </w:r>
          <w:r w:rsidR="005823E8" w:rsidRPr="00463C36">
            <w:fldChar w:fldCharType="separate"/>
          </w:r>
          <w:r w:rsidR="00194AC2" w:rsidRPr="00463C36">
            <w:t>(European Parliament</w:t>
          </w:r>
          <w:r w:rsidR="000B3192" w:rsidRPr="00463C36">
            <w:t>,</w:t>
          </w:r>
          <w:r w:rsidR="00194AC2" w:rsidRPr="00463C36">
            <w:t xml:space="preserve"> 2020)</w:t>
          </w:r>
          <w:r w:rsidR="005823E8" w:rsidRPr="00463C36">
            <w:fldChar w:fldCharType="end"/>
          </w:r>
        </w:sdtContent>
      </w:sdt>
      <w:r w:rsidR="005823E8" w:rsidRPr="00463C36">
        <w:rPr>
          <w:rPrChange w:id="171" w:author="Hannah Knehr" w:date="2023-07-03T14:04:00Z">
            <w:rPr>
              <w:rFonts w:ascii="Roboto" w:hAnsi="Roboto"/>
              <w:color w:val="111111"/>
              <w:sz w:val="21"/>
              <w:szCs w:val="21"/>
            </w:rPr>
          </w:rPrChange>
        </w:rPr>
        <w:t>. Diese Systeme haben</w:t>
      </w:r>
      <w:r w:rsidR="00662611" w:rsidRPr="00463C36">
        <w:t xml:space="preserve"> mittlerweile zahlreiche Branchen erreicht und revolutionie</w:t>
      </w:r>
      <w:r w:rsidR="005B27E5" w:rsidRPr="00463C36">
        <w:t xml:space="preserve">rt </w:t>
      </w:r>
      <w:sdt>
        <w:sdtPr>
          <w:alias w:val="To edit, see citavi.com/edit"/>
          <w:tag w:val="CitaviPlaceholder#80c901d2-dfc1-4100-afa4-467354c4640f"/>
          <w:id w:val="1004168635"/>
          <w:placeholder>
            <w:docPart w:val="DefaultPlaceholder_-1854013440"/>
          </w:placeholder>
        </w:sdtPr>
        <w:sdtEndPr/>
        <w:sdtContent>
          <w:r w:rsidR="005B27E5" w:rsidRPr="00463C36">
            <w:fldChar w:fldCharType="begin"/>
          </w:r>
          <w:r w:rsidR="00F35B80" w:rsidRPr="00463C36">
            <w:instrText>ADDIN CitaviPlaceholder{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}</w:instrText>
          </w:r>
          <w:r w:rsidR="005B27E5" w:rsidRPr="00463C36">
            <w:fldChar w:fldCharType="separate"/>
          </w:r>
          <w:r w:rsidR="00F35B80" w:rsidRPr="00463C36">
            <w:rPr>
              <w:rPrChange w:id="172" w:author="Hannah Knehr" w:date="2023-07-03T14:04:00Z">
                <w:rPr>
                  <w:lang w:val="en-US"/>
                </w:rPr>
              </w:rPrChange>
            </w:rPr>
            <w:t>(Forbes Tech Council</w:t>
          </w:r>
          <w:r w:rsidR="00F63538" w:rsidRPr="00463C36">
            <w:t>,</w:t>
          </w:r>
          <w:r w:rsidR="00F35B80" w:rsidRPr="00463C36">
            <w:rPr>
              <w:rPrChange w:id="173" w:author="Hannah Knehr" w:date="2023-07-03T14:04:00Z">
                <w:rPr>
                  <w:lang w:val="en-US"/>
                </w:rPr>
              </w:rPrChange>
            </w:rPr>
            <w:t xml:space="preserve"> 2021)</w:t>
          </w:r>
          <w:r w:rsidR="005B27E5" w:rsidRPr="00463C36">
            <w:fldChar w:fldCharType="end"/>
          </w:r>
        </w:sdtContent>
      </w:sdt>
      <w:r w:rsidR="00662611" w:rsidRPr="00463C36">
        <w:t xml:space="preserve">.  Der Finanzsektor bildet hierbei keine Ausnahme, denn die Fähigkeit von </w:t>
      </w:r>
      <w:r w:rsidR="00046CE3" w:rsidRPr="00463C36">
        <w:t>AI</w:t>
      </w:r>
      <w:r w:rsidR="00662611" w:rsidRPr="00463C36">
        <w:t>-Systemen, große Datenmengen zu analysieren ist für Finanzinstitute zunehmend wertvoll geworden</w:t>
      </w:r>
      <w:r w:rsidR="000B3192" w:rsidRPr="00463C36">
        <w:t xml:space="preserve"> (</w:t>
      </w:r>
      <w:sdt>
        <w:sdtPr>
          <w:alias w:val="To edit, see citavi.com/edit"/>
          <w:tag w:val="CitaviPlaceholder#5a59439e-9ca5-405d-8489-539ec778d27c"/>
          <w:id w:val="-1158692735"/>
          <w:placeholder>
            <w:docPart w:val="DefaultPlaceholder_-1854013440"/>
          </w:placeholder>
        </w:sdtPr>
        <w:sdtEndPr/>
        <w:sdtContent>
          <w:r w:rsidR="005B27E5" w:rsidRPr="00463C36">
            <w:fldChar w:fldCharType="begin"/>
          </w:r>
          <w:r w:rsidR="00F35B80" w:rsidRPr="00463C36">
            <w:instrText>ADDIN CitaviPlaceholder{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}</w:instrText>
          </w:r>
          <w:r w:rsidR="005B27E5" w:rsidRPr="00463C36">
            <w:fldChar w:fldCharType="separate"/>
          </w:r>
          <w:r w:rsidR="00F35B80" w:rsidRPr="00463C36">
            <w:rPr>
              <w:rPrChange w:id="174" w:author="Hannah Knehr" w:date="2023-07-03T14:04:00Z">
                <w:rPr>
                  <w:lang w:val="en-US"/>
                </w:rPr>
              </w:rPrChange>
            </w:rPr>
            <w:t>McKinsey &amp; Company</w:t>
          </w:r>
          <w:r w:rsidR="005B27E5" w:rsidRPr="00463C36">
            <w:fldChar w:fldCharType="end"/>
          </w:r>
        </w:sdtContent>
      </w:sdt>
      <w:r w:rsidR="001F7C1F" w:rsidRPr="00463C36">
        <w:t>, 2021)</w:t>
      </w:r>
      <w:r w:rsidR="00662611" w:rsidRPr="00463C36">
        <w:rPr>
          <w:rPrChange w:id="175" w:author="Hannah Knehr" w:date="2023-07-03T14:04:00Z">
            <w:rPr>
              <w:lang w:val="en-US"/>
            </w:rPr>
          </w:rPrChange>
        </w:rPr>
        <w:t>.</w:t>
      </w:r>
      <w:r w:rsidR="002D01B7" w:rsidRPr="00463C36">
        <w:rPr>
          <w:rPrChange w:id="176" w:author="Hannah Knehr" w:date="2023-07-03T14:04:00Z">
            <w:rPr>
              <w:lang w:val="en-US"/>
            </w:rPr>
          </w:rPrChange>
        </w:rPr>
        <w:t xml:space="preserve"> </w:t>
      </w:r>
      <w:r w:rsidR="002D0F14" w:rsidRPr="00463C36">
        <w:t xml:space="preserve">Die Integration von </w:t>
      </w:r>
      <w:r w:rsidR="00046CE3" w:rsidRPr="00463C36">
        <w:t>AI</w:t>
      </w:r>
      <w:r w:rsidR="002D0F14" w:rsidRPr="00463C36">
        <w:t xml:space="preserve">-Systemen in den Kreditvergabeprozess eröffnet vielfältige Möglichkeiten, um </w:t>
      </w:r>
      <w:r w:rsidR="00FE7D8E" w:rsidRPr="00463C36">
        <w:t>schnellere</w:t>
      </w:r>
      <w:r w:rsidR="002D0F14" w:rsidRPr="00463C36">
        <w:t xml:space="preserve"> und </w:t>
      </w:r>
      <w:r w:rsidR="00FE7D8E" w:rsidRPr="00463C36">
        <w:t>effizientere</w:t>
      </w:r>
      <w:r w:rsidR="002D0F14" w:rsidRPr="00463C36">
        <w:t xml:space="preserve"> Entscheidungen zu treffen. Dadurch können potenzielle Kreditnehmer</w:t>
      </w:r>
      <w:r w:rsidR="00303211" w:rsidRPr="00463C36">
        <w:t>Innen</w:t>
      </w:r>
      <w:r w:rsidR="002D0F14" w:rsidRPr="00463C36">
        <w:t xml:space="preserve"> besser bewertet und das Risiko von Kreditausfällen </w:t>
      </w:r>
      <w:r w:rsidR="00444586" w:rsidRPr="00463C36">
        <w:t>besser erkannt</w:t>
      </w:r>
      <w:r w:rsidR="002D0F14" w:rsidRPr="00463C36">
        <w:t xml:space="preserve"> werden</w:t>
      </w:r>
      <w:r w:rsidR="00444586" w:rsidRPr="00463C36">
        <w:t xml:space="preserve"> </w:t>
      </w:r>
      <w:r w:rsidR="00F174C8" w:rsidRPr="00463C36">
        <w:t>(</w:t>
      </w:r>
      <w:sdt>
        <w:sdtPr>
          <w:alias w:val="To edit, see citavi.com/edit"/>
          <w:tag w:val="CitaviPlaceholder#c8e21dbc-52c7-4209-a245-04c2d3084af8"/>
          <w:id w:val="-2076273417"/>
          <w:placeholder>
            <w:docPart w:val="DefaultPlaceholder_-1854013440"/>
          </w:placeholder>
        </w:sdtPr>
        <w:sdtEndPr/>
        <w:sdtContent>
          <w:r w:rsidR="00444586" w:rsidRPr="00463C36">
            <w:rPr>
              <w:noProof/>
            </w:rPr>
            <w:fldChar w:fldCharType="begin"/>
          </w:r>
          <w:r w:rsidR="00036BC4" w:rsidRPr="00463C36">
            <w:rPr>
              <w:noProof/>
            </w:rPr>
            <w:instrText>ADDIN CitaviPlaceholder{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}</w:instrText>
          </w:r>
          <w:r w:rsidR="00444586" w:rsidRPr="00463C36">
            <w:rPr>
              <w:noProof/>
            </w:rPr>
            <w:fldChar w:fldCharType="separate"/>
          </w:r>
          <w:r w:rsidR="00036BC4" w:rsidRPr="00463C36">
            <w:rPr>
              <w:noProof/>
            </w:rPr>
            <w:t>Balogh, S. und Johnson, C.</w:t>
          </w:r>
          <w:r w:rsidR="00444586" w:rsidRPr="00463C36">
            <w:rPr>
              <w:noProof/>
            </w:rPr>
            <w:fldChar w:fldCharType="end"/>
          </w:r>
          <w:r w:rsidR="00387F1C" w:rsidRPr="00463C36">
            <w:rPr>
              <w:noProof/>
            </w:rPr>
            <w:t>,</w:t>
          </w:r>
        </w:sdtContent>
      </w:sdt>
      <w:r w:rsidR="00444586" w:rsidRPr="00463C36">
        <w:t xml:space="preserve"> </w:t>
      </w:r>
      <w:sdt>
        <w:sdtPr>
          <w:alias w:val="To edit, see citavi.com/edit"/>
          <w:tag w:val="CitaviPlaceholder#be0513cc-8f9d-4a3e-83f2-3f3b0395beb6"/>
          <w:id w:val="1221553877"/>
          <w:placeholder>
            <w:docPart w:val="DefaultPlaceholder_-1854013440"/>
          </w:placeholder>
        </w:sdtPr>
        <w:sdtEndPr/>
        <w:sdtContent>
          <w:r w:rsidR="00444586" w:rsidRPr="00463C36">
            <w:rPr>
              <w:noProof/>
            </w:rPr>
            <w:fldChar w:fldCharType="begin"/>
          </w:r>
          <w:r w:rsidR="00F174C8" w:rsidRPr="00463C36">
            <w:rPr>
              <w:noProof/>
            </w:rPr>
            <w:instrText>ADDIN CitaviPlaceholder{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yMSkifV19LCJUYWciOiJDaXRhdmlQbGFjZWhvbGRlciNiZTA1MTNjYy04ZjlkLTRhM2UtODNmMi0zZjNiMDM5NWJlYjYiLCJUZXh0IjoiKDIwMjEpIiwiV0FJVmVyc2lvbiI6IjYuNC4wLjM1In0=}</w:instrText>
          </w:r>
          <w:r w:rsidR="00444586" w:rsidRPr="00463C36">
            <w:rPr>
              <w:noProof/>
            </w:rPr>
            <w:fldChar w:fldCharType="separate"/>
          </w:r>
          <w:del w:id="177" w:author="Denise Denise" w:date="2023-07-02T02:14:00Z">
            <w:r w:rsidR="00194AC2" w:rsidRPr="00463C36" w:rsidDel="000B3192">
              <w:rPr>
                <w:noProof/>
              </w:rPr>
              <w:delText>(</w:delText>
            </w:r>
          </w:del>
          <w:r w:rsidR="00194AC2" w:rsidRPr="00463C36">
            <w:rPr>
              <w:noProof/>
            </w:rPr>
            <w:t>2021)</w:t>
          </w:r>
          <w:r w:rsidR="00444586" w:rsidRPr="00463C36">
            <w:rPr>
              <w:noProof/>
            </w:rPr>
            <w:fldChar w:fldCharType="end"/>
          </w:r>
          <w:r w:rsidR="00F174C8" w:rsidRPr="00463C36">
            <w:rPr>
              <w:noProof/>
            </w:rPr>
            <w:t>.</w:t>
          </w:r>
        </w:sdtContent>
      </w:sdt>
      <w:r w:rsidR="002D0F14" w:rsidRPr="00463C36">
        <w:t xml:space="preserve"> </w:t>
      </w:r>
      <w:r w:rsidR="00662611" w:rsidRPr="00463C36">
        <w:t xml:space="preserve">Die inhärente Komplexität von </w:t>
      </w:r>
      <w:r w:rsidR="00046CE3" w:rsidRPr="00463C36">
        <w:t>AI</w:t>
      </w:r>
      <w:r w:rsidR="00662611" w:rsidRPr="00463C36">
        <w:t>-Modellen gibt jedoch häufig Anlass zu Bedenken hinsichtlich ihrer Transparenz und Interpretierbarkeit</w:t>
      </w:r>
      <w:r w:rsidR="002D01B7" w:rsidRPr="00463C36">
        <w:t>.</w:t>
      </w:r>
      <w:r w:rsidR="00C86E50" w:rsidRPr="00463C36">
        <w:t xml:space="preserve"> Diese </w:t>
      </w:r>
      <w:r w:rsidR="00A048E2" w:rsidRPr="00463C36">
        <w:t xml:space="preserve">Faktoren </w:t>
      </w:r>
      <w:r w:rsidR="00C86E50" w:rsidRPr="00463C36">
        <w:t xml:space="preserve">sind im Bankensektor </w:t>
      </w:r>
      <w:r w:rsidR="00036BC4" w:rsidRPr="00463C36">
        <w:t xml:space="preserve">jedoch </w:t>
      </w:r>
      <w:r w:rsidR="00C86E50" w:rsidRPr="00463C36">
        <w:t xml:space="preserve">von großer Bedeutung, da Entscheidungen über die Bewilligung von Krediten erhebliche Auswirkungen auf das Leben und das finanzielle Wohlergehen Einzelner haben können. </w:t>
      </w:r>
      <w:r w:rsidR="00C1094B" w:rsidRPr="00463C36">
        <w:t xml:space="preserve">In den USA gibt der Fair Credit Reporting Act of 1970 vor, dass </w:t>
      </w:r>
      <w:r w:rsidR="00387F1C" w:rsidRPr="00463C36">
        <w:t xml:space="preserve">KundInnen eine Erklärung </w:t>
      </w:r>
      <w:r w:rsidR="00D62080" w:rsidRPr="00463C36">
        <w:t xml:space="preserve">zu den Modellen verlangen können, die BankberaterInnen dabei helfen, </w:t>
      </w:r>
      <w:r w:rsidR="009C1469" w:rsidRPr="00463C36">
        <w:t>Entscheidungen</w:t>
      </w:r>
      <w:r w:rsidR="00D62080" w:rsidRPr="00463C36">
        <w:t xml:space="preserve"> über Kreditvergabeprozesse zu treffen</w:t>
      </w:r>
      <w:r w:rsidR="00DA2D54" w:rsidRPr="00463C36">
        <w:t xml:space="preserve"> </w:t>
      </w:r>
      <w:sdt>
        <w:sdtPr>
          <w:alias w:val="To edit, see citavi.com/edit"/>
          <w:tag w:val="CitaviPlaceholder#ce8aba1f-faaa-4b31-9ae2-0eaec5e0aba2"/>
          <w:id w:val="-2077270142"/>
          <w:placeholder>
            <w:docPart w:val="DefaultPlaceholder_-1854013440"/>
          </w:placeholder>
        </w:sdtPr>
        <w:sdtEndPr/>
        <w:sdtContent>
          <w:r w:rsidR="00DA2D54" w:rsidRPr="00463C36">
            <w:rPr>
              <w:noProof/>
            </w:rPr>
            <w:fldChar w:fldCharType="begin"/>
          </w:r>
          <w:r w:rsidR="00DA2D54" w:rsidRPr="00463C36">
            <w:rPr>
              <w:noProof/>
            </w:rPr>
            <w:instrText>ADDIN CitaviPlaceholder{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}</w:instrText>
          </w:r>
          <w:r w:rsidR="00DA2D54" w:rsidRPr="00463C36">
            <w:rPr>
              <w:noProof/>
            </w:rPr>
            <w:fldChar w:fldCharType="separate"/>
          </w:r>
          <w:r w:rsidR="00194AC2" w:rsidRPr="00463C36">
            <w:rPr>
              <w:noProof/>
            </w:rPr>
            <w:t>(Emerj</w:t>
          </w:r>
          <w:r w:rsidR="00F63538" w:rsidRPr="00463C36">
            <w:rPr>
              <w:noProof/>
            </w:rPr>
            <w:t>,</w:t>
          </w:r>
          <w:r w:rsidR="00194AC2" w:rsidRPr="00463C36">
            <w:rPr>
              <w:noProof/>
            </w:rPr>
            <w:t xml:space="preserve"> 2019)</w:t>
          </w:r>
          <w:r w:rsidR="00DA2D54" w:rsidRPr="00463C36">
            <w:rPr>
              <w:noProof/>
            </w:rPr>
            <w:fldChar w:fldCharType="end"/>
          </w:r>
        </w:sdtContent>
      </w:sdt>
      <w:r w:rsidR="00DA2D54" w:rsidRPr="00463C36">
        <w:t>.</w:t>
      </w:r>
      <w:r w:rsidR="00C1094B" w:rsidRPr="00463C36">
        <w:t xml:space="preserve"> </w:t>
      </w:r>
      <w:commentRangeStart w:id="178"/>
      <w:r w:rsidR="00C86E50" w:rsidRPr="00463C36">
        <w:t xml:space="preserve">Ein mangelndes Verständnis der Faktoren, die von </w:t>
      </w:r>
      <w:r w:rsidR="00046CE3" w:rsidRPr="00463C36">
        <w:t>AI</w:t>
      </w:r>
      <w:r w:rsidR="00C86E50" w:rsidRPr="00463C36">
        <w:t xml:space="preserve">-Modellen berücksichtigt werden, kann </w:t>
      </w:r>
      <w:r w:rsidR="0015177E" w:rsidRPr="00463C36">
        <w:t xml:space="preserve">Unsicherheit bei </w:t>
      </w:r>
      <w:r w:rsidR="00C86E50" w:rsidRPr="00463C36">
        <w:t xml:space="preserve">KundInnen </w:t>
      </w:r>
      <w:r w:rsidR="0015177E" w:rsidRPr="00463C36">
        <w:t>auslösen</w:t>
      </w:r>
      <w:r w:rsidR="00C86E50" w:rsidRPr="00463C36">
        <w:t>. Dies kann das Vertrauen in den Entscheidungsprozess der Bank beeinträchtigen und sich negativ auf die KundInnenzufriedenheit und -loyalität auswirken.</w:t>
      </w:r>
      <w:commentRangeEnd w:id="178"/>
      <w:r w:rsidR="00DC193E" w:rsidRPr="00463C36">
        <w:rPr>
          <w:rStyle w:val="Kommentarzeichen"/>
        </w:rPr>
        <w:commentReference w:id="178"/>
      </w:r>
    </w:p>
    <w:p w14:paraId="5750A131" w14:textId="77777777" w:rsidR="00A048E2" w:rsidRPr="00463C36" w:rsidRDefault="00A048E2" w:rsidP="00A048E2">
      <w:pPr>
        <w:ind w:left="180" w:firstLine="720"/>
      </w:pPr>
    </w:p>
    <w:p w14:paraId="4A6E8C59" w14:textId="56A564A2" w:rsidR="00C86E50" w:rsidRPr="00463C36" w:rsidRDefault="00715605" w:rsidP="00A048E2">
      <w:pPr>
        <w:ind w:left="180" w:firstLine="720"/>
      </w:pPr>
      <w:r w:rsidRPr="00463C36">
        <w:t xml:space="preserve">Daher greift man </w:t>
      </w:r>
      <w:del w:id="179" w:author="Hannah Knehr" w:date="2023-07-03T12:39:00Z">
        <w:r w:rsidRPr="00463C36" w:rsidDel="00CC5D56">
          <w:delText>zu dieser</w:delText>
        </w:r>
      </w:del>
      <w:ins w:id="180" w:author="Hannah Knehr" w:date="2023-07-03T12:39:00Z">
        <w:r w:rsidR="00CC5D56" w:rsidRPr="00463C36">
          <w:t xml:space="preserve">für die Lösung von diesem </w:t>
        </w:r>
      </w:ins>
      <w:del w:id="181" w:author="Hannah Knehr" w:date="2023-07-03T12:39:00Z">
        <w:r w:rsidRPr="00463C36" w:rsidDel="00CC5D56">
          <w:delText xml:space="preserve"> P</w:delText>
        </w:r>
      </w:del>
      <w:ins w:id="182" w:author="Hannah Knehr" w:date="2023-07-03T12:39:00Z">
        <w:r w:rsidR="00CC5D56" w:rsidRPr="00463C36">
          <w:t>P</w:t>
        </w:r>
      </w:ins>
      <w:r w:rsidRPr="00463C36">
        <w:t>roblem</w:t>
      </w:r>
      <w:ins w:id="183" w:author="Hannah Knehr" w:date="2023-07-03T12:39:00Z">
        <w:r w:rsidR="00CC5D56" w:rsidRPr="00463C36">
          <w:t xml:space="preserve"> </w:t>
        </w:r>
      </w:ins>
      <w:del w:id="184" w:author="Hannah Knehr" w:date="2023-07-03T12:39:00Z">
        <w:r w:rsidRPr="00463C36" w:rsidDel="00CC5D56">
          <w:delText xml:space="preserve">lösung </w:delText>
        </w:r>
      </w:del>
      <w:r w:rsidRPr="00463C36">
        <w:t>zunehmend auf e</w:t>
      </w:r>
      <w:r w:rsidR="00662611" w:rsidRPr="00463C36">
        <w:t xml:space="preserve">rklärbare </w:t>
      </w:r>
      <w:r w:rsidR="00046CE3" w:rsidRPr="00463C36">
        <w:t>AI</w:t>
      </w:r>
      <w:r w:rsidR="00662611" w:rsidRPr="00463C36">
        <w:t>-Techniken (</w:t>
      </w:r>
      <w:ins w:id="185" w:author="Hannah Knehr" w:date="2023-07-03T12:39:00Z">
        <w:r w:rsidR="00CC5D56" w:rsidRPr="00463C36">
          <w:t>E</w:t>
        </w:r>
        <w:r w:rsidR="00CC5D56" w:rsidRPr="00463C36">
          <w:rPr>
            <w:b/>
            <w:bCs/>
            <w:rPrChange w:id="186" w:author="Hannah Knehr" w:date="2023-07-03T14:04:00Z">
              <w:rPr/>
            </w:rPrChange>
          </w:rPr>
          <w:t>x</w:t>
        </w:r>
      </w:ins>
      <w:del w:id="187" w:author="Hannah Knehr" w:date="2023-07-03T12:39:00Z">
        <w:r w:rsidR="00036BC4" w:rsidRPr="00463C36" w:rsidDel="00CC5D56">
          <w:delText>eX</w:delText>
        </w:r>
      </w:del>
      <w:r w:rsidR="002D01B7" w:rsidRPr="00463C36">
        <w:t xml:space="preserve">plainable </w:t>
      </w:r>
      <w:r w:rsidR="002D01B7" w:rsidRPr="00463C36">
        <w:rPr>
          <w:b/>
          <w:bCs/>
          <w:rPrChange w:id="188" w:author="Hannah Knehr" w:date="2023-07-03T14:04:00Z">
            <w:rPr/>
          </w:rPrChange>
        </w:rPr>
        <w:t>A</w:t>
      </w:r>
      <w:r w:rsidR="002D01B7" w:rsidRPr="00463C36">
        <w:t xml:space="preserve">rtificial </w:t>
      </w:r>
      <w:r w:rsidR="002D01B7" w:rsidRPr="00463C36">
        <w:rPr>
          <w:b/>
          <w:bCs/>
          <w:rPrChange w:id="189" w:author="Hannah Knehr" w:date="2023-07-03T14:04:00Z">
            <w:rPr/>
          </w:rPrChange>
        </w:rPr>
        <w:t>I</w:t>
      </w:r>
      <w:r w:rsidR="002D01B7" w:rsidRPr="00463C36">
        <w:t>ntelligence</w:t>
      </w:r>
      <w:r w:rsidR="006C4579" w:rsidRPr="00463C36">
        <w:fldChar w:fldCharType="begin"/>
      </w:r>
      <w:r w:rsidR="006C4579" w:rsidRPr="00463C36">
        <w:instrText xml:space="preserve"> XE "erklärbare KI-Techniken/ Explainable Artificial Intelligence" \t "</w:instrText>
      </w:r>
      <w:r w:rsidR="006C4579" w:rsidRPr="00463C36">
        <w:rPr>
          <w:rFonts w:asciiTheme="minorHAnsi" w:hAnsiTheme="minorHAnsi" w:cstheme="minorHAnsi"/>
          <w:i/>
        </w:rPr>
        <w:instrText>XAI</w:instrText>
      </w:r>
      <w:r w:rsidR="006C4579" w:rsidRPr="00463C36">
        <w:instrText xml:space="preserve">" </w:instrText>
      </w:r>
      <w:r w:rsidR="006C4579" w:rsidRPr="00463C36">
        <w:fldChar w:fldCharType="end"/>
      </w:r>
      <w:r w:rsidR="002D01B7" w:rsidRPr="00463C36">
        <w:t xml:space="preserve">; </w:t>
      </w:r>
      <w:r w:rsidR="00662611" w:rsidRPr="00463C36">
        <w:t xml:space="preserve">XAI) </w:t>
      </w:r>
      <w:r w:rsidRPr="00463C36">
        <w:t>zurück</w:t>
      </w:r>
      <w:r w:rsidR="00662611" w:rsidRPr="00463C36">
        <w:t xml:space="preserve">. XAI zielt darauf ab, Einblicke in den Entscheidungsfindungsprozess von </w:t>
      </w:r>
      <w:r w:rsidR="00046CE3" w:rsidRPr="00463C36">
        <w:t>AI</w:t>
      </w:r>
      <w:r w:rsidR="00662611" w:rsidRPr="00463C36">
        <w:t>-Modellen zu geben und ihre Ergebnisse sowohl für Fachleute als auch für Endnutzer</w:t>
      </w:r>
      <w:r w:rsidR="004417A2" w:rsidRPr="00463C36">
        <w:t>Innen</w:t>
      </w:r>
      <w:r w:rsidR="00662611" w:rsidRPr="00463C36">
        <w:t xml:space="preserve"> verständlicher und interpretierbar zu machen. Durch den Einsatz von XAI </w:t>
      </w:r>
      <w:r w:rsidR="002D01B7" w:rsidRPr="00463C36">
        <w:t>kann</w:t>
      </w:r>
      <w:r w:rsidR="00662611" w:rsidRPr="00463C36">
        <w:t xml:space="preserve"> die Kluft zwischen der </w:t>
      </w:r>
      <w:ins w:id="190" w:author="Hannah Knehr" w:date="2023-07-03T12:40:00Z">
        <w:r w:rsidR="00CC5D56" w:rsidRPr="00463C36">
          <w:rPr>
            <w:rPrChange w:id="191" w:author="Hannah Knehr" w:date="2023-07-03T14:04:00Z">
              <w:rPr>
                <w:highlight w:val="yellow"/>
              </w:rPr>
            </w:rPrChange>
          </w:rPr>
          <w:t>„</w:t>
        </w:r>
      </w:ins>
      <w:del w:id="192" w:author="Hannah Knehr" w:date="2023-07-03T12:40:00Z">
        <w:r w:rsidR="00662611" w:rsidRPr="00463C36" w:rsidDel="00CC5D56">
          <w:rPr>
            <w:rPrChange w:id="193" w:author="Hannah Knehr" w:date="2023-07-03T14:04:00Z">
              <w:rPr>
                <w:highlight w:val="yellow"/>
              </w:rPr>
            </w:rPrChange>
          </w:rPr>
          <w:delText>"</w:delText>
        </w:r>
      </w:del>
      <w:r w:rsidR="00662611" w:rsidRPr="00463C36">
        <w:rPr>
          <w:rPrChange w:id="194" w:author="Hannah Knehr" w:date="2023-07-03T14:04:00Z">
            <w:rPr>
              <w:highlight w:val="yellow"/>
            </w:rPr>
          </w:rPrChange>
        </w:rPr>
        <w:t>Blackbox</w:t>
      </w:r>
      <w:ins w:id="195" w:author="Hannah Knehr" w:date="2023-07-03T12:40:00Z">
        <w:r w:rsidR="00CC5D56" w:rsidRPr="00463C36">
          <w:rPr>
            <w:rPrChange w:id="196" w:author="Hannah Knehr" w:date="2023-07-03T14:04:00Z">
              <w:rPr>
                <w:highlight w:val="yellow"/>
              </w:rPr>
            </w:rPrChange>
          </w:rPr>
          <w:t>“</w:t>
        </w:r>
      </w:ins>
      <w:del w:id="197" w:author="Hannah Knehr" w:date="2023-07-03T12:40:00Z">
        <w:r w:rsidR="00662611" w:rsidRPr="00463C36" w:rsidDel="00CC5D56">
          <w:rPr>
            <w:rPrChange w:id="198" w:author="Hannah Knehr" w:date="2023-07-03T14:04:00Z">
              <w:rPr>
                <w:highlight w:val="yellow"/>
              </w:rPr>
            </w:rPrChange>
          </w:rPr>
          <w:delText>"</w:delText>
        </w:r>
      </w:del>
      <w:r w:rsidR="00662611" w:rsidRPr="00463C36">
        <w:rPr>
          <w:rPrChange w:id="199" w:author="Hannah Knehr" w:date="2023-07-03T14:04:00Z">
            <w:rPr>
              <w:highlight w:val="yellow"/>
            </w:rPr>
          </w:rPrChange>
        </w:rPr>
        <w:t>-</w:t>
      </w:r>
      <w:r w:rsidR="00662611" w:rsidRPr="00463C36">
        <w:t>Natur</w:t>
      </w:r>
      <w:r w:rsidR="009424C4" w:rsidRPr="00463C36">
        <w:t xml:space="preserve"> (fehlende Nachvollziehbarkeit für die Entsch</w:t>
      </w:r>
      <w:r w:rsidR="0015177E" w:rsidRPr="00463C36">
        <w:t>ei</w:t>
      </w:r>
      <w:r w:rsidR="009424C4" w:rsidRPr="00463C36">
        <w:t>dungsbasis von AI-Modellen)</w:t>
      </w:r>
      <w:r w:rsidR="0015177E" w:rsidRPr="00463C36">
        <w:t xml:space="preserve"> </w:t>
      </w:r>
      <w:r w:rsidR="000359F1" w:rsidRPr="00463C36">
        <w:t>vereinzelter</w:t>
      </w:r>
      <w:r w:rsidR="00662611" w:rsidRPr="00463C36">
        <w:t xml:space="preserve"> </w:t>
      </w:r>
      <w:r w:rsidR="00046CE3" w:rsidRPr="00463C36">
        <w:t>AI</w:t>
      </w:r>
      <w:r w:rsidR="00662611" w:rsidRPr="00463C36">
        <w:t>-Algorithmen</w:t>
      </w:r>
      <w:r w:rsidR="00A735DD" w:rsidRPr="00463C36">
        <w:t xml:space="preserve"> (Random Forest, </w:t>
      </w:r>
      <w:r w:rsidR="007B1927" w:rsidRPr="00463C36">
        <w:t>k</w:t>
      </w:r>
      <w:r w:rsidR="00A735DD" w:rsidRPr="00463C36">
        <w:t xml:space="preserve">ünstliche </w:t>
      </w:r>
      <w:r w:rsidR="007B1927" w:rsidRPr="00463C36">
        <w:t>n</w:t>
      </w:r>
      <w:r w:rsidR="00A735DD" w:rsidRPr="00463C36">
        <w:t xml:space="preserve">euronale Netze, etc.) </w:t>
      </w:r>
      <w:r w:rsidR="00662611" w:rsidRPr="00463C36">
        <w:t>und dem Wunsch nach Transparenz überbrück</w:t>
      </w:r>
      <w:r w:rsidR="002D01B7" w:rsidRPr="00463C36">
        <w:t>t werd</w:t>
      </w:r>
      <w:r w:rsidR="00662611" w:rsidRPr="00463C36">
        <w:t>en.</w:t>
      </w:r>
      <w:r w:rsidR="00C86E50" w:rsidRPr="00463C36">
        <w:t xml:space="preserve"> </w:t>
      </w:r>
      <w:r w:rsidR="00A735DD" w:rsidRPr="00463C36">
        <w:t xml:space="preserve">Darüber hinaus können XAI-Techniken dabei helfen, mögliche Verzerrungen im Entscheidungsprozess des </w:t>
      </w:r>
      <w:r w:rsidR="00046CE3" w:rsidRPr="00463C36">
        <w:t>AI</w:t>
      </w:r>
      <w:r w:rsidR="00A735DD" w:rsidRPr="00463C36">
        <w:t>-Modells zu erkennen und abzumildern, um faire Kreditentscheidungen zu gewährleisten</w:t>
      </w:r>
      <w:r w:rsidR="00F326B4" w:rsidRPr="00463C36">
        <w:t xml:space="preserve"> </w:t>
      </w:r>
      <w:sdt>
        <w:sdtPr>
          <w:alias w:val="To edit, see citavi.com/edit"/>
          <w:tag w:val="CitaviPlaceholder#e40a2a15-f11c-4c4c-970b-75afcb3ad5f7"/>
          <w:id w:val="-1742478397"/>
          <w:placeholder>
            <w:docPart w:val="DefaultPlaceholder_-1854013440"/>
          </w:placeholder>
        </w:sdtPr>
        <w:sdtEndPr/>
        <w:sdtContent>
          <w:r w:rsidR="00F326B4" w:rsidRPr="00463C36">
            <w:rPr>
              <w:noProof/>
            </w:rPr>
            <w:fldChar w:fldCharType="begin"/>
          </w:r>
          <w:r w:rsidR="00F326B4" w:rsidRPr="00463C36">
            <w:rPr>
              <w:noProof/>
            </w:rPr>
            <w:instrText>ADDIN CitaviPlaceholder{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}</w:instrText>
          </w:r>
          <w:r w:rsidR="00F326B4" w:rsidRPr="00463C36">
            <w:rPr>
              <w:noProof/>
            </w:rPr>
            <w:fldChar w:fldCharType="separate"/>
          </w:r>
          <w:r w:rsidR="00F326B4" w:rsidRPr="00463C36">
            <w:rPr>
              <w:noProof/>
            </w:rPr>
            <w:t>(Demajo, L. M., Vella, V. und Dingli, A. 2020)</w:t>
          </w:r>
          <w:r w:rsidR="00F326B4" w:rsidRPr="00463C36">
            <w:rPr>
              <w:noProof/>
            </w:rPr>
            <w:fldChar w:fldCharType="end"/>
          </w:r>
        </w:sdtContent>
      </w:sdt>
      <w:r w:rsidR="00A735DD" w:rsidRPr="00463C36">
        <w:t>.</w:t>
      </w:r>
    </w:p>
    <w:p w14:paraId="276ABE8B" w14:textId="77777777" w:rsidR="00A048E2" w:rsidRPr="00463C36" w:rsidRDefault="00A048E2" w:rsidP="00A048E2">
      <w:pPr>
        <w:ind w:left="180" w:firstLine="720"/>
      </w:pPr>
    </w:p>
    <w:p w14:paraId="6D4034BE" w14:textId="1AD63D15" w:rsidR="007F0BD3" w:rsidRPr="00463C36" w:rsidRDefault="00046CE3" w:rsidP="006A1A26">
      <w:pPr>
        <w:ind w:left="180" w:firstLine="720"/>
        <w:rPr>
          <w:ins w:id="200" w:author="Hannah Knehr" w:date="2023-06-30T16:58:00Z"/>
        </w:rPr>
      </w:pPr>
      <w:r w:rsidRPr="00463C36">
        <w:lastRenderedPageBreak/>
        <w:t>Das Ziel dieser Seminararbeit besteht darin, ein geeignetes AI- und XAI-Modell zu entwickeln, um Bankkund</w:t>
      </w:r>
      <w:r w:rsidR="00036BC4" w:rsidRPr="00463C36">
        <w:t>Inn</w:t>
      </w:r>
      <w:r w:rsidRPr="00463C36">
        <w:t>en mithilfe des XAI-Systems die Entscheidungen des AI-Modells bezüglich ihrer Kreditwürdigkeit erklärbar(er) zu gestalten. Dadurch soll für die KundInnen ein Mehrwert entstehen.</w:t>
      </w:r>
      <w:r w:rsidRPr="00463C36" w:rsidDel="002D0F14">
        <w:t xml:space="preserve"> </w:t>
      </w:r>
      <w:r w:rsidR="00662611" w:rsidRPr="00463C36">
        <w:t xml:space="preserve">Durch die Anwendung eines XAI-Modells auf </w:t>
      </w:r>
      <w:r w:rsidR="00072FBF" w:rsidRPr="00463C36">
        <w:t>den gewählten</w:t>
      </w:r>
      <w:r w:rsidR="00662611" w:rsidRPr="00463C36">
        <w:t xml:space="preserve"> </w:t>
      </w:r>
      <w:r w:rsidR="00A735DD" w:rsidRPr="00463C36">
        <w:t>Klassifikationsalgorithmus (AI-Modell)</w:t>
      </w:r>
      <w:r w:rsidR="00662611" w:rsidRPr="00463C36">
        <w:t xml:space="preserve"> </w:t>
      </w:r>
      <w:r w:rsidR="00072FBF" w:rsidRPr="00463C36">
        <w:t>sollen</w:t>
      </w:r>
      <w:r w:rsidR="00662611" w:rsidRPr="00463C36">
        <w:t xml:space="preserve"> klare und verständliche Erklärungen für die getroffenen Entscheidungen </w:t>
      </w:r>
      <w:r w:rsidRPr="00463C36">
        <w:t>kreiert werden</w:t>
      </w:r>
      <w:r w:rsidR="00662611" w:rsidRPr="00463C36">
        <w:t>.</w:t>
      </w:r>
      <w:r w:rsidR="00D83648" w:rsidRPr="00463C36">
        <w:t xml:space="preserve"> </w:t>
      </w:r>
      <w:r w:rsidR="00A735DD" w:rsidRPr="00463C36">
        <w:t>Ziel ist</w:t>
      </w:r>
      <w:r w:rsidR="00D83648" w:rsidRPr="00463C36">
        <w:t xml:space="preserve"> hierbei auch</w:t>
      </w:r>
      <w:r w:rsidR="00A735DD" w:rsidRPr="00463C36">
        <w:t>, dass</w:t>
      </w:r>
      <w:r w:rsidR="00662611" w:rsidRPr="00463C36">
        <w:t xml:space="preserve"> Kund</w:t>
      </w:r>
      <w:r w:rsidR="00C86E50" w:rsidRPr="00463C36">
        <w:t>Inn</w:t>
      </w:r>
      <w:r w:rsidR="00662611" w:rsidRPr="00463C36">
        <w:t>en nicht nur nachvollziehen</w:t>
      </w:r>
      <w:r w:rsidR="00C86E50" w:rsidRPr="00463C36">
        <w:t xml:space="preserve"> können</w:t>
      </w:r>
      <w:r w:rsidR="00662611" w:rsidRPr="00463C36">
        <w:t xml:space="preserve">, </w:t>
      </w:r>
      <w:r w:rsidR="00A735DD" w:rsidRPr="00463C36">
        <w:t>wieso Sie in ihre jeweilige Kreditwürdigkeitsstufe klassifiziert werden</w:t>
      </w:r>
      <w:r w:rsidR="00662611" w:rsidRPr="00463C36">
        <w:t>, sondern</w:t>
      </w:r>
      <w:r w:rsidR="00A735DD" w:rsidRPr="00463C36">
        <w:t xml:space="preserve"> </w:t>
      </w:r>
      <w:r w:rsidR="004417A2" w:rsidRPr="00463C36">
        <w:t xml:space="preserve">auch </w:t>
      </w:r>
      <w:r w:rsidRPr="00463C36">
        <w:t xml:space="preserve">konstruktive </w:t>
      </w:r>
      <w:r w:rsidR="004417A2" w:rsidRPr="00463C36">
        <w:t xml:space="preserve">Vorschläge zur Verbesserung </w:t>
      </w:r>
      <w:r w:rsidR="00662611" w:rsidRPr="00463C36">
        <w:t>ihr</w:t>
      </w:r>
      <w:r w:rsidR="004417A2" w:rsidRPr="00463C36">
        <w:t>es</w:t>
      </w:r>
      <w:r w:rsidR="00662611" w:rsidRPr="00463C36">
        <w:t xml:space="preserve"> Finanzprofil</w:t>
      </w:r>
      <w:r w:rsidR="004417A2" w:rsidRPr="00463C36">
        <w:t xml:space="preserve">s </w:t>
      </w:r>
      <w:r w:rsidRPr="00463C36">
        <w:t>ab</w:t>
      </w:r>
      <w:r w:rsidR="004417A2" w:rsidRPr="00463C36">
        <w:t>ge</w:t>
      </w:r>
      <w:r w:rsidR="00072FBF" w:rsidRPr="00463C36">
        <w:t>ge</w:t>
      </w:r>
      <w:r w:rsidR="004417A2" w:rsidRPr="00463C36">
        <w:t>ben</w:t>
      </w:r>
      <w:r w:rsidR="00072FBF" w:rsidRPr="00463C36">
        <w:t xml:space="preserve"> werden</w:t>
      </w:r>
      <w:r w:rsidR="000359F1" w:rsidRPr="00463C36">
        <w:t>,</w:t>
      </w:r>
      <w:r w:rsidR="00A735DD" w:rsidRPr="00463C36">
        <w:t xml:space="preserve"> </w:t>
      </w:r>
      <w:r w:rsidR="004417A2" w:rsidRPr="00463C36">
        <w:t xml:space="preserve">damit </w:t>
      </w:r>
      <w:r w:rsidRPr="00463C36">
        <w:t xml:space="preserve">die KundInnen in </w:t>
      </w:r>
      <w:r w:rsidR="00A735DD" w:rsidRPr="00463C36">
        <w:t xml:space="preserve">eine andere (bessere) Kreditwürdigkeitsstufe </w:t>
      </w:r>
      <w:r w:rsidRPr="00463C36">
        <w:t>klassifiziert werden</w:t>
      </w:r>
      <w:r w:rsidR="00662611" w:rsidRPr="00463C36">
        <w:t>.</w:t>
      </w:r>
    </w:p>
    <w:p w14:paraId="60590299" w14:textId="6A368773" w:rsidR="002A7CCE" w:rsidRPr="00463C36" w:rsidRDefault="002A7CCE">
      <w:pPr>
        <w:rPr>
          <w:i/>
          <w:iCs/>
        </w:rPr>
      </w:pPr>
      <w:r w:rsidRPr="00463C36">
        <w:rPr>
          <w:i/>
          <w:iCs/>
        </w:rPr>
        <w:br w:type="page"/>
      </w:r>
    </w:p>
    <w:p w14:paraId="2E6B63E3" w14:textId="38047363" w:rsidR="00EF1096" w:rsidRPr="00463C36" w:rsidRDefault="00DB27D7" w:rsidP="00EF1096">
      <w:pPr>
        <w:pStyle w:val="berschrift1"/>
        <w:ind w:left="540" w:hanging="540"/>
        <w:rPr>
          <w:szCs w:val="28"/>
        </w:rPr>
      </w:pPr>
      <w:bookmarkStart w:id="201" w:name="_Toc139159038"/>
      <w:bookmarkStart w:id="202" w:name="_Toc139159119"/>
      <w:bookmarkStart w:id="203" w:name="_Toc139159159"/>
      <w:bookmarkStart w:id="204" w:name="_Toc139285427"/>
      <w:bookmarkEnd w:id="201"/>
      <w:bookmarkEnd w:id="202"/>
      <w:bookmarkEnd w:id="203"/>
      <w:r w:rsidRPr="00463C36">
        <w:rPr>
          <w:szCs w:val="28"/>
        </w:rPr>
        <w:lastRenderedPageBreak/>
        <w:t>Transparenz im Finanzwesen: AI/XAI-Theorie und kontrafaktische Erklärungen</w:t>
      </w:r>
      <w:bookmarkEnd w:id="204"/>
    </w:p>
    <w:p w14:paraId="5635D2B4" w14:textId="089BDE27" w:rsidR="00480D43" w:rsidRPr="00463C36" w:rsidRDefault="00DB27D7" w:rsidP="004417A2">
      <w:pPr>
        <w:pStyle w:val="berschrift2"/>
        <w:ind w:left="907"/>
        <w:rPr>
          <w:lang w:val="de-DE"/>
        </w:rPr>
      </w:pPr>
      <w:bookmarkStart w:id="205" w:name="_Toc139285428"/>
      <w:r w:rsidRPr="00463C36">
        <w:rPr>
          <w:lang w:val="de-DE"/>
        </w:rPr>
        <w:t>AI mithilfe von XAI auf den Grund gehen</w:t>
      </w:r>
      <w:bookmarkEnd w:id="205"/>
    </w:p>
    <w:p w14:paraId="2012668F" w14:textId="224AEEE4" w:rsidR="00FD58F6" w:rsidRPr="00463C36" w:rsidRDefault="00654E5B" w:rsidP="0047150B">
      <w:pPr>
        <w:ind w:left="180" w:firstLine="720"/>
      </w:pPr>
      <w:r w:rsidRPr="00463C36">
        <w:t xml:space="preserve">Aufgrund ihrer Fähigkeit, mit großen Datenmengen umgehen zu können, hat sich die Nutzung von AI mittlerweile in vielen Sektoren, wie </w:t>
      </w:r>
      <w:r w:rsidR="000B7A52" w:rsidRPr="00463C36">
        <w:t xml:space="preserve">unter anderem </w:t>
      </w:r>
      <w:r w:rsidRPr="00463C36">
        <w:t xml:space="preserve">dem Finanzsektor, dem Einzelhandel, Versorgungsunternehmen oder Medienlandschaften </w:t>
      </w:r>
      <w:sdt>
        <w:sdtPr>
          <w:alias w:val="To edit, see citavi.com/edit"/>
          <w:tag w:val="CitaviPlaceholder#e865ebe2-2a7d-4911-bd63-ea1f939d10ad"/>
          <w:id w:val="830334891"/>
          <w:placeholder>
            <w:docPart w:val="93F8E2C270FF4D2CBE3157B0C35241E7"/>
          </w:placeholder>
        </w:sdtPr>
        <w:sdtEndPr/>
        <w:sdtContent>
          <w:r w:rsidRPr="00463C36">
            <w:rPr>
              <w:noProof/>
            </w:rPr>
            <w:fldChar w:fldCharType="begin"/>
          </w:r>
          <w:r w:rsidRPr="00463C36">
            <w:rPr>
              <w:noProof/>
            </w:rPr>
            <w:instrText>ADDIN CitaviPlaceholder{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}</w:instrText>
          </w:r>
          <w:r w:rsidRPr="00463C36">
            <w:rPr>
              <w:noProof/>
            </w:rPr>
            <w:fldChar w:fldCharType="separate"/>
          </w:r>
          <w:r w:rsidR="00194AC2" w:rsidRPr="00463C36">
            <w:rPr>
              <w:noProof/>
            </w:rPr>
            <w:t>(Boobier</w:t>
          </w:r>
          <w:r w:rsidR="000B3192" w:rsidRPr="00463C36">
            <w:rPr>
              <w:noProof/>
            </w:rPr>
            <w:t>,</w:t>
          </w:r>
          <w:r w:rsidR="00194AC2" w:rsidRPr="00463C36">
            <w:rPr>
              <w:noProof/>
            </w:rPr>
            <w:t xml:space="preserve"> 2018)</w:t>
          </w:r>
          <w:r w:rsidRPr="00463C36">
            <w:rPr>
              <w:noProof/>
            </w:rPr>
            <w:fldChar w:fldCharType="end"/>
          </w:r>
        </w:sdtContent>
      </w:sdt>
      <w:r w:rsidRPr="00463C36">
        <w:t xml:space="preserve"> etabliert. Die Fähigkeit, mit vielen Daten umgehen zu können, führt zu einer erhöhten Perfomance bei Problemlösungen und dazu, dass Muster </w:t>
      </w:r>
      <w:r w:rsidR="00D83648" w:rsidRPr="00463C36">
        <w:t xml:space="preserve">und Zusammenhänge innerhalb dieser Daten </w:t>
      </w:r>
      <w:r w:rsidRPr="00463C36">
        <w:t xml:space="preserve">schneller erkannt werden, als es ein Mensch </w:t>
      </w:r>
      <w:del w:id="206" w:author="Hannah Knehr" w:date="2023-07-03T12:42:00Z">
        <w:r w:rsidRPr="00463C36" w:rsidDel="00CC5D56">
          <w:delText xml:space="preserve">je </w:delText>
        </w:r>
      </w:del>
      <w:r w:rsidRPr="00463C36">
        <w:t xml:space="preserve">könnte </w:t>
      </w:r>
      <w:sdt>
        <w:sdtPr>
          <w:alias w:val="To edit, see citavi.com/edit"/>
          <w:tag w:val="CitaviPlaceholder#93926bb6-381f-49e6-bdce-a7f37b9fefe6"/>
          <w:id w:val="-1696616440"/>
          <w:placeholder>
            <w:docPart w:val="DefaultPlaceholder_-1854013440"/>
          </w:placeholder>
        </w:sdtPr>
        <w:sdtEndPr/>
        <w:sdtContent>
          <w:r w:rsidRPr="00463C36">
            <w:rPr>
              <w:noProof/>
            </w:rPr>
            <w:fldChar w:fldCharType="begin"/>
          </w:r>
          <w:r w:rsidRPr="00463C36">
            <w:rPr>
              <w:noProof/>
            </w:rPr>
            <w:instrText>ADDIN CitaviPlaceholder{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}</w:instrText>
          </w:r>
          <w:r w:rsidRPr="00463C36">
            <w:rPr>
              <w:noProof/>
            </w:rPr>
            <w:fldChar w:fldCharType="separate"/>
          </w:r>
          <w:r w:rsidR="00194AC2" w:rsidRPr="00463C36">
            <w:rPr>
              <w:noProof/>
            </w:rPr>
            <w:t>(QAI</w:t>
          </w:r>
          <w:r w:rsidR="000B3192" w:rsidRPr="00463C36">
            <w:rPr>
              <w:noProof/>
            </w:rPr>
            <w:t>,</w:t>
          </w:r>
          <w:r w:rsidR="00194AC2" w:rsidRPr="00463C36">
            <w:rPr>
              <w:noProof/>
            </w:rPr>
            <w:t xml:space="preserve"> 2022)</w:t>
          </w:r>
          <w:r w:rsidRPr="00463C36">
            <w:rPr>
              <w:noProof/>
            </w:rPr>
            <w:fldChar w:fldCharType="end"/>
          </w:r>
        </w:sdtContent>
      </w:sdt>
      <w:r w:rsidRPr="00463C36">
        <w:t xml:space="preserve">. </w:t>
      </w:r>
      <w:r w:rsidR="00161BD9" w:rsidRPr="00463C36">
        <w:t xml:space="preserve">Der </w:t>
      </w:r>
      <w:r w:rsidRPr="00463C36">
        <w:t>Einsatz von</w:t>
      </w:r>
      <w:r w:rsidR="006C4579" w:rsidRPr="00463C36">
        <w:t xml:space="preserve"> </w:t>
      </w:r>
      <w:r w:rsidR="00161BD9" w:rsidRPr="00463C36">
        <w:t>AI-</w:t>
      </w:r>
      <w:r w:rsidR="006C4579" w:rsidRPr="00463C36">
        <w:t xml:space="preserve">Algorithmen, die </w:t>
      </w:r>
      <w:r w:rsidRPr="00463C36">
        <w:t>durch die Datenverarbeitung</w:t>
      </w:r>
      <w:r w:rsidR="006C4579" w:rsidRPr="00463C36">
        <w:t xml:space="preserve"> </w:t>
      </w:r>
      <w:r w:rsidR="00161BD9" w:rsidRPr="00463C36">
        <w:t xml:space="preserve">diese </w:t>
      </w:r>
      <w:r w:rsidR="006C4579" w:rsidRPr="00463C36">
        <w:t xml:space="preserve">Strukturen erlernen, Aufgaben erledigen </w:t>
      </w:r>
      <w:r w:rsidR="00B4474D" w:rsidRPr="00463C36">
        <w:t>und</w:t>
      </w:r>
      <w:r w:rsidR="006C4579" w:rsidRPr="00463C36">
        <w:t xml:space="preserve"> Entscheidungen treffen können</w:t>
      </w:r>
      <w:r w:rsidR="00161BD9" w:rsidRPr="00463C36">
        <w:t>, schreitet immer weiter voran</w:t>
      </w:r>
      <w:r w:rsidR="006C4579" w:rsidRPr="00463C36">
        <w:t>.</w:t>
      </w:r>
      <w:r w:rsidR="00796A8C" w:rsidRPr="00463C36">
        <w:t xml:space="preserve"> </w:t>
      </w:r>
      <w:r w:rsidR="00FD58F6" w:rsidRPr="00463C36">
        <w:t xml:space="preserve">Dass </w:t>
      </w:r>
      <w:r w:rsidR="00796A8C" w:rsidRPr="00463C36">
        <w:t xml:space="preserve">es jedoch </w:t>
      </w:r>
      <w:r w:rsidR="00B11A1D" w:rsidRPr="00463C36">
        <w:t xml:space="preserve">entscheidend ist, </w:t>
      </w:r>
      <w:r w:rsidR="00796A8C" w:rsidRPr="00463C36">
        <w:t>mit welchen Daten AIs trainiert werden</w:t>
      </w:r>
      <w:r w:rsidR="00FD58F6" w:rsidRPr="00463C36">
        <w:t xml:space="preserve">, zeigt sich </w:t>
      </w:r>
      <w:r w:rsidR="006555C5" w:rsidRPr="00463C36">
        <w:t>an Beispielen wie Unfälle</w:t>
      </w:r>
      <w:r w:rsidR="00B11A1D" w:rsidRPr="00463C36">
        <w:t>n</w:t>
      </w:r>
      <w:r w:rsidR="006555C5" w:rsidRPr="00463C36">
        <w:t xml:space="preserve"> durch selbstfahrende Fahrzeuge oder dem Microsoft Chatbot </w:t>
      </w:r>
      <w:ins w:id="207" w:author="Hannah Knehr" w:date="2023-07-03T12:42:00Z">
        <w:r w:rsidR="00CC5D56" w:rsidRPr="00463C36">
          <w:rPr>
            <w:rPrChange w:id="208" w:author="Hannah Knehr" w:date="2023-07-03T14:04:00Z">
              <w:rPr>
                <w:highlight w:val="yellow"/>
              </w:rPr>
            </w:rPrChange>
          </w:rPr>
          <w:t>„</w:t>
        </w:r>
      </w:ins>
      <w:del w:id="209" w:author="Hannah Knehr" w:date="2023-07-03T12:42:00Z">
        <w:r w:rsidR="006555C5" w:rsidRPr="00463C36" w:rsidDel="00CC5D56">
          <w:rPr>
            <w:rPrChange w:id="210" w:author="Hannah Knehr" w:date="2023-07-03T14:04:00Z">
              <w:rPr>
                <w:highlight w:val="yellow"/>
              </w:rPr>
            </w:rPrChange>
          </w:rPr>
          <w:delText>„</w:delText>
        </w:r>
      </w:del>
      <w:r w:rsidR="006555C5" w:rsidRPr="00463C36">
        <w:rPr>
          <w:rPrChange w:id="211" w:author="Hannah Knehr" w:date="2023-07-03T14:04:00Z">
            <w:rPr>
              <w:highlight w:val="yellow"/>
            </w:rPr>
          </w:rPrChange>
        </w:rPr>
        <w:t>Tay</w:t>
      </w:r>
      <w:ins w:id="212" w:author="Hannah Knehr" w:date="2023-07-03T12:42:00Z">
        <w:r w:rsidR="00CC5D56" w:rsidRPr="00463C36">
          <w:rPr>
            <w:rPrChange w:id="213" w:author="Hannah Knehr" w:date="2023-07-03T14:04:00Z">
              <w:rPr>
                <w:highlight w:val="yellow"/>
              </w:rPr>
            </w:rPrChange>
          </w:rPr>
          <w:t>“</w:t>
        </w:r>
      </w:ins>
      <w:del w:id="214" w:author="Hannah Knehr" w:date="2023-07-03T12:42:00Z">
        <w:r w:rsidR="006555C5" w:rsidRPr="00463C36" w:rsidDel="00CC5D56">
          <w:rPr>
            <w:rPrChange w:id="215" w:author="Hannah Knehr" w:date="2023-07-03T14:04:00Z">
              <w:rPr>
                <w:highlight w:val="yellow"/>
              </w:rPr>
            </w:rPrChange>
          </w:rPr>
          <w:delText>“</w:delText>
        </w:r>
      </w:del>
      <w:r w:rsidR="006555C5" w:rsidRPr="00463C36">
        <w:rPr>
          <w:rPrChange w:id="216" w:author="Hannah Knehr" w:date="2023-07-03T14:04:00Z">
            <w:rPr>
              <w:highlight w:val="yellow"/>
            </w:rPr>
          </w:rPrChange>
        </w:rPr>
        <w:t>,</w:t>
      </w:r>
      <w:r w:rsidR="006555C5" w:rsidRPr="00463C36">
        <w:t xml:space="preserve"> der durch NutzerInnen-Beiträge die Sprache erlernte und </w:t>
      </w:r>
      <w:r w:rsidR="0043138D" w:rsidRPr="00463C36">
        <w:t>dadurch</w:t>
      </w:r>
      <w:ins w:id="217" w:author="Hannah Knehr" w:date="2023-07-03T12:42:00Z">
        <w:r w:rsidR="006336F8" w:rsidRPr="00463C36">
          <w:t xml:space="preserve"> unter anderem</w:t>
        </w:r>
      </w:ins>
      <w:r w:rsidR="0043138D" w:rsidRPr="00463C36">
        <w:t xml:space="preserve"> vulgäre und rassistische Antworten gab</w:t>
      </w:r>
      <w:r w:rsidR="00FD58F6" w:rsidRPr="00463C36">
        <w:t xml:space="preserve">. </w:t>
      </w:r>
      <w:r w:rsidR="006555C5" w:rsidRPr="00463C36">
        <w:t>D</w:t>
      </w:r>
      <w:r w:rsidR="00FD58F6" w:rsidRPr="00463C36">
        <w:t xml:space="preserve">a </w:t>
      </w:r>
      <w:r w:rsidR="00046CE3" w:rsidRPr="00463C36">
        <w:t>AI</w:t>
      </w:r>
      <w:r w:rsidR="00FD58F6" w:rsidRPr="00463C36">
        <w:t xml:space="preserve"> in Gebieten eingesetzt wird, in denen Fehler lebensgefährlich sein können</w:t>
      </w:r>
      <w:r w:rsidR="0072669D" w:rsidRPr="00463C36">
        <w:t xml:space="preserve"> und Rechenschaftspflicht, Vertrauen und ethische Überlegungen </w:t>
      </w:r>
      <w:r w:rsidR="0043138D" w:rsidRPr="00463C36">
        <w:t xml:space="preserve">essenziell </w:t>
      </w:r>
      <w:r w:rsidR="0072669D" w:rsidRPr="00463C36">
        <w:t>sind</w:t>
      </w:r>
      <w:r w:rsidR="00FD58F6" w:rsidRPr="00463C36">
        <w:t xml:space="preserve">, wie zum Beispiel </w:t>
      </w:r>
      <w:r w:rsidR="0072669D" w:rsidRPr="00463C36">
        <w:t xml:space="preserve">in </w:t>
      </w:r>
      <w:r w:rsidR="00FD58F6" w:rsidRPr="00463C36">
        <w:t xml:space="preserve">der Medizin oder </w:t>
      </w:r>
      <w:r w:rsidR="00046CE3" w:rsidRPr="00463C36">
        <w:t>im Finanzsektor</w:t>
      </w:r>
      <w:r w:rsidR="004B0B66" w:rsidRPr="00463C36">
        <w:t xml:space="preserve">, </w:t>
      </w:r>
      <w:r w:rsidR="00161BD9" w:rsidRPr="00463C36">
        <w:t>ist</w:t>
      </w:r>
      <w:r w:rsidR="006555C5" w:rsidRPr="00463C36">
        <w:t xml:space="preserve"> ein entsprechende</w:t>
      </w:r>
      <w:r w:rsidR="00161BD9" w:rsidRPr="00463C36">
        <w:t xml:space="preserve">s </w:t>
      </w:r>
      <w:r w:rsidR="00796A8C" w:rsidRPr="00463C36">
        <w:t>Training</w:t>
      </w:r>
      <w:r w:rsidR="00046CE3" w:rsidRPr="00463C36">
        <w:t xml:space="preserve"> </w:t>
      </w:r>
      <w:r w:rsidR="006555C5" w:rsidRPr="00463C36">
        <w:t>der Systeme</w:t>
      </w:r>
      <w:r w:rsidR="00796A8C" w:rsidRPr="00463C36">
        <w:t xml:space="preserve"> mit vollständigen, aktuellen und repräsentativen Datensätzen </w:t>
      </w:r>
      <w:r w:rsidR="0043138D" w:rsidRPr="00463C36">
        <w:t>unabdingbar</w:t>
      </w:r>
      <w:r w:rsidR="00796A8C" w:rsidRPr="00463C36">
        <w:t xml:space="preserve"> </w:t>
      </w:r>
      <w:sdt>
        <w:sdtPr>
          <w:alias w:val="To edit, see citavi.com/edit"/>
          <w:tag w:val="CitaviPlaceholder#b62fe1a7-0feb-40f0-badc-4a43f81d40d9"/>
          <w:id w:val="53978220"/>
          <w:placeholder>
            <w:docPart w:val="DefaultPlaceholder_-1854013440"/>
          </w:placeholder>
        </w:sdtPr>
        <w:sdtEndPr/>
        <w:sdtContent>
          <w:r w:rsidR="00796A8C" w:rsidRPr="00463C36">
            <w:rPr>
              <w:noProof/>
            </w:rPr>
            <w:fldChar w:fldCharType="begin"/>
          </w:r>
          <w:r w:rsidR="00796A8C" w:rsidRPr="00463C36">
            <w:rPr>
              <w:noProof/>
            </w:rPr>
            <w:instrText>ADDIN CitaviPlaceholder{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}</w:instrText>
          </w:r>
          <w:r w:rsidR="00796A8C" w:rsidRPr="00463C36">
            <w:rPr>
              <w:noProof/>
            </w:rPr>
            <w:fldChar w:fldCharType="separate"/>
          </w:r>
          <w:r w:rsidR="00194AC2" w:rsidRPr="00463C36">
            <w:rPr>
              <w:noProof/>
            </w:rPr>
            <w:t>(QAI</w:t>
          </w:r>
          <w:r w:rsidR="000B7A52" w:rsidRPr="00463C36">
            <w:rPr>
              <w:noProof/>
            </w:rPr>
            <w:t>,</w:t>
          </w:r>
          <w:r w:rsidR="00194AC2" w:rsidRPr="00463C36">
            <w:rPr>
              <w:noProof/>
            </w:rPr>
            <w:t xml:space="preserve"> 2022)</w:t>
          </w:r>
          <w:r w:rsidR="00796A8C" w:rsidRPr="00463C36">
            <w:rPr>
              <w:noProof/>
            </w:rPr>
            <w:fldChar w:fldCharType="end"/>
          </w:r>
        </w:sdtContent>
      </w:sdt>
      <w:r w:rsidR="00FD58F6" w:rsidRPr="00463C36">
        <w:t>.</w:t>
      </w:r>
      <w:r w:rsidR="006A7F49" w:rsidRPr="00463C36">
        <w:t xml:space="preserve"> </w:t>
      </w:r>
      <w:r w:rsidR="00046CE3" w:rsidRPr="00463C36">
        <w:t>E</w:t>
      </w:r>
      <w:r w:rsidR="00FD58F6" w:rsidRPr="00463C36">
        <w:t xml:space="preserve">s </w:t>
      </w:r>
      <w:r w:rsidR="00046CE3" w:rsidRPr="00463C36">
        <w:t xml:space="preserve">ist </w:t>
      </w:r>
      <w:r w:rsidR="00FD58F6" w:rsidRPr="00463C36">
        <w:t>wichtig, dass Menschen verstehen</w:t>
      </w:r>
      <w:r w:rsidR="0043138D" w:rsidRPr="00463C36">
        <w:t xml:space="preserve"> und auch nachvollziehen</w:t>
      </w:r>
      <w:r w:rsidR="00FD58F6" w:rsidRPr="00463C36">
        <w:t xml:space="preserve"> können, wie </w:t>
      </w:r>
      <w:r w:rsidR="00046CE3" w:rsidRPr="00463C36">
        <w:t>die angewandte AI</w:t>
      </w:r>
      <w:r w:rsidR="00FD58F6" w:rsidRPr="00463C36">
        <w:t xml:space="preserve"> funktioniert und ihre Entscheidungen trifft. Im Moment ist dies aufgrund des sogenannten </w:t>
      </w:r>
      <w:ins w:id="218" w:author="Hannah Knehr" w:date="2023-07-03T12:43:00Z">
        <w:r w:rsidR="006336F8" w:rsidRPr="00463C36">
          <w:rPr>
            <w:rPrChange w:id="219" w:author="Hannah Knehr" w:date="2023-07-03T14:04:00Z">
              <w:rPr>
                <w:highlight w:val="yellow"/>
              </w:rPr>
            </w:rPrChange>
          </w:rPr>
          <w:t>„</w:t>
        </w:r>
      </w:ins>
      <w:del w:id="220" w:author="Hannah Knehr" w:date="2023-07-03T12:43:00Z">
        <w:r w:rsidR="00FD58F6" w:rsidRPr="00463C36" w:rsidDel="006336F8">
          <w:rPr>
            <w:rPrChange w:id="221" w:author="Hannah Knehr" w:date="2023-07-03T14:04:00Z">
              <w:rPr>
                <w:highlight w:val="yellow"/>
              </w:rPr>
            </w:rPrChange>
          </w:rPr>
          <w:delText>„</w:delText>
        </w:r>
      </w:del>
      <w:r w:rsidR="00FD58F6" w:rsidRPr="00463C36">
        <w:rPr>
          <w:rPrChange w:id="222" w:author="Hannah Knehr" w:date="2023-07-03T14:04:00Z">
            <w:rPr>
              <w:highlight w:val="yellow"/>
            </w:rPr>
          </w:rPrChange>
        </w:rPr>
        <w:t>Blackbox</w:t>
      </w:r>
      <w:ins w:id="223" w:author="Hannah Knehr" w:date="2023-07-03T12:43:00Z">
        <w:r w:rsidR="006336F8" w:rsidRPr="00463C36">
          <w:rPr>
            <w:rPrChange w:id="224" w:author="Hannah Knehr" w:date="2023-07-03T14:04:00Z">
              <w:rPr>
                <w:highlight w:val="yellow"/>
              </w:rPr>
            </w:rPrChange>
          </w:rPr>
          <w:t>“</w:t>
        </w:r>
      </w:ins>
      <w:del w:id="225" w:author="Hannah Knehr" w:date="2023-07-03T12:43:00Z">
        <w:r w:rsidR="00FD58F6" w:rsidRPr="00463C36" w:rsidDel="006336F8">
          <w:rPr>
            <w:rPrChange w:id="226" w:author="Hannah Knehr" w:date="2023-07-03T14:04:00Z">
              <w:rPr>
                <w:highlight w:val="yellow"/>
              </w:rPr>
            </w:rPrChange>
          </w:rPr>
          <w:delText>“</w:delText>
        </w:r>
      </w:del>
      <w:r w:rsidR="00FD58F6" w:rsidRPr="00463C36">
        <w:rPr>
          <w:rPrChange w:id="227" w:author="Hannah Knehr" w:date="2023-07-03T14:04:00Z">
            <w:rPr>
              <w:highlight w:val="yellow"/>
            </w:rPr>
          </w:rPrChange>
        </w:rPr>
        <w:t>-</w:t>
      </w:r>
      <w:r w:rsidR="00FD58F6" w:rsidRPr="00463C36">
        <w:t xml:space="preserve">Charakters  noch </w:t>
      </w:r>
      <w:r w:rsidR="00046CE3" w:rsidRPr="00463C36">
        <w:t>nicht transparent genug</w:t>
      </w:r>
      <w:del w:id="228" w:author="Denise Denise" w:date="2023-07-02T00:32:00Z">
        <w:r w:rsidR="00FD58F6" w:rsidRPr="00463C36" w:rsidDel="004B0B66">
          <w:delText>.</w:delText>
        </w:r>
      </w:del>
      <w:r w:rsidR="00FD58F6" w:rsidRPr="00463C36">
        <w:t xml:space="preserve"> </w:t>
      </w:r>
      <w:customXmlInsRangeStart w:id="229" w:author="Denise Denise" w:date="2023-07-02T00:32:00Z"/>
      <w:sdt>
        <w:sdtPr>
          <w:alias w:val="To edit, see citavi.com/edit"/>
          <w:tag w:val="CitaviPlaceholder#47657ff5-448b-4185-ba58-ac31ace5570d"/>
          <w:id w:val="605078970"/>
          <w:placeholder>
            <w:docPart w:val="ABB9AEEA7022436CA56AA7C2606AA61D"/>
          </w:placeholder>
        </w:sdtPr>
        <w:sdtEndPr/>
        <w:sdtContent>
          <w:customXmlInsRangeEnd w:id="229"/>
          <w:ins w:id="230" w:author="Denise Denise" w:date="2023-07-02T00:32:00Z">
            <w:r w:rsidR="004B0B66" w:rsidRPr="00463C36">
              <w:rPr>
                <w:noProof/>
              </w:rPr>
              <w:fldChar w:fldCharType="begin"/>
            </w:r>
            <w:r w:rsidR="004B0B66" w:rsidRPr="00463C36">
              <w:rPr>
                <w:noProof/>
              </w:rPr>
              <w:instrText>ADDIN CitaviPlaceholder{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}</w:instrText>
            </w:r>
            <w:r w:rsidR="004B0B66" w:rsidRPr="00463C36">
              <w:rPr>
                <w:noProof/>
              </w:rPr>
              <w:fldChar w:fldCharType="separate"/>
            </w:r>
          </w:ins>
          <w:r w:rsidR="00194AC2" w:rsidRPr="00463C36">
            <w:rPr>
              <w:noProof/>
            </w:rPr>
            <w:t>(IBM</w:t>
          </w:r>
          <w:ins w:id="231" w:author="Denise Denise" w:date="2023-07-02T02:15:00Z">
            <w:r w:rsidR="000B3192" w:rsidRPr="00463C36">
              <w:rPr>
                <w:noProof/>
              </w:rPr>
              <w:t>,</w:t>
            </w:r>
          </w:ins>
          <w:r w:rsidR="00194AC2" w:rsidRPr="00463C36">
            <w:rPr>
              <w:noProof/>
            </w:rPr>
            <w:t xml:space="preserve"> o.J.)</w:t>
          </w:r>
          <w:ins w:id="232" w:author="Denise Denise" w:date="2023-07-02T00:32:00Z">
            <w:r w:rsidR="004B0B66" w:rsidRPr="00463C36">
              <w:rPr>
                <w:noProof/>
              </w:rPr>
              <w:fldChar w:fldCharType="end"/>
            </w:r>
            <w:r w:rsidR="004B0B66" w:rsidRPr="00463C36">
              <w:rPr>
                <w:noProof/>
              </w:rPr>
              <w:t>.</w:t>
            </w:r>
          </w:ins>
          <w:customXmlInsRangeStart w:id="233" w:author="Denise Denise" w:date="2023-07-02T00:32:00Z"/>
        </w:sdtContent>
      </w:sdt>
      <w:customXmlInsRangeEnd w:id="233"/>
    </w:p>
    <w:p w14:paraId="5B742606" w14:textId="77777777" w:rsidR="003C178B" w:rsidRPr="00463C36" w:rsidRDefault="003C178B" w:rsidP="00091E82">
      <w:pPr>
        <w:ind w:firstLine="324"/>
      </w:pPr>
    </w:p>
    <w:p w14:paraId="383CE44D" w14:textId="048C27E0" w:rsidR="00A048E2" w:rsidRPr="00463C36" w:rsidRDefault="003C178B" w:rsidP="00A048E2">
      <w:pPr>
        <w:ind w:left="180" w:firstLine="720"/>
        <w:rPr>
          <w:ins w:id="234" w:author="Denise Denise" w:date="2023-07-02T02:04:00Z"/>
        </w:rPr>
      </w:pPr>
      <w:r w:rsidRPr="00463C36">
        <w:t xml:space="preserve">Um diesem Problem </w:t>
      </w:r>
      <w:r w:rsidR="0072669D" w:rsidRPr="00463C36">
        <w:t>entgegenzuwirken</w:t>
      </w:r>
      <w:r w:rsidRPr="00463C36">
        <w:t xml:space="preserve">, </w:t>
      </w:r>
      <w:r w:rsidR="005A310F" w:rsidRPr="00463C36">
        <w:t xml:space="preserve">beschäftigen sich ForscherInnen aus verschiedenen </w:t>
      </w:r>
      <w:r w:rsidR="0072669D" w:rsidRPr="00463C36">
        <w:t xml:space="preserve">Disziplinen </w:t>
      </w:r>
      <w:r w:rsidR="005A310F" w:rsidRPr="00463C36">
        <w:t>immer wieder damit</w:t>
      </w:r>
      <w:r w:rsidR="0072669D" w:rsidRPr="00463C36">
        <w:t xml:space="preserve">, Methoden und Ansätze zu entwickeln, die die Herausforderung der Erklärbarkeit von </w:t>
      </w:r>
      <w:r w:rsidR="00046CE3" w:rsidRPr="00463C36">
        <w:t>AI</w:t>
      </w:r>
      <w:r w:rsidR="0072669D" w:rsidRPr="00463C36">
        <w:t xml:space="preserve">-Systemen </w:t>
      </w:r>
      <w:r w:rsidR="000B7A52" w:rsidRPr="00463C36">
        <w:t>behandeln</w:t>
      </w:r>
      <w:r w:rsidR="00CB1381" w:rsidRPr="00463C36">
        <w:t xml:space="preserve"> </w:t>
      </w:r>
      <w:sdt>
        <w:sdtPr>
          <w:alias w:val="To edit, see citavi.com/edit"/>
          <w:tag w:val="CitaviPlaceholder#71dc448a-ee62-4dab-ac7a-c748a612ae03"/>
          <w:id w:val="359402290"/>
          <w:placeholder>
            <w:docPart w:val="DefaultPlaceholder_-1854013440"/>
          </w:placeholder>
        </w:sdtPr>
        <w:sdtEndPr/>
        <w:sdtContent>
          <w:r w:rsidR="00CB1381" w:rsidRPr="00463C36">
            <w:rPr>
              <w:noProof/>
            </w:rPr>
            <w:fldChar w:fldCharType="begin"/>
          </w:r>
          <w:r w:rsidR="00CB1381" w:rsidRPr="00463C36">
            <w:rPr>
              <w:noProof/>
            </w:rPr>
            <w:instrText>ADDIN CitaviPlaceholder{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}</w:instrText>
          </w:r>
          <w:r w:rsidR="00CB1381" w:rsidRPr="00463C36">
            <w:rPr>
              <w:noProof/>
            </w:rPr>
            <w:fldChar w:fldCharType="separate"/>
          </w:r>
          <w:r w:rsidR="00CB1381" w:rsidRPr="00463C36">
            <w:rPr>
              <w:noProof/>
            </w:rPr>
            <w:t>(Samek, W., Wiegand, T. und Müller, K., 2017)</w:t>
          </w:r>
          <w:r w:rsidR="00CB1381" w:rsidRPr="00463C36">
            <w:rPr>
              <w:noProof/>
            </w:rPr>
            <w:fldChar w:fldCharType="end"/>
          </w:r>
        </w:sdtContent>
      </w:sdt>
      <w:r w:rsidR="0072669D" w:rsidRPr="00463C36">
        <w:t>.</w:t>
      </w:r>
      <w:r w:rsidR="000D02CE" w:rsidRPr="00463C36">
        <w:t xml:space="preserve"> </w:t>
      </w:r>
      <w:r w:rsidR="00EF1096" w:rsidRPr="00463C36">
        <w:t xml:space="preserve">Das Ziel von XAI ist es, Erklärungen für das </w:t>
      </w:r>
      <w:ins w:id="235" w:author="Hannah Knehr" w:date="2023-07-03T12:43:00Z">
        <w:r w:rsidR="006336F8" w:rsidRPr="00463C36">
          <w:rPr>
            <w:rPrChange w:id="236" w:author="Hannah Knehr" w:date="2023-07-03T14:04:00Z">
              <w:rPr>
                <w:highlight w:val="yellow"/>
              </w:rPr>
            </w:rPrChange>
          </w:rPr>
          <w:t>„</w:t>
        </w:r>
      </w:ins>
      <w:del w:id="237" w:author="Hannah Knehr" w:date="2023-07-03T12:43:00Z">
        <w:r w:rsidR="00EF1096" w:rsidRPr="00463C36" w:rsidDel="006336F8">
          <w:rPr>
            <w:rPrChange w:id="238" w:author="Hannah Knehr" w:date="2023-07-03T14:04:00Z">
              <w:rPr>
                <w:highlight w:val="yellow"/>
              </w:rPr>
            </w:rPrChange>
          </w:rPr>
          <w:delText>"</w:delText>
        </w:r>
      </w:del>
      <w:r w:rsidR="00EF1096" w:rsidRPr="00463C36">
        <w:rPr>
          <w:rPrChange w:id="239" w:author="Hannah Knehr" w:date="2023-07-03T14:04:00Z">
            <w:rPr>
              <w:highlight w:val="yellow"/>
            </w:rPr>
          </w:rPrChange>
        </w:rPr>
        <w:t>Wie und Warum</w:t>
      </w:r>
      <w:ins w:id="240" w:author="Hannah Knehr" w:date="2023-07-03T12:43:00Z">
        <w:r w:rsidR="006336F8" w:rsidRPr="00463C36">
          <w:rPr>
            <w:rPrChange w:id="241" w:author="Hannah Knehr" w:date="2023-07-03T14:04:00Z">
              <w:rPr>
                <w:highlight w:val="yellow"/>
              </w:rPr>
            </w:rPrChange>
          </w:rPr>
          <w:t>“</w:t>
        </w:r>
      </w:ins>
      <w:del w:id="242" w:author="Hannah Knehr" w:date="2023-07-03T12:43:00Z">
        <w:r w:rsidR="00EF1096" w:rsidRPr="00463C36" w:rsidDel="006336F8">
          <w:rPr>
            <w:rPrChange w:id="243" w:author="Hannah Knehr" w:date="2023-07-03T14:04:00Z">
              <w:rPr>
                <w:highlight w:val="yellow"/>
              </w:rPr>
            </w:rPrChange>
          </w:rPr>
          <w:delText>"</w:delText>
        </w:r>
      </w:del>
      <w:r w:rsidR="00EF1096" w:rsidRPr="00463C36">
        <w:t xml:space="preserve"> hinter den Entscheidungen einer </w:t>
      </w:r>
      <w:r w:rsidR="00046CE3" w:rsidRPr="00463C36">
        <w:t>AI</w:t>
      </w:r>
      <w:r w:rsidR="00EF1096" w:rsidRPr="00463C36">
        <w:t xml:space="preserve"> zu </w:t>
      </w:r>
      <w:del w:id="244" w:author="Hannah Knehr" w:date="2023-07-03T12:43:00Z">
        <w:r w:rsidR="00EF1096" w:rsidRPr="00463C36" w:rsidDel="006336F8">
          <w:delText>liefern</w:delText>
        </w:r>
      </w:del>
      <w:ins w:id="245" w:author="Denise Denise" w:date="2023-07-02T00:43:00Z">
        <w:del w:id="246" w:author="Hannah Knehr" w:date="2023-07-03T12:43:00Z">
          <w:r w:rsidR="005A310F" w:rsidRPr="00463C36" w:rsidDel="006336F8">
            <w:delText xml:space="preserve"> </w:delText>
          </w:r>
        </w:del>
      </w:ins>
      <w:ins w:id="247" w:author="Hannah Knehr" w:date="2023-07-03T12:43:00Z">
        <w:r w:rsidR="006336F8" w:rsidRPr="00463C36">
          <w:t xml:space="preserve">generieren </w:t>
        </w:r>
      </w:ins>
      <w:customXmlInsRangeStart w:id="248" w:author="Denise Denise" w:date="2023-07-02T00:43:00Z"/>
      <w:sdt>
        <w:sdtPr>
          <w:alias w:val="To edit, see citavi.com/edit"/>
          <w:tag w:val="CitaviPlaceholder#05471937-4599-428a-9176-a2e55c0a5949"/>
          <w:id w:val="-357588401"/>
          <w:placeholder>
            <w:docPart w:val="DefaultPlaceholder_-1854013440"/>
          </w:placeholder>
        </w:sdtPr>
        <w:sdtEndPr/>
        <w:sdtContent>
          <w:customXmlInsRangeEnd w:id="248"/>
          <w:ins w:id="249" w:author="Denise Denise" w:date="2023-07-02T00:43:00Z">
            <w:r w:rsidR="005A310F" w:rsidRPr="00463C36">
              <w:rPr>
                <w:noProof/>
              </w:rPr>
              <w:fldChar w:fldCharType="begin"/>
            </w:r>
          </w:ins>
          <w:r w:rsidR="005A310F" w:rsidRPr="00463C36">
            <w:rPr>
              <w:noProof/>
            </w:rPr>
            <w:instrText>ADDIN CitaviPlaceholder{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}</w:instrText>
          </w:r>
          <w:r w:rsidR="005A310F" w:rsidRPr="00463C36">
            <w:rPr>
              <w:noProof/>
            </w:rPr>
            <w:fldChar w:fldCharType="separate"/>
          </w:r>
          <w:r w:rsidR="00194AC2" w:rsidRPr="00463C36">
            <w:rPr>
              <w:noProof/>
              <w:rPrChange w:id="250" w:author="Hannah Knehr" w:date="2023-07-03T14:04:00Z">
                <w:rPr>
                  <w:noProof/>
                  <w:lang w:val="en-US"/>
                </w:rPr>
              </w:rPrChange>
            </w:rPr>
            <w:t>(Chou, Y.</w:t>
          </w:r>
          <w:r w:rsidR="00194AC2" w:rsidRPr="00463C36">
            <w:rPr>
              <w:rFonts w:ascii="Cambria Math" w:hAnsi="Cambria Math" w:cs="Cambria Math"/>
              <w:noProof/>
              <w:rPrChange w:id="251" w:author="Hannah Knehr" w:date="2023-07-03T14:04:00Z">
                <w:rPr>
                  <w:rFonts w:ascii="Cambria Math" w:hAnsi="Cambria Math" w:cs="Cambria Math"/>
                  <w:noProof/>
                  <w:lang w:val="en-US"/>
                </w:rPr>
              </w:rPrChange>
            </w:rPr>
            <w:t>‑</w:t>
          </w:r>
          <w:r w:rsidR="00194AC2" w:rsidRPr="00463C36">
            <w:rPr>
              <w:noProof/>
              <w:rPrChange w:id="252" w:author="Hannah Knehr" w:date="2023-07-03T14:04:00Z">
                <w:rPr>
                  <w:noProof/>
                  <w:lang w:val="en-US"/>
                </w:rPr>
              </w:rPrChange>
            </w:rPr>
            <w:t xml:space="preserve">L., </w:t>
          </w:r>
          <w:ins w:id="253" w:author="Denise Denise" w:date="2023-07-02T02:15:00Z">
            <w:r w:rsidR="000B3192" w:rsidRPr="00463C36">
              <w:rPr>
                <w:noProof/>
                <w:rPrChange w:id="254" w:author="Hannah Knehr" w:date="2023-07-03T14:04:00Z">
                  <w:rPr>
                    <w:noProof/>
                    <w:lang w:val="en-US"/>
                  </w:rPr>
                </w:rPrChange>
              </w:rPr>
              <w:t xml:space="preserve">et al., </w:t>
            </w:r>
          </w:ins>
          <w:r w:rsidR="00194AC2" w:rsidRPr="00463C36">
            <w:rPr>
              <w:noProof/>
              <w:rPrChange w:id="255" w:author="Hannah Knehr" w:date="2023-07-03T14:04:00Z">
                <w:rPr>
                  <w:noProof/>
                  <w:lang w:val="en-US"/>
                </w:rPr>
              </w:rPrChange>
            </w:rPr>
            <w:t>2021)</w:t>
          </w:r>
          <w:ins w:id="256" w:author="Denise Denise" w:date="2023-07-02T00:43:00Z">
            <w:r w:rsidR="005A310F" w:rsidRPr="00463C36">
              <w:rPr>
                <w:noProof/>
              </w:rPr>
              <w:fldChar w:fldCharType="end"/>
            </w:r>
          </w:ins>
          <w:customXmlInsRangeStart w:id="257" w:author="Denise Denise" w:date="2023-07-02T00:43:00Z"/>
        </w:sdtContent>
      </w:sdt>
      <w:customXmlInsRangeEnd w:id="257"/>
      <w:r w:rsidR="00EF1096" w:rsidRPr="00463C36">
        <w:t xml:space="preserve">. </w:t>
      </w:r>
      <w:r w:rsidR="00796A8C" w:rsidRPr="00463C36">
        <w:rPr>
          <w:rPrChange w:id="258" w:author="Hannah Knehr" w:date="2023-07-03T14:04:00Z">
            <w:rPr>
              <w:lang w:val="en-US"/>
            </w:rPr>
          </w:rPrChange>
        </w:rPr>
        <w:t>In der Literatur rund um XAI w</w:t>
      </w:r>
      <w:r w:rsidR="00796A8C" w:rsidRPr="00463C36">
        <w:t>e</w:t>
      </w:r>
      <w:r w:rsidR="00796A8C" w:rsidRPr="00463C36">
        <w:rPr>
          <w:rPrChange w:id="259" w:author="Hannah Knehr" w:date="2023-07-03T14:04:00Z">
            <w:rPr>
              <w:lang w:val="en-US"/>
            </w:rPr>
          </w:rPrChange>
        </w:rPr>
        <w:t xml:space="preserve">rden </w:t>
      </w:r>
      <w:r w:rsidR="00160989" w:rsidRPr="00463C36">
        <w:t>daher unter anderem</w:t>
      </w:r>
      <w:r w:rsidR="00796A8C" w:rsidRPr="00463C36">
        <w:rPr>
          <w:rPrChange w:id="260" w:author="Hannah Knehr" w:date="2023-07-03T14:04:00Z">
            <w:rPr>
              <w:lang w:val="en-US"/>
            </w:rPr>
          </w:rPrChange>
        </w:rPr>
        <w:t xml:space="preserve"> folgende Charakteristika für </w:t>
      </w:r>
      <w:r w:rsidR="00796A8C" w:rsidRPr="00463C36">
        <w:t xml:space="preserve">XAI-Modelle genannt, </w:t>
      </w:r>
      <w:r w:rsidR="000B7A52" w:rsidRPr="00463C36">
        <w:t>die notwendig sind</w:t>
      </w:r>
      <w:r w:rsidR="00160989" w:rsidRPr="00463C36">
        <w:t>,</w:t>
      </w:r>
      <w:r w:rsidR="000B7A52" w:rsidRPr="00463C36">
        <w:t xml:space="preserve"> um</w:t>
      </w:r>
      <w:r w:rsidR="00160989" w:rsidRPr="00463C36">
        <w:t xml:space="preserve"> g</w:t>
      </w:r>
      <w:r w:rsidR="00796A8C" w:rsidRPr="00463C36">
        <w:t xml:space="preserve">ute Ergebnisse </w:t>
      </w:r>
      <w:r w:rsidR="00160989" w:rsidRPr="00463C36">
        <w:t xml:space="preserve">zu </w:t>
      </w:r>
      <w:r w:rsidR="00796A8C" w:rsidRPr="00463C36">
        <w:t xml:space="preserve">erzeugen: </w:t>
      </w:r>
      <w:r w:rsidR="00B51861" w:rsidRPr="00463C36">
        <w:t>Handlungsfähigkeit, algorithmische Transparenz, Kausalität, Kohärenz, Verständlichkeit, Vertrauen, Fairness, Treue, Informativität, Bewusstsein für Datenschutz, Übertragbarkeit, Vertrauenswürdigkeit und Verständlichkeit.</w:t>
      </w:r>
      <w:r w:rsidR="00160989" w:rsidRPr="00463C36">
        <w:t xml:space="preserve"> Die Länge der Liste der Charakteristika zeigt jedoch, dass </w:t>
      </w:r>
      <w:r w:rsidR="000B7A52" w:rsidRPr="00463C36">
        <w:t>keine Einigung über die</w:t>
      </w:r>
      <w:r w:rsidR="00160989" w:rsidRPr="00463C36">
        <w:t xml:space="preserve"> endgültige Anzahl</w:t>
      </w:r>
      <w:r w:rsidR="000B7A52" w:rsidRPr="00463C36">
        <w:t xml:space="preserve"> der Merkmale gibt</w:t>
      </w:r>
      <w:r w:rsidR="00160989" w:rsidRPr="00463C36">
        <w:t xml:space="preserve">. Die Forschungen </w:t>
      </w:r>
      <w:r w:rsidR="00EF1096" w:rsidRPr="00463C36">
        <w:t xml:space="preserve">zu XAI </w:t>
      </w:r>
      <w:r w:rsidR="00160989" w:rsidRPr="00463C36">
        <w:t>und ihrer Akzeptanz dauern dementsprechend an</w:t>
      </w:r>
      <w:r w:rsidR="00EF1096" w:rsidRPr="00463C36">
        <w:t>.</w:t>
      </w:r>
      <w:r w:rsidR="000D02CE" w:rsidRPr="00463C36">
        <w:t xml:space="preserve"> Letztlich geht es darum, ein Gleichgewicht zwischen der Vorhersagekraft komplexer </w:t>
      </w:r>
      <w:r w:rsidR="00046CE3" w:rsidRPr="00463C36">
        <w:t>AI</w:t>
      </w:r>
      <w:r w:rsidR="000D02CE" w:rsidRPr="00463C36">
        <w:t xml:space="preserve">-Modelle und der Fähigkeit zu finden, sinnvolle Erklärungen zu </w:t>
      </w:r>
      <w:r w:rsidR="000D02CE" w:rsidRPr="00463C36">
        <w:lastRenderedPageBreak/>
        <w:t>liefern, die es den Nutzer</w:t>
      </w:r>
      <w:r w:rsidR="0043138D" w:rsidRPr="00463C36">
        <w:t>Inne</w:t>
      </w:r>
      <w:r w:rsidR="000D02CE" w:rsidRPr="00463C36">
        <w:t xml:space="preserve">n ermöglichen, </w:t>
      </w:r>
      <w:r w:rsidR="00046CE3" w:rsidRPr="00463C36">
        <w:t>AI</w:t>
      </w:r>
      <w:r w:rsidR="000D02CE" w:rsidRPr="00463C36">
        <w:t xml:space="preserve">-Systemen zu vertrauen, sie zu verstehen und effektiv mit </w:t>
      </w:r>
      <w:r w:rsidR="001F73C6" w:rsidRPr="00463C36">
        <w:t xml:space="preserve">diesen </w:t>
      </w:r>
      <w:r w:rsidR="000D02CE" w:rsidRPr="00463C36">
        <w:t>zu interagieren</w:t>
      </w:r>
      <w:r w:rsidR="00EF1096" w:rsidRPr="00463C36">
        <w:t>.</w:t>
      </w:r>
      <w:del w:id="261" w:author="Denise Denise" w:date="2023-07-02T02:04:00Z">
        <w:r w:rsidR="00EF1096" w:rsidRPr="00463C36" w:rsidDel="00194AC2">
          <w:delText xml:space="preserve"> </w:delText>
        </w:r>
      </w:del>
    </w:p>
    <w:p w14:paraId="76A3555B" w14:textId="77777777" w:rsidR="00194AC2" w:rsidRPr="00463C36" w:rsidRDefault="00194AC2" w:rsidP="00A048E2">
      <w:pPr>
        <w:ind w:left="180" w:firstLine="720"/>
      </w:pPr>
    </w:p>
    <w:p w14:paraId="328996AB" w14:textId="4E990F6D" w:rsidR="00A048E2" w:rsidRPr="00463C36" w:rsidDel="00160989" w:rsidRDefault="00A048E2" w:rsidP="00A048E2">
      <w:pPr>
        <w:ind w:left="180" w:firstLine="720"/>
        <w:rPr>
          <w:del w:id="262" w:author="Denise Denise" w:date="2023-07-02T01:27:00Z"/>
        </w:rPr>
      </w:pPr>
      <w:bookmarkStart w:id="263" w:name="_Toc139159041"/>
      <w:bookmarkStart w:id="264" w:name="_Toc139159122"/>
      <w:bookmarkStart w:id="265" w:name="_Toc139159162"/>
      <w:bookmarkStart w:id="266" w:name="_Toc139197734"/>
      <w:bookmarkStart w:id="267" w:name="_Toc139233352"/>
      <w:bookmarkStart w:id="268" w:name="_Toc139280231"/>
      <w:bookmarkStart w:id="269" w:name="_Toc139285429"/>
      <w:bookmarkEnd w:id="263"/>
      <w:bookmarkEnd w:id="264"/>
      <w:bookmarkEnd w:id="265"/>
      <w:bookmarkEnd w:id="266"/>
      <w:bookmarkEnd w:id="267"/>
      <w:bookmarkEnd w:id="268"/>
      <w:bookmarkEnd w:id="269"/>
    </w:p>
    <w:p w14:paraId="5662B4AB" w14:textId="49227E60" w:rsidR="000359F1" w:rsidRPr="00463C36" w:rsidRDefault="00046CE3" w:rsidP="000359F1">
      <w:pPr>
        <w:pStyle w:val="berschrift2"/>
        <w:ind w:left="907"/>
        <w:rPr>
          <w:lang w:val="de-DE"/>
        </w:rPr>
      </w:pPr>
      <w:bookmarkStart w:id="270" w:name="_Toc138084717"/>
      <w:bookmarkStart w:id="271" w:name="_Toc139285430"/>
      <w:r w:rsidRPr="00463C36">
        <w:rPr>
          <w:lang w:val="de-DE"/>
        </w:rPr>
        <w:t>AI</w:t>
      </w:r>
      <w:r w:rsidR="000359F1" w:rsidRPr="00463C36">
        <w:rPr>
          <w:lang w:val="de-DE"/>
        </w:rPr>
        <w:t xml:space="preserve"> und XAI in der Finanzbranche</w:t>
      </w:r>
      <w:bookmarkEnd w:id="270"/>
      <w:bookmarkEnd w:id="271"/>
    </w:p>
    <w:p w14:paraId="23B9EF92" w14:textId="0E704075" w:rsidR="000359F1" w:rsidRPr="00463C36" w:rsidRDefault="000359F1" w:rsidP="000359F1">
      <w:pPr>
        <w:ind w:left="180" w:firstLine="720"/>
      </w:pPr>
      <w:r w:rsidRPr="00463C36">
        <w:t xml:space="preserve">Der Einsatz von </w:t>
      </w:r>
      <w:r w:rsidR="00046CE3" w:rsidRPr="00463C36">
        <w:t>AI</w:t>
      </w:r>
      <w:r w:rsidRPr="00463C36">
        <w:t xml:space="preserve"> und XAI in der Finanzbranche hat aufgrund seines Potenzials, verschiedene Prozesse und Dienstleistungen </w:t>
      </w:r>
      <w:r w:rsidR="001F73C6" w:rsidRPr="00463C36">
        <w:t>effektiver zu gestalten</w:t>
      </w:r>
      <w:r w:rsidRPr="00463C36">
        <w:t xml:space="preserve">, erheblich an Beliebtheit gewonnen. Die Fähigkeit von </w:t>
      </w:r>
      <w:r w:rsidR="00046CE3" w:rsidRPr="00463C36">
        <w:t>AI</w:t>
      </w:r>
      <w:r w:rsidRPr="00463C36">
        <w:t xml:space="preserve">-Algorithmen, große Datenmengen zu analysieren (darunter zum Beispiel Transaktionsaufzeichnungen, KundInnenverhaltensmuster und externe Faktoren), ermöglichen es zum Beispiel, verdächtige Aktivitäten und potenziellen Betrug zu erkennen. </w:t>
      </w:r>
      <w:r w:rsidR="00046CE3" w:rsidRPr="00463C36">
        <w:t>AI</w:t>
      </w:r>
      <w:r w:rsidRPr="00463C36">
        <w:t xml:space="preserve">-Modelle können Ausfallwahrscheinlichkeiten vorhersagen und Kreditrisiken auf der Grundlage historischer Daten bewerten, was eine genauere Risikobewertung ermöglicht. </w:t>
      </w:r>
      <w:r w:rsidR="00046CE3" w:rsidRPr="00463C36">
        <w:t>AI</w:t>
      </w:r>
      <w:r w:rsidRPr="00463C36">
        <w:t>-gestützte Chatbots und virtuelle Assistenten bieten personalisierten Kund</w:t>
      </w:r>
      <w:r w:rsidR="0043138D" w:rsidRPr="00463C36">
        <w:t>Inn</w:t>
      </w:r>
      <w:r w:rsidRPr="00463C36">
        <w:t xml:space="preserve">ensupport, können Routineanfragen </w:t>
      </w:r>
      <w:r w:rsidR="0043138D" w:rsidRPr="00463C36">
        <w:t xml:space="preserve">bearbeiten </w:t>
      </w:r>
      <w:r w:rsidRPr="00463C36">
        <w:t xml:space="preserve">und Produktempfehlungen geben. Bei der Automatisierung von Compliance-Prozessen kann </w:t>
      </w:r>
      <w:r w:rsidR="00046CE3" w:rsidRPr="00463C36">
        <w:t>AI</w:t>
      </w:r>
      <w:r w:rsidRPr="00463C36">
        <w:t xml:space="preserve"> dabei helfen, große Mengen an regulatorischen Daten zu analysieren, Muster zu identifizieren und potenzielle Verstöße aufzudecken. Weiterhin können Markttrends, historische Daten und Kundenpräferenzen analysiert werden, um personalisierte Anlageberatung und Portfolioverwaltung anzubieten.</w:t>
      </w:r>
    </w:p>
    <w:p w14:paraId="2F2879A6" w14:textId="0B1688FA" w:rsidR="000359F1" w:rsidRPr="00463C36" w:rsidRDefault="000359F1" w:rsidP="000359F1">
      <w:pPr>
        <w:ind w:left="180" w:firstLine="720"/>
      </w:pPr>
      <w:r w:rsidRPr="00463C36">
        <w:t xml:space="preserve">XAI-Techniken liefern dabei Erklärungen für die von der </w:t>
      </w:r>
      <w:r w:rsidR="00046CE3" w:rsidRPr="00463C36">
        <w:t>AI</w:t>
      </w:r>
      <w:r w:rsidRPr="00463C36">
        <w:t xml:space="preserve"> getroffenen Entscheidungen und ermöglichen es Banken, Finanzinstituten, deren Angestellten und ErmittlerInnen, die Identifizierungsfaktoren zu verstehen.</w:t>
      </w:r>
    </w:p>
    <w:p w14:paraId="3ECFA554" w14:textId="77777777" w:rsidR="000359F1" w:rsidRPr="00463C36" w:rsidRDefault="000359F1" w:rsidP="000359F1">
      <w:pPr>
        <w:ind w:left="180" w:firstLine="720"/>
      </w:pPr>
    </w:p>
    <w:p w14:paraId="3F06610E" w14:textId="1C87968F" w:rsidR="000359F1" w:rsidRPr="00463C36" w:rsidRDefault="000359F1" w:rsidP="000359F1">
      <w:pPr>
        <w:ind w:left="180" w:firstLine="720"/>
      </w:pPr>
      <w:r w:rsidRPr="00463C36">
        <w:t xml:space="preserve">Insgesamt ermöglicht die Integration von </w:t>
      </w:r>
      <w:r w:rsidR="00046CE3" w:rsidRPr="00463C36">
        <w:t>AI</w:t>
      </w:r>
      <w:r w:rsidRPr="00463C36">
        <w:t xml:space="preserve"> und XAI im Bankensektor es, die betriebliche Effizienz zu </w:t>
      </w:r>
      <w:r w:rsidR="001F73C6" w:rsidRPr="00463C36">
        <w:t>steigern</w:t>
      </w:r>
      <w:r w:rsidRPr="00463C36">
        <w:t xml:space="preserve">, das KundInnenerlebnis zu </w:t>
      </w:r>
      <w:r w:rsidR="001F73C6" w:rsidRPr="00463C36">
        <w:t>verbessern</w:t>
      </w:r>
      <w:r w:rsidRPr="00463C36">
        <w:t xml:space="preserve">, die Einhaltung von Vorschriften zu gewährleisten und die Transparenz und das Vertrauen zwischen Banken und ihren KundInnen zu fördern. Wichtig ist jedoch, ein Gleichgewicht zwischen der Nutzung der </w:t>
      </w:r>
      <w:r w:rsidR="00046CE3" w:rsidRPr="00463C36">
        <w:t>AI</w:t>
      </w:r>
      <w:r w:rsidRPr="00463C36">
        <w:t>-</w:t>
      </w:r>
      <w:r w:rsidR="001F73C6" w:rsidRPr="00463C36">
        <w:t xml:space="preserve"> und XAI-</w:t>
      </w:r>
      <w:r w:rsidRPr="00463C36">
        <w:t xml:space="preserve">Funktionen und der Gewährleistung einer ethischen und verantwortungsvollen </w:t>
      </w:r>
      <w:r w:rsidR="0043138D" w:rsidRPr="00463C36">
        <w:t>Verarbeitung</w:t>
      </w:r>
      <w:r w:rsidRPr="00463C36">
        <w:t xml:space="preserve"> von KundInnendaten zu finden.</w:t>
      </w:r>
    </w:p>
    <w:p w14:paraId="55297CF0" w14:textId="77777777" w:rsidR="00A048E2" w:rsidRPr="00463C36" w:rsidRDefault="00A048E2" w:rsidP="00A048E2">
      <w:pPr>
        <w:ind w:left="900"/>
      </w:pPr>
    </w:p>
    <w:p w14:paraId="4F83E3D9" w14:textId="464BF7F0" w:rsidR="000359F1" w:rsidRPr="00463C36" w:rsidRDefault="00036BC4" w:rsidP="000359F1">
      <w:pPr>
        <w:pStyle w:val="berschrift2"/>
        <w:ind w:left="900"/>
        <w:rPr>
          <w:lang w:val="de-DE"/>
        </w:rPr>
      </w:pPr>
      <w:bookmarkStart w:id="272" w:name="_Toc138084718"/>
      <w:bookmarkStart w:id="273" w:name="_Toc139285431"/>
      <w:r w:rsidRPr="00463C36">
        <w:rPr>
          <w:i/>
          <w:iCs w:val="0"/>
          <w:lang w:val="de-DE"/>
        </w:rPr>
        <w:t>Was wäre, wenn…?</w:t>
      </w:r>
      <w:r w:rsidRPr="00463C36">
        <w:rPr>
          <w:lang w:val="de-DE"/>
        </w:rPr>
        <w:t xml:space="preserve"> </w:t>
      </w:r>
      <w:del w:id="274" w:author="Hannah Knehr" w:date="2023-07-03T12:45:00Z">
        <w:r w:rsidRPr="00463C36" w:rsidDel="006336F8">
          <w:rPr>
            <w:lang w:val="de-DE"/>
          </w:rPr>
          <w:delText>mithilfe von</w:delText>
        </w:r>
      </w:del>
      <w:ins w:id="275" w:author="Hannah Knehr" w:date="2023-07-03T12:45:00Z">
        <w:r w:rsidR="006336F8" w:rsidRPr="00463C36">
          <w:rPr>
            <w:lang w:val="de-DE"/>
          </w:rPr>
          <w:t>-</w:t>
        </w:r>
      </w:ins>
      <w:r w:rsidRPr="00463C36">
        <w:rPr>
          <w:lang w:val="de-DE"/>
        </w:rPr>
        <w:t xml:space="preserve"> </w:t>
      </w:r>
      <w:ins w:id="276" w:author="Hannah Knehr" w:date="2023-07-03T12:45:00Z">
        <w:r w:rsidR="006336F8" w:rsidRPr="00463C36">
          <w:rPr>
            <w:lang w:val="de-DE"/>
          </w:rPr>
          <w:t>K</w:t>
        </w:r>
      </w:ins>
      <w:del w:id="277" w:author="Hannah Knehr" w:date="2023-07-03T12:45:00Z">
        <w:r w:rsidRPr="00463C36" w:rsidDel="006336F8">
          <w:rPr>
            <w:lang w:val="de-DE"/>
          </w:rPr>
          <w:delText>k</w:delText>
        </w:r>
      </w:del>
      <w:r w:rsidR="000359F1" w:rsidRPr="00463C36">
        <w:rPr>
          <w:lang w:val="de-DE"/>
        </w:rPr>
        <w:t>ontrafaktische</w:t>
      </w:r>
      <w:del w:id="278" w:author="Hannah Knehr" w:date="2023-07-03T12:45:00Z">
        <w:r w:rsidRPr="00463C36" w:rsidDel="006336F8">
          <w:rPr>
            <w:lang w:val="de-DE"/>
          </w:rPr>
          <w:delText>n</w:delText>
        </w:r>
      </w:del>
      <w:r w:rsidR="000359F1" w:rsidRPr="00463C36">
        <w:rPr>
          <w:lang w:val="de-DE"/>
        </w:rPr>
        <w:t xml:space="preserve"> Erklärungen</w:t>
      </w:r>
      <w:bookmarkEnd w:id="272"/>
      <w:bookmarkEnd w:id="273"/>
    </w:p>
    <w:p w14:paraId="1E381C75" w14:textId="06D1B05F" w:rsidR="000359F1" w:rsidRPr="00463C36" w:rsidRDefault="000359F1" w:rsidP="000359F1">
      <w:pPr>
        <w:ind w:left="180" w:firstLine="720"/>
        <w:rPr>
          <w:ins w:id="279" w:author="Denise Denise" w:date="2023-07-02T02:04:00Z"/>
        </w:rPr>
      </w:pPr>
      <w:r w:rsidRPr="00463C36">
        <w:t>Um das Blackbox-Problem</w:t>
      </w:r>
      <w:r w:rsidR="0043138D" w:rsidRPr="00463C36">
        <w:t xml:space="preserve"> </w:t>
      </w:r>
      <w:r w:rsidRPr="00463C36">
        <w:t xml:space="preserve">bei der Anwendung von </w:t>
      </w:r>
      <w:r w:rsidR="00046CE3" w:rsidRPr="00463C36">
        <w:t>AI</w:t>
      </w:r>
      <w:r w:rsidR="001F73C6" w:rsidRPr="00463C36">
        <w:t>-Algorithmen</w:t>
      </w:r>
      <w:r w:rsidRPr="00463C36">
        <w:t xml:space="preserve"> zu lösen, gibt es</w:t>
      </w:r>
      <w:r w:rsidR="001F73C6" w:rsidRPr="00463C36">
        <w:t xml:space="preserve"> verschiedene </w:t>
      </w:r>
      <w:r w:rsidRPr="00463C36">
        <w:t xml:space="preserve">Ansätze. Zur Bearbeitung der Fragestellung in diesem Seminar wurde der Ansatz der kontrafaktischen Erklärungen angewendet. Kontrafaktische Erklärung </w:t>
      </w:r>
      <w:r w:rsidR="00BE7E08" w:rsidRPr="00463C36">
        <w:t>erforschen, welche Eingabevariablen sich</w:t>
      </w:r>
      <w:r w:rsidR="00CD49BC" w:rsidRPr="00463C36">
        <w:t xml:space="preserve"> in einem fiktiven Szenario</w:t>
      </w:r>
      <w:r w:rsidR="00BE7E08" w:rsidRPr="00463C36">
        <w:t xml:space="preserve"> ändern müssten, um zu einem unterschiedlichem Ergebnis zu kommen, als das</w:t>
      </w:r>
      <w:r w:rsidR="006F3C04" w:rsidRPr="00463C36">
        <w:t>, welches</w:t>
      </w:r>
      <w:r w:rsidR="00BE7E08" w:rsidRPr="00463C36">
        <w:t xml:space="preserve"> in der Realität </w:t>
      </w:r>
      <w:r w:rsidR="00CD49BC" w:rsidRPr="00463C36">
        <w:t>passiert</w:t>
      </w:r>
      <w:r w:rsidR="006F3C04" w:rsidRPr="00463C36">
        <w:t xml:space="preserve"> ist</w:t>
      </w:r>
      <w:r w:rsidR="00BE7E08" w:rsidRPr="00463C36">
        <w:t xml:space="preserve"> </w:t>
      </w:r>
      <w:sdt>
        <w:sdtPr>
          <w:alias w:val="To edit, see citavi.com/edit"/>
          <w:tag w:val="CitaviPlaceholder#62fc5490-83ab-416a-8433-e26e39b1a09e"/>
          <w:id w:val="1481568319"/>
          <w:placeholder>
            <w:docPart w:val="DefaultPlaceholder_-1854013440"/>
          </w:placeholder>
        </w:sdtPr>
        <w:sdtEndPr/>
        <w:sdtContent>
          <w:r w:rsidR="00BE7E08" w:rsidRPr="00463C36">
            <w:rPr>
              <w:noProof/>
            </w:rPr>
            <w:fldChar w:fldCharType="begin"/>
          </w:r>
          <w:r w:rsidR="00BE7E08" w:rsidRPr="00463C36">
            <w:rPr>
              <w:noProof/>
            </w:rPr>
            <w:instrText>ADDIN CitaviPlaceholder{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</w:instrText>
          </w:r>
          <w:r w:rsidR="00BE7E08" w:rsidRPr="00463C36">
            <w:rPr>
              <w:noProof/>
              <w:lang w:val="en-US"/>
            </w:rPr>
            <w:instrText>9uIjoiMjAyMy0wNy0wMVQyMzozNjoxMFoiLCJQcm9qZWN0Ijp7IiRyZWYiOiI1In19LCJTaG9ydFRpdGxlIjoiR3VpZG90dGksIFIuLCBNb25yZWFsZSwgQS4sIEdpYW5ub3R0aSwgRi4sIFBlZHJlc2NoaSwgRC4sIFJ1Z2dpZXJpLCBTLiwgJiBUdXJpbmksIEYuIDIwMTkg4oCTIEZhY3R1YWwgYW5kIENvdW50ZXJmYWN0dWFsIEV4cGxhbmF0aW9ucyIsIlNob3J0VGl0bGVVcGRhdGVUeXBlIjowLCJTdGF0aWNJZHMiOlsiOWIxMjQwM</w:instrText>
          </w:r>
          <w:r w:rsidR="00BE7E08" w:rsidRPr="00463C36">
            <w:rPr>
              <w:noProof/>
              <w:lang w:val="en-GB"/>
            </w:rPr>
            <w:instrText>DEtMjEyMy0</w:instrText>
          </w:r>
          <w:r w:rsidR="00BE7E08" w:rsidRPr="00463C36">
            <w:rPr>
              <w:noProof/>
              <w:lang w:val="en-US"/>
              <w:rPrChange w:id="280" w:author="Hannah Knehr" w:date="2023-07-03T14:04:00Z">
                <w:rPr>
                  <w:noProof/>
                </w:rPr>
              </w:rPrChange>
            </w:rPr>
            <w:instrText>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}</w:instrText>
          </w:r>
          <w:r w:rsidR="00BE7E08" w:rsidRPr="00463C36">
            <w:rPr>
              <w:noProof/>
            </w:rPr>
            <w:fldChar w:fldCharType="separate"/>
          </w:r>
          <w:r w:rsidR="00194AC2" w:rsidRPr="00463C36">
            <w:rPr>
              <w:noProof/>
              <w:lang w:val="en-US"/>
            </w:rPr>
            <w:t>(Guidotti, R., Monreale, A., Giannotti, F., Pedreschi, D., Ruggieri, S., &amp; Turini, F. 2019)</w:t>
          </w:r>
          <w:r w:rsidR="00BE7E08" w:rsidRPr="00463C36">
            <w:rPr>
              <w:noProof/>
            </w:rPr>
            <w:fldChar w:fldCharType="end"/>
          </w:r>
        </w:sdtContent>
      </w:sdt>
      <w:r w:rsidR="00BE7E08" w:rsidRPr="00463C36">
        <w:rPr>
          <w:lang w:val="en-US"/>
          <w:rPrChange w:id="281" w:author="Hannah Knehr" w:date="2023-07-03T14:04:00Z">
            <w:rPr/>
          </w:rPrChange>
        </w:rPr>
        <w:t xml:space="preserve">. </w:t>
      </w:r>
      <w:r w:rsidR="006F3C04" w:rsidRPr="00463C36">
        <w:lastRenderedPageBreak/>
        <w:t>Kontrafaktische Erklärungen</w:t>
      </w:r>
      <w:r w:rsidR="00BE7E08" w:rsidRPr="00463C36">
        <w:t xml:space="preserve"> beantworten die Frage</w:t>
      </w:r>
      <w:r w:rsidRPr="00463C36">
        <w:t xml:space="preserve">: </w:t>
      </w:r>
      <w:ins w:id="282" w:author="Hannah Knehr" w:date="2023-07-03T12:46:00Z">
        <w:r w:rsidR="006336F8" w:rsidRPr="00463C36">
          <w:rPr>
            <w:rPrChange w:id="283" w:author="Hannah Knehr" w:date="2023-07-03T14:04:00Z">
              <w:rPr>
                <w:highlight w:val="yellow"/>
              </w:rPr>
            </w:rPrChange>
          </w:rPr>
          <w:t>„</w:t>
        </w:r>
      </w:ins>
      <w:del w:id="284" w:author="Hannah Knehr" w:date="2023-07-03T12:46:00Z">
        <w:r w:rsidRPr="00463C36" w:rsidDel="006336F8">
          <w:rPr>
            <w:rPrChange w:id="285" w:author="Hannah Knehr" w:date="2023-07-03T14:04:00Z">
              <w:rPr>
                <w:highlight w:val="yellow"/>
              </w:rPr>
            </w:rPrChange>
          </w:rPr>
          <w:delText>"</w:delText>
        </w:r>
      </w:del>
      <w:r w:rsidRPr="00463C36">
        <w:rPr>
          <w:rPrChange w:id="286" w:author="Hannah Knehr" w:date="2023-07-03T14:04:00Z">
            <w:rPr>
              <w:highlight w:val="yellow"/>
            </w:rPr>
          </w:rPrChange>
        </w:rPr>
        <w:t>Was hätte passieren können, wenn etwas anders gewesen wäre?</w:t>
      </w:r>
      <w:ins w:id="287" w:author="Hannah Knehr" w:date="2023-07-03T12:46:00Z">
        <w:r w:rsidR="006336F8" w:rsidRPr="00463C36">
          <w:rPr>
            <w:rPrChange w:id="288" w:author="Hannah Knehr" w:date="2023-07-03T14:04:00Z">
              <w:rPr>
                <w:highlight w:val="yellow"/>
              </w:rPr>
            </w:rPrChange>
          </w:rPr>
          <w:t>“</w:t>
        </w:r>
      </w:ins>
      <w:del w:id="289" w:author="Hannah Knehr" w:date="2023-07-03T12:46:00Z">
        <w:r w:rsidRPr="00463C36" w:rsidDel="006336F8">
          <w:rPr>
            <w:rPrChange w:id="290" w:author="Hannah Knehr" w:date="2023-07-03T14:04:00Z">
              <w:rPr>
                <w:highlight w:val="yellow"/>
              </w:rPr>
            </w:rPrChange>
          </w:rPr>
          <w:delText>"</w:delText>
        </w:r>
      </w:del>
      <w:r w:rsidRPr="00463C36">
        <w:t xml:space="preserve"> Diese Erklärungen bieten Einblicke in die kausalen Beziehungen zwischen Inputs und Outputs eines maschinellen Lernmodells.</w:t>
      </w:r>
    </w:p>
    <w:p w14:paraId="6958F906" w14:textId="77777777" w:rsidR="00194AC2" w:rsidRPr="00463C36" w:rsidRDefault="00194AC2" w:rsidP="000359F1">
      <w:pPr>
        <w:ind w:left="180" w:firstLine="720"/>
      </w:pPr>
    </w:p>
    <w:p w14:paraId="06BE1FCB" w14:textId="2130F43B" w:rsidR="00194AC2" w:rsidRPr="00463C36" w:rsidRDefault="00EE0345" w:rsidP="00A62186">
      <w:pPr>
        <w:ind w:left="180" w:firstLine="720"/>
      </w:pPr>
      <w:r w:rsidRPr="00463C36">
        <w:t xml:space="preserve">Es gibt verschiedene Ansätze zur Generierung kontrafaktischer Erklärungen. </w:t>
      </w:r>
      <w:r w:rsidR="006F3C04" w:rsidRPr="00463C36">
        <w:t>Diese Methoden können sich hinsichtlich der Auswahl des Optimierungsalgorithmuses, der Zielfunktionen im Optimierungsproblem bei der Suche nach den kontrafaktischen Ereignissen oder auch der Laufzeit unterscheiden.</w:t>
      </w:r>
      <w:r w:rsidR="00A62186" w:rsidRPr="00463C36">
        <w:t xml:space="preserve"> </w:t>
      </w:r>
      <w:r w:rsidR="00194AC2" w:rsidRPr="00463C36">
        <w:t>Ein XAI-Modell, das sich kontrafaktischer Erklärungen bedient, enthält Fakten</w:t>
      </w:r>
      <w:r w:rsidR="00A62186" w:rsidRPr="00463C36">
        <w:t xml:space="preserve"> (</w:t>
      </w:r>
      <w:r w:rsidR="00CB1381" w:rsidRPr="00463C36">
        <w:t>entspricht der reellen</w:t>
      </w:r>
      <w:r w:rsidR="00A62186" w:rsidRPr="00463C36">
        <w:t xml:space="preserve"> Ist-Situation)</w:t>
      </w:r>
      <w:r w:rsidR="00194AC2" w:rsidRPr="00463C36">
        <w:t xml:space="preserve"> und Folien</w:t>
      </w:r>
      <w:r w:rsidR="00A62186" w:rsidRPr="00463C36">
        <w:t xml:space="preserve"> (auch </w:t>
      </w:r>
      <w:ins w:id="291" w:author="Hannah Knehr" w:date="2023-07-03T12:46:00Z">
        <w:r w:rsidR="006336F8" w:rsidRPr="00463C36">
          <w:rPr>
            <w:rPrChange w:id="292" w:author="Hannah Knehr" w:date="2023-07-03T14:04:00Z">
              <w:rPr>
                <w:highlight w:val="yellow"/>
              </w:rPr>
            </w:rPrChange>
          </w:rPr>
          <w:t>„</w:t>
        </w:r>
      </w:ins>
      <w:del w:id="293" w:author="Hannah Knehr" w:date="2023-07-03T12:46:00Z">
        <w:r w:rsidR="00A62186" w:rsidRPr="00463C36" w:rsidDel="006336F8">
          <w:rPr>
            <w:rPrChange w:id="294" w:author="Hannah Knehr" w:date="2023-07-03T14:04:00Z">
              <w:rPr>
                <w:highlight w:val="yellow"/>
              </w:rPr>
            </w:rPrChange>
          </w:rPr>
          <w:delText>“</w:delText>
        </w:r>
      </w:del>
      <w:r w:rsidR="00A62186" w:rsidRPr="00463C36">
        <w:rPr>
          <w:rPrChange w:id="295" w:author="Hannah Knehr" w:date="2023-07-03T14:04:00Z">
            <w:rPr>
              <w:highlight w:val="yellow"/>
            </w:rPr>
          </w:rPrChange>
        </w:rPr>
        <w:t>foil</w:t>
      </w:r>
      <w:ins w:id="296" w:author="Hannah Knehr" w:date="2023-07-03T12:46:00Z">
        <w:r w:rsidR="006336F8" w:rsidRPr="00463C36">
          <w:rPr>
            <w:rPrChange w:id="297" w:author="Hannah Knehr" w:date="2023-07-03T14:04:00Z">
              <w:rPr>
                <w:highlight w:val="yellow"/>
              </w:rPr>
            </w:rPrChange>
          </w:rPr>
          <w:t>“</w:t>
        </w:r>
      </w:ins>
      <w:del w:id="298" w:author="Hannah Knehr" w:date="2023-07-03T12:46:00Z">
        <w:r w:rsidR="00A62186" w:rsidRPr="00463C36" w:rsidDel="006336F8">
          <w:rPr>
            <w:rPrChange w:id="299" w:author="Hannah Knehr" w:date="2023-07-03T14:04:00Z">
              <w:rPr>
                <w:highlight w:val="yellow"/>
              </w:rPr>
            </w:rPrChange>
          </w:rPr>
          <w:delText>“</w:delText>
        </w:r>
      </w:del>
      <w:r w:rsidR="00A62186" w:rsidRPr="00463C36">
        <w:t xml:space="preserve"> genannt</w:t>
      </w:r>
      <w:r w:rsidR="00CB1381" w:rsidRPr="00463C36">
        <w:t>;</w:t>
      </w:r>
      <w:r w:rsidR="00A62186" w:rsidRPr="00463C36">
        <w:t xml:space="preserve"> das synthetische Erklärungsereignis, welches in Realität nicht stattgefunden hat)</w:t>
      </w:r>
      <w:r w:rsidR="00CB1381" w:rsidRPr="00463C36">
        <w:t xml:space="preserve"> </w:t>
      </w:r>
      <w:sdt>
        <w:sdtPr>
          <w:alias w:val="To edit, see citavi.com/edit"/>
          <w:tag w:val="CitaviPlaceholder#6fcb8052-9a94-4fec-a6fe-01d8602e38c1"/>
          <w:id w:val="-263155029"/>
          <w:placeholder>
            <w:docPart w:val="DefaultPlaceholder_-1854013440"/>
          </w:placeholder>
        </w:sdtPr>
        <w:sdtEndPr/>
        <w:sdtContent>
          <w:r w:rsidR="00CB1381" w:rsidRPr="00463C36">
            <w:rPr>
              <w:noProof/>
            </w:rPr>
            <w:fldChar w:fldCharType="begin"/>
          </w:r>
          <w:r w:rsidR="00CB1381" w:rsidRPr="00463C36">
            <w:rPr>
              <w:noProof/>
            </w:rPr>
            <w:instrText>ADDIN CitaviPlaceholder{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</w:instrText>
          </w:r>
          <w:r w:rsidR="00CB1381" w:rsidRPr="00463C36">
            <w:rPr>
              <w:noProof/>
              <w:lang w:val="es-ES"/>
            </w:rPr>
            <w:instrText>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}</w:instrText>
          </w:r>
          <w:r w:rsidR="00CB1381" w:rsidRPr="00463C36">
            <w:rPr>
              <w:noProof/>
            </w:rPr>
            <w:fldChar w:fldCharType="separate"/>
          </w:r>
          <w:r w:rsidR="00CB1381" w:rsidRPr="00463C36">
            <w:rPr>
              <w:noProof/>
              <w:lang w:val="es-ES"/>
            </w:rPr>
            <w:t>(Stepin, I., Alonso, J. M., Catala, A. und Pereira-Fariña, M., 2021)</w:t>
          </w:r>
          <w:r w:rsidR="00CB1381" w:rsidRPr="00463C36">
            <w:rPr>
              <w:noProof/>
            </w:rPr>
            <w:fldChar w:fldCharType="end"/>
          </w:r>
        </w:sdtContent>
      </w:sdt>
      <w:r w:rsidR="00194AC2" w:rsidRPr="00463C36">
        <w:rPr>
          <w:lang w:val="es-ES"/>
        </w:rPr>
        <w:t xml:space="preserve">. </w:t>
      </w:r>
      <w:r w:rsidR="00A62186" w:rsidRPr="00463C36">
        <w:t xml:space="preserve">Ein </w:t>
      </w:r>
      <w:r w:rsidR="00194AC2" w:rsidRPr="00463C36">
        <w:t xml:space="preserve">Fakt </w:t>
      </w:r>
      <w:r w:rsidR="00A62186" w:rsidRPr="00463C36">
        <w:t xml:space="preserve">stellt </w:t>
      </w:r>
      <w:r w:rsidR="00194AC2" w:rsidRPr="00463C36">
        <w:t xml:space="preserve">einen Datenpunkt aus dem gegebenen, tatsächlichen Datensatz dar, der erklärt werden soll. Im Bankensektor könnte ein Fakt zum Beispiel der Kreditantrag eines bestimmten Kunden oder einer bestimmten Kundin sein. </w:t>
      </w:r>
    </w:p>
    <w:p w14:paraId="46D66658" w14:textId="671BDC77" w:rsidR="00194AC2" w:rsidRPr="00463C36" w:rsidRDefault="00194AC2" w:rsidP="00194AC2">
      <w:pPr>
        <w:ind w:left="180" w:firstLine="720"/>
      </w:pPr>
      <w:r w:rsidRPr="00463C36">
        <w:t>Eine Folie hingegen stellt ein hypothetisches oder alternatives Szenario dar, das sich von de</w:t>
      </w:r>
      <w:r w:rsidR="00A62186" w:rsidRPr="00463C36">
        <w:t>m zugrundeliegenden</w:t>
      </w:r>
      <w:r w:rsidRPr="00463C36">
        <w:t xml:space="preserve"> Fakt</w:t>
      </w:r>
      <w:r w:rsidR="00A62186" w:rsidRPr="00463C36">
        <w:t xml:space="preserve"> </w:t>
      </w:r>
      <w:r w:rsidRPr="00463C36">
        <w:t xml:space="preserve">unterscheidet. Es handelt sich dabei um eine modifizierte Version des </w:t>
      </w:r>
      <w:r w:rsidR="00A62186" w:rsidRPr="00463C36">
        <w:t>Fakts</w:t>
      </w:r>
      <w:r w:rsidRPr="00463C36">
        <w:t xml:space="preserve">, die dabei hilft zu verstehen, wie die Änderung bestimmter Attribute </w:t>
      </w:r>
      <w:r w:rsidR="00A62186" w:rsidRPr="00463C36">
        <w:t xml:space="preserve">des Fakts </w:t>
      </w:r>
      <w:r w:rsidRPr="00463C36">
        <w:t xml:space="preserve">zu einem anderen Ergebnis oder einer anderen Entscheidung hätte führen können. Folien werden erstellt, um </w:t>
      </w:r>
      <w:ins w:id="300" w:author="Hannah Knehr" w:date="2023-07-03T12:47:00Z">
        <w:r w:rsidR="006336F8" w:rsidRPr="00463C36">
          <w:t>„</w:t>
        </w:r>
      </w:ins>
      <w:r w:rsidRPr="00463C36">
        <w:t>Was-wäre-wenn</w:t>
      </w:r>
      <w:ins w:id="301" w:author="Hannah Knehr" w:date="2023-07-03T12:47:00Z">
        <w:r w:rsidR="006336F8" w:rsidRPr="00463C36">
          <w:t xml:space="preserve">“ </w:t>
        </w:r>
      </w:ins>
      <w:r w:rsidRPr="00463C36">
        <w:t>-</w:t>
      </w:r>
      <w:ins w:id="302" w:author="Hannah Knehr" w:date="2023-07-03T12:47:00Z">
        <w:r w:rsidR="006336F8" w:rsidRPr="00463C36">
          <w:t xml:space="preserve"> </w:t>
        </w:r>
      </w:ins>
      <w:r w:rsidRPr="00463C36">
        <w:t>Szenarien zu erforschen und Einblicke in die Art und Weise zu gewähren, wie sich Änderungen der Variablen auf das gewünschte Ergebnis auswirken könnten. Im Beispiel des Kreditantrages könnte eine Folie</w:t>
      </w:r>
      <w:r w:rsidR="00A62186" w:rsidRPr="00463C36">
        <w:t xml:space="preserve"> aus einem Fakt durch</w:t>
      </w:r>
      <w:r w:rsidRPr="00463C36">
        <w:t xml:space="preserve"> die Änderung von bestimmten Attributen, wie z.B. der Erhöhung des Einkommens </w:t>
      </w:r>
      <w:r w:rsidR="00A62186" w:rsidRPr="00463C36">
        <w:t xml:space="preserve">generiert werden. </w:t>
      </w:r>
    </w:p>
    <w:p w14:paraId="2A210F45" w14:textId="23F56D34" w:rsidR="00194AC2" w:rsidRPr="00463C36" w:rsidRDefault="00194AC2" w:rsidP="00194AC2">
      <w:pPr>
        <w:ind w:left="180" w:firstLine="720"/>
      </w:pPr>
      <w:r w:rsidRPr="00463C36">
        <w:t>Das Ziel der Erstellung von Folien ist es, Erklärungen dafür zu liefern, warum ein bestimmtes Ergebnis eingetreten ist oder wie es unter anderen Umständen hätte anders ausfallen können</w:t>
      </w:r>
      <w:r w:rsidR="00A62186" w:rsidRPr="00463C36">
        <w:t xml:space="preserve">. </w:t>
      </w:r>
      <w:r w:rsidRPr="00463C36">
        <w:t xml:space="preserve">Durch den Vergleich von Fakten und Folien können Einblicke in die Merkmale gewonnen werden, die zu dem Ergebnis beigetragen haben und Robustheit, Fairness und Vertrauenswürdigkeit von </w:t>
      </w:r>
      <w:r w:rsidR="00B11A1D" w:rsidRPr="00463C36">
        <w:t>A</w:t>
      </w:r>
      <w:r w:rsidRPr="00463C36">
        <w:t>I-Modellen beurteilt werden.</w:t>
      </w:r>
    </w:p>
    <w:p w14:paraId="01C1F920" w14:textId="77777777" w:rsidR="003229B5" w:rsidRPr="00463C36" w:rsidRDefault="003229B5" w:rsidP="00194AC2">
      <w:pPr>
        <w:ind w:left="180" w:firstLine="720"/>
      </w:pPr>
    </w:p>
    <w:p w14:paraId="7E75C529" w14:textId="0A034FCD" w:rsidR="000359F1" w:rsidRPr="00463C36" w:rsidRDefault="000359F1" w:rsidP="000359F1">
      <w:pPr>
        <w:ind w:left="180" w:firstLine="720"/>
      </w:pPr>
      <w:r w:rsidRPr="00463C36">
        <w:t xml:space="preserve">Um zu garantieren, dass die Erklärungen </w:t>
      </w:r>
      <w:r w:rsidR="001F73C6" w:rsidRPr="00463C36">
        <w:t xml:space="preserve">eines </w:t>
      </w:r>
      <w:r w:rsidRPr="00463C36">
        <w:t>XAI</w:t>
      </w:r>
      <w:r w:rsidR="001F73C6" w:rsidRPr="00463C36">
        <w:t>-Models</w:t>
      </w:r>
      <w:r w:rsidRPr="00463C36">
        <w:t xml:space="preserve"> </w:t>
      </w:r>
      <w:r w:rsidR="001F73C6" w:rsidRPr="00463C36">
        <w:t xml:space="preserve">von den </w:t>
      </w:r>
      <w:r w:rsidR="00B11A1D" w:rsidRPr="00463C36">
        <w:t>Nutz</w:t>
      </w:r>
      <w:r w:rsidR="001F73C6" w:rsidRPr="00463C36">
        <w:t xml:space="preserve">erInnen akzeptiert </w:t>
      </w:r>
      <w:r w:rsidRPr="00463C36">
        <w:t xml:space="preserve">werden, muss </w:t>
      </w:r>
      <w:r w:rsidR="003229B5" w:rsidRPr="00463C36">
        <w:t>außerdem</w:t>
      </w:r>
      <w:r w:rsidR="001F73C6" w:rsidRPr="00463C36">
        <w:t xml:space="preserve"> verstanden werden</w:t>
      </w:r>
      <w:r w:rsidRPr="00463C36">
        <w:t xml:space="preserve">, wie Menschen Entscheidungen treffen. </w:t>
      </w:r>
      <w:customXmlInsRangeStart w:id="303" w:author="Denise Denise" w:date="2023-07-02T02:10:00Z"/>
      <w:sdt>
        <w:sdtPr>
          <w:alias w:val="To edit, see citavi.com/edit"/>
          <w:tag w:val="CitaviPlaceholder#dbdddcc3-8446-4f91-82ab-6c60a95534a0"/>
          <w:id w:val="1771658147"/>
          <w:placeholder>
            <w:docPart w:val="DefaultPlaceholder_-1854013440"/>
          </w:placeholder>
        </w:sdtPr>
        <w:sdtEndPr/>
        <w:sdtContent>
          <w:customXmlInsRangeEnd w:id="303"/>
          <w:ins w:id="304" w:author="Denise Denise" w:date="2023-07-02T02:10:00Z">
            <w:r w:rsidR="00CD49BC" w:rsidRPr="00463C36">
              <w:rPr>
                <w:noProof/>
              </w:rPr>
              <w:fldChar w:fldCharType="begin"/>
            </w:r>
          </w:ins>
          <w:r w:rsidR="00CD49BC" w:rsidRPr="00463C36">
            <w:rPr>
              <w:noProof/>
            </w:rPr>
            <w:instrText>ADDIN CitaviPlaceholder{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}</w:instrText>
          </w:r>
          <w:r w:rsidR="00CD49BC" w:rsidRPr="00463C36">
            <w:rPr>
              <w:noProof/>
            </w:rPr>
            <w:fldChar w:fldCharType="separate"/>
          </w:r>
          <w:del w:id="305" w:author="Denise Denise" w:date="2023-07-02T02:10:00Z">
            <w:r w:rsidR="00CD49BC" w:rsidRPr="00463C36" w:rsidDel="00CD49BC">
              <w:rPr>
                <w:noProof/>
              </w:rPr>
              <w:delText>(</w:delText>
            </w:r>
          </w:del>
          <w:r w:rsidR="00CD49BC" w:rsidRPr="00463C36">
            <w:rPr>
              <w:noProof/>
            </w:rPr>
            <w:t xml:space="preserve">Miller </w:t>
          </w:r>
          <w:ins w:id="306" w:author="Denise Denise" w:date="2023-07-02T02:10:00Z">
            <w:r w:rsidR="00CD49BC" w:rsidRPr="00463C36">
              <w:rPr>
                <w:noProof/>
              </w:rPr>
              <w:t>(</w:t>
            </w:r>
          </w:ins>
          <w:r w:rsidR="00CD49BC" w:rsidRPr="00463C36">
            <w:rPr>
              <w:noProof/>
            </w:rPr>
            <w:t>2019)</w:t>
          </w:r>
          <w:ins w:id="307" w:author="Denise Denise" w:date="2023-07-02T02:10:00Z">
            <w:r w:rsidR="00CD49BC" w:rsidRPr="00463C36">
              <w:rPr>
                <w:noProof/>
              </w:rPr>
              <w:fldChar w:fldCharType="end"/>
            </w:r>
          </w:ins>
          <w:customXmlInsRangeStart w:id="308" w:author="Denise Denise" w:date="2023-07-02T02:10:00Z"/>
        </w:sdtContent>
      </w:sdt>
      <w:customXmlInsRangeEnd w:id="308"/>
      <w:ins w:id="309" w:author="Denise Denise" w:date="2023-07-02T02:11:00Z">
        <w:r w:rsidR="00CD49BC" w:rsidRPr="00463C36">
          <w:t xml:space="preserve"> </w:t>
        </w:r>
      </w:ins>
      <w:del w:id="310" w:author="Denise Denise" w:date="2023-07-02T02:10:00Z">
        <w:r w:rsidRPr="00463C36" w:rsidDel="00CD49BC">
          <w:rPr>
            <w:rPrChange w:id="311" w:author="Hannah Knehr" w:date="2023-07-03T14:04:00Z">
              <w:rPr>
                <w:highlight w:val="yellow"/>
              </w:rPr>
            </w:rPrChange>
          </w:rPr>
          <w:delText>Miller (2019)</w:delText>
        </w:r>
        <w:r w:rsidRPr="00463C36" w:rsidDel="00CD49BC">
          <w:delText xml:space="preserve"> </w:delText>
        </w:r>
      </w:del>
      <w:r w:rsidRPr="00463C36">
        <w:t>beschreibt in seiner Forschung zu kontrafaktischen Erklärungen drei Beobachtungen:</w:t>
      </w:r>
    </w:p>
    <w:p w14:paraId="0719AE75" w14:textId="77777777" w:rsidR="000359F1" w:rsidRPr="00463C36" w:rsidRDefault="000359F1" w:rsidP="000359F1">
      <w:pPr>
        <w:ind w:left="180" w:firstLine="720"/>
      </w:pPr>
    </w:p>
    <w:p w14:paraId="7F467C04" w14:textId="77777777" w:rsidR="000359F1" w:rsidRPr="00463C36" w:rsidRDefault="000359F1" w:rsidP="000359F1">
      <w:pPr>
        <w:pStyle w:val="Listenabsatz"/>
        <w:numPr>
          <w:ilvl w:val="0"/>
          <w:numId w:val="4"/>
        </w:numPr>
      </w:pPr>
      <w:r w:rsidRPr="00463C36">
        <w:t>Bei Erklärungen geht es nicht nur darum, Zusammenhänge und Ursachen aufzuzeigen: Erklärungen müssen den spezifischen Kontext und die Umstände, unter denen sie gegeben werden, berücksichtigen.</w:t>
      </w:r>
    </w:p>
    <w:p w14:paraId="4E10AA86" w14:textId="77777777" w:rsidR="000359F1" w:rsidRPr="00463C36" w:rsidRDefault="000359F1" w:rsidP="000359F1">
      <w:pPr>
        <w:pStyle w:val="Listenabsatz"/>
        <w:numPr>
          <w:ilvl w:val="0"/>
          <w:numId w:val="4"/>
        </w:numPr>
      </w:pPr>
      <w:r w:rsidRPr="00463C36">
        <w:lastRenderedPageBreak/>
        <w:t>Die Relevanz von Ursachen hängt vom Kontext ab: Wenn etwas geschieht, kann es viele verschiedene Gründe oder Ursachen dafür geben. Nicht alle diese Ursachen sind jedoch wichtig oder relevant für die vorliegende Situation. Der oder die Erklärende wählt die für den spezifischen Kontext am relevantesten Ursachen aus.</w:t>
      </w:r>
    </w:p>
    <w:p w14:paraId="706AC74B" w14:textId="77777777" w:rsidR="000359F1" w:rsidRPr="00463C36" w:rsidRDefault="000359F1" w:rsidP="000359F1">
      <w:pPr>
        <w:pStyle w:val="Listenabsatz"/>
        <w:numPr>
          <w:ilvl w:val="0"/>
          <w:numId w:val="4"/>
        </w:numPr>
      </w:pPr>
      <w:r w:rsidRPr="00463C36">
        <w:t>Interaktion und Diskussion sind wichtig: Der oder die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73202398" w14:textId="1283242E" w:rsidR="00EE0345" w:rsidRPr="00463C36" w:rsidRDefault="00EE0345" w:rsidP="00EE0345">
      <w:pPr>
        <w:ind w:left="180" w:firstLine="720"/>
      </w:pPr>
    </w:p>
    <w:p w14:paraId="6229DDF0" w14:textId="0B2032D1" w:rsidR="007F0BD3" w:rsidRPr="00463C36" w:rsidRDefault="00EE0345" w:rsidP="000359F1">
      <w:pPr>
        <w:ind w:left="180" w:firstLine="720"/>
      </w:pPr>
      <w:r w:rsidRPr="00463C36">
        <w:t>Um effektive kontrafaktische Erklärungen zu erstellen, ist es entscheidend, den Kontext</w:t>
      </w:r>
      <w:r w:rsidR="003229B5" w:rsidRPr="00463C36">
        <w:t xml:space="preserve"> </w:t>
      </w:r>
      <w:r w:rsidRPr="00463C36">
        <w:t xml:space="preserve">und </w:t>
      </w:r>
      <w:r w:rsidR="006F649D" w:rsidRPr="00463C36">
        <w:t xml:space="preserve">die </w:t>
      </w:r>
      <w:r w:rsidRPr="00463C36">
        <w:t xml:space="preserve">Einschränkungen des </w:t>
      </w:r>
      <w:r w:rsidR="003229B5" w:rsidRPr="00463C36">
        <w:t>A</w:t>
      </w:r>
      <w:r w:rsidRPr="00463C36">
        <w:t>I-Systems</w:t>
      </w:r>
      <w:r w:rsidR="006F649D" w:rsidRPr="00463C36">
        <w:t xml:space="preserve">, als auch </w:t>
      </w:r>
      <w:r w:rsidRPr="00463C36">
        <w:t>d</w:t>
      </w:r>
      <w:r w:rsidR="006F649D" w:rsidRPr="00463C36">
        <w:t>ie</w:t>
      </w:r>
      <w:r w:rsidRPr="00463C36">
        <w:t xml:space="preserve"> spezifischen </w:t>
      </w:r>
      <w:r w:rsidR="006F649D" w:rsidRPr="00463C36">
        <w:t>Anforderungen solcher Erklärungen</w:t>
      </w:r>
      <w:r w:rsidRPr="00463C36">
        <w:t xml:space="preserve"> zu berücksichtigen. Die Auswahl relevanter Merkmale, die geändert werden sollen, und die Festlegung geeigneter Änderungen bei gleichzeitiger Vermeidung von Verzerrungen oder unrealistischen Szenarien sind wichtige Überlegungen in diesem Prozess. Die Bewältigung dieser Herausforderungen wird dazu beitragen, die Qualität und Nützlichkeit kontrafaktischer Erklärungen im Bereich der erklärbaren künstlichen Intelligenz zu verbessern.</w:t>
      </w:r>
      <w:r w:rsidR="007F0BD3" w:rsidRPr="00463C36">
        <w:br w:type="page"/>
      </w:r>
    </w:p>
    <w:p w14:paraId="4FFA1139" w14:textId="795D2EBC" w:rsidR="00303A6A" w:rsidRPr="00463C36" w:rsidRDefault="00DB27D7" w:rsidP="00922F13">
      <w:pPr>
        <w:pStyle w:val="berschrift1"/>
        <w:ind w:left="540" w:hanging="540"/>
      </w:pPr>
      <w:bookmarkStart w:id="312" w:name="_Toc139285432"/>
      <w:r w:rsidRPr="00463C36">
        <w:lastRenderedPageBreak/>
        <w:t>Von Rohdaten zu Erkenntnissen: die Analyse</w:t>
      </w:r>
      <w:bookmarkEnd w:id="312"/>
    </w:p>
    <w:p w14:paraId="634A36C3" w14:textId="54F9569E" w:rsidR="00303A6A" w:rsidRPr="00463C36" w:rsidRDefault="00480D43" w:rsidP="00A93FEB">
      <w:pPr>
        <w:pStyle w:val="berschrift2"/>
        <w:ind w:left="907"/>
        <w:rPr>
          <w:lang w:val="de-DE"/>
        </w:rPr>
      </w:pPr>
      <w:bookmarkStart w:id="313" w:name="_Toc139285433"/>
      <w:r w:rsidRPr="00463C36">
        <w:rPr>
          <w:lang w:val="de-DE"/>
        </w:rPr>
        <w:t>Use Case</w:t>
      </w:r>
      <w:bookmarkEnd w:id="313"/>
    </w:p>
    <w:p w14:paraId="5643B32C" w14:textId="61833F45" w:rsidR="000359F1" w:rsidRPr="00463C36" w:rsidRDefault="000359F1" w:rsidP="004120D4">
      <w:pPr>
        <w:ind w:left="180" w:firstLine="720"/>
      </w:pPr>
      <w:r w:rsidRPr="00463C36">
        <w:t xml:space="preserve">Der </w:t>
      </w:r>
      <w:r w:rsidR="00315E73" w:rsidRPr="00463C36">
        <w:t xml:space="preserve">vorliegende </w:t>
      </w:r>
      <w:r w:rsidRPr="00463C36">
        <w:t xml:space="preserve">Anwendungsfall </w:t>
      </w:r>
      <w:r w:rsidR="001F73C6" w:rsidRPr="00463C36">
        <w:t xml:space="preserve">behandelt </w:t>
      </w:r>
      <w:r w:rsidRPr="00463C36">
        <w:t xml:space="preserve">die Implementierung eines </w:t>
      </w:r>
      <w:r w:rsidR="00046CE3" w:rsidRPr="00463C36">
        <w:t>AI</w:t>
      </w:r>
      <w:r w:rsidRPr="00463C36">
        <w:t>-basierten Kredit</w:t>
      </w:r>
      <w:r w:rsidR="006F649D" w:rsidRPr="00463C36">
        <w:t>würdigkeits</w:t>
      </w:r>
      <w:r w:rsidR="00315E73" w:rsidRPr="00463C36">
        <w:t>vergabes</w:t>
      </w:r>
      <w:r w:rsidRPr="00463C36">
        <w:t>ystems in einem Ban</w:t>
      </w:r>
      <w:r w:rsidR="001F73C6" w:rsidRPr="00463C36">
        <w:t>ki</w:t>
      </w:r>
      <w:r w:rsidRPr="00463C36">
        <w:t xml:space="preserve">nstitut. </w:t>
      </w:r>
      <w:r w:rsidR="00CE57A1" w:rsidRPr="00463C36">
        <w:t>Der</w:t>
      </w:r>
      <w:r w:rsidRPr="00463C36">
        <w:t xml:space="preserve"> Einsatz eines </w:t>
      </w:r>
      <w:r w:rsidR="00046CE3" w:rsidRPr="00463C36">
        <w:t>AI</w:t>
      </w:r>
      <w:r w:rsidRPr="00463C36">
        <w:t xml:space="preserve">-Klassifikators in Verbindung mit einem XAI-Modell soll </w:t>
      </w:r>
      <w:r w:rsidR="00CE57A1" w:rsidRPr="00463C36">
        <w:t xml:space="preserve">die </w:t>
      </w:r>
      <w:r w:rsidRPr="00463C36">
        <w:t xml:space="preserve">Entscheidung über </w:t>
      </w:r>
      <w:r w:rsidR="006F649D" w:rsidRPr="00463C36">
        <w:t>Kreditwürdigkeiten</w:t>
      </w:r>
      <w:r w:rsidRPr="00463C36">
        <w:t xml:space="preserve"> an KundInnen </w:t>
      </w:r>
      <w:r w:rsidR="00315E73" w:rsidRPr="00463C36">
        <w:t>erleichter</w:t>
      </w:r>
      <w:r w:rsidR="00CE57A1" w:rsidRPr="00463C36">
        <w:t>n</w:t>
      </w:r>
      <w:r w:rsidRPr="00463C36">
        <w:t xml:space="preserve">. Dabei soll das System </w:t>
      </w:r>
      <w:r w:rsidR="00315E73" w:rsidRPr="00463C36">
        <w:t xml:space="preserve">die Daten von KundInnen analysieren und eine Einschätzung über deren Kreditwürdigkeit geben. </w:t>
      </w:r>
      <w:r w:rsidR="00963C59" w:rsidRPr="00463C36">
        <w:t>Anschließend</w:t>
      </w:r>
      <w:r w:rsidR="00315E73" w:rsidRPr="00463C36">
        <w:t xml:space="preserve"> sollen durch den Einsatz eines XAI-Modells</w:t>
      </w:r>
      <w:r w:rsidR="006F649D" w:rsidRPr="00463C36">
        <w:t xml:space="preserve"> die Entscheidungen des AI-Modells</w:t>
      </w:r>
      <w:r w:rsidR="00315E73" w:rsidRPr="00463C36">
        <w:t xml:space="preserve"> </w:t>
      </w:r>
      <w:r w:rsidR="006F649D" w:rsidRPr="00463C36">
        <w:t xml:space="preserve">erklärt und </w:t>
      </w:r>
      <w:r w:rsidR="00315E73" w:rsidRPr="00463C36">
        <w:t xml:space="preserve">Empfehlungen </w:t>
      </w:r>
      <w:r w:rsidR="006F649D" w:rsidRPr="00463C36">
        <w:t>sowie</w:t>
      </w:r>
      <w:r w:rsidR="00315E73" w:rsidRPr="00463C36">
        <w:t xml:space="preserve"> Vorschläge gegeben werden, die die Bonität der KundIn</w:t>
      </w:r>
      <w:r w:rsidR="001F73C6" w:rsidRPr="00463C36">
        <w:t>nen</w:t>
      </w:r>
      <w:r w:rsidR="00315E73" w:rsidRPr="00463C36">
        <w:t xml:space="preserve"> verbessern würde</w:t>
      </w:r>
      <w:r w:rsidR="00B250F5" w:rsidRPr="00463C36">
        <w:t>n</w:t>
      </w:r>
      <w:r w:rsidR="00315E73" w:rsidRPr="00463C36">
        <w:t xml:space="preserve">. </w:t>
      </w:r>
      <w:r w:rsidR="00963C59" w:rsidRPr="00463C36">
        <w:t>KundInnen</w:t>
      </w:r>
      <w:r w:rsidR="00B250F5" w:rsidRPr="00463C36">
        <w:t xml:space="preserve"> erhalten Einblicke in die berücksichtigten Faktoren, was das Vertrauen in die Entscheidungsfindung der </w:t>
      </w:r>
      <w:r w:rsidR="00046CE3" w:rsidRPr="00463C36">
        <w:t>AI</w:t>
      </w:r>
      <w:r w:rsidR="00B250F5" w:rsidRPr="00463C36">
        <w:t xml:space="preserve"> stärkt. </w:t>
      </w:r>
      <w:r w:rsidR="004120D4" w:rsidRPr="00463C36">
        <w:t xml:space="preserve">Durch die Erläuterungen können sie notwendige Schritte einleiten, die ihre Chancen auf eine künftige Kreditgenehmigung erhöhen. </w:t>
      </w:r>
      <w:r w:rsidR="00315E73" w:rsidRPr="00463C36">
        <w:t xml:space="preserve">Die </w:t>
      </w:r>
      <w:r w:rsidR="00963C59" w:rsidRPr="00463C36">
        <w:t xml:space="preserve">genutzten </w:t>
      </w:r>
      <w:r w:rsidR="00315E73" w:rsidRPr="00463C36">
        <w:t>Daten werden aus der Analyse eines entsprechenden KundInnenprofils geliefert</w:t>
      </w:r>
      <w:r w:rsidRPr="00463C36">
        <w:t>. Dieser Ansatz bietet mehrere Vorteile, darunter eine höhere Genauigkeit bei der Entscheidungsfindung über die Kreditvergabe, Transparenz und die Möglichkeit, sinnvolle Erklärungen für die Genehmigung oder Ablehnung eines Kredits zu liefern.</w:t>
      </w:r>
      <w:r w:rsidR="00B250F5" w:rsidRPr="00463C36">
        <w:t xml:space="preserve"> D</w:t>
      </w:r>
      <w:r w:rsidRPr="00463C36">
        <w:t xml:space="preserve">ie gewählte Methode hilft vor allem den KundInnen des Finanzinstitutes, denn sie bekommen mittels kontrafaktischer Erklärungen </w:t>
      </w:r>
      <w:r w:rsidR="009A62F8" w:rsidRPr="00463C36">
        <w:t>eine genau Begründung</w:t>
      </w:r>
      <w:r w:rsidRPr="00463C36">
        <w:t>, warum ein Kreditantrag eventuell abgelehnt wir</w:t>
      </w:r>
      <w:r w:rsidR="009A62F8" w:rsidRPr="00463C36">
        <w:t>d und zudem konstruktive Hinweise wie sie ihr Verhalten eventuell anpassen können</w:t>
      </w:r>
      <w:r w:rsidR="00B250F5" w:rsidRPr="00463C36">
        <w:t>.</w:t>
      </w:r>
      <w:r w:rsidRPr="00463C36">
        <w:t xml:space="preserve"> </w:t>
      </w:r>
    </w:p>
    <w:p w14:paraId="26EBA782" w14:textId="77777777" w:rsidR="00303A6A" w:rsidRPr="00463C36" w:rsidRDefault="00303A6A"/>
    <w:p w14:paraId="3985EA7D" w14:textId="7AC2B297" w:rsidR="00303A6A" w:rsidRPr="00463C36" w:rsidRDefault="00480D43" w:rsidP="004120D4">
      <w:pPr>
        <w:pStyle w:val="berschrift2"/>
        <w:ind w:left="907"/>
        <w:rPr>
          <w:lang w:val="de-DE"/>
        </w:rPr>
      </w:pPr>
      <w:bookmarkStart w:id="314" w:name="_Toc139285434"/>
      <w:r w:rsidRPr="00463C36">
        <w:rPr>
          <w:lang w:val="de-DE"/>
        </w:rPr>
        <w:t>Datenaufbereitung</w:t>
      </w:r>
      <w:bookmarkEnd w:id="314"/>
    </w:p>
    <w:p w14:paraId="049762B8" w14:textId="7CC41A09" w:rsidR="004120D4" w:rsidRPr="00463C36" w:rsidRDefault="004120D4" w:rsidP="004120D4">
      <w:pPr>
        <w:ind w:left="180" w:firstLine="720"/>
      </w:pPr>
      <w:r w:rsidRPr="00463C36">
        <w:t>Der genutzte Datensatz enthält 90.657 Einträge</w:t>
      </w:r>
      <w:r w:rsidR="00A93FEB" w:rsidRPr="00463C36">
        <w:t>, die jeweils einen KundInneneintrag darstellen</w:t>
      </w:r>
      <w:r w:rsidRPr="00463C36">
        <w:t>. Alle Einträge setzen sich aus 27 Attributen zusammen, die da sind: ID</w:t>
      </w:r>
      <w:r w:rsidR="00CB1381" w:rsidRPr="00463C36">
        <w:t xml:space="preserve"> </w:t>
      </w:r>
      <w:r w:rsidR="00CB1381" w:rsidRPr="00463C36">
        <w:rPr>
          <w:rPrChange w:id="315" w:author="Hannah Knehr" w:date="2023-07-03T14:04:00Z">
            <w:rPr>
              <w:highlight w:val="yellow"/>
            </w:rPr>
          </w:rPrChange>
        </w:rPr>
        <w:t>(</w:t>
      </w:r>
      <w:ins w:id="316" w:author="Hannah Knehr" w:date="2023-07-03T12:53:00Z">
        <w:r w:rsidR="00D8338B" w:rsidRPr="00463C36">
          <w:rPr>
            <w:rPrChange w:id="317" w:author="Hannah Knehr" w:date="2023-07-03T14:04:00Z">
              <w:rPr>
                <w:highlight w:val="yellow"/>
              </w:rPr>
            </w:rPrChange>
          </w:rPr>
          <w:t>„</w:t>
        </w:r>
      </w:ins>
      <w:del w:id="318" w:author="Hannah Knehr" w:date="2023-07-03T12:53:00Z">
        <w:r w:rsidR="002D615F" w:rsidRPr="00463C36" w:rsidDel="00D8338B">
          <w:rPr>
            <w:rPrChange w:id="319" w:author="Hannah Knehr" w:date="2023-07-03T14:04:00Z">
              <w:rPr>
                <w:highlight w:val="yellow"/>
              </w:rPr>
            </w:rPrChange>
          </w:rPr>
          <w:delText>"</w:delText>
        </w:r>
      </w:del>
      <w:r w:rsidR="002D615F" w:rsidRPr="00463C36">
        <w:rPr>
          <w:rPrChange w:id="320" w:author="Hannah Knehr" w:date="2023-07-03T14:04:00Z">
            <w:rPr>
              <w:highlight w:val="yellow"/>
            </w:rPr>
          </w:rPrChange>
        </w:rPr>
        <w:t>ID</w:t>
      </w:r>
      <w:ins w:id="321" w:author="Hannah Knehr" w:date="2023-07-03T12:54:00Z">
        <w:r w:rsidR="00D8338B" w:rsidRPr="00463C36">
          <w:rPr>
            <w:rPrChange w:id="322" w:author="Hannah Knehr" w:date="2023-07-03T14:04:00Z">
              <w:rPr>
                <w:highlight w:val="yellow"/>
              </w:rPr>
            </w:rPrChange>
          </w:rPr>
          <w:t>“</w:t>
        </w:r>
      </w:ins>
      <w:del w:id="323" w:author="Hannah Knehr" w:date="2023-07-03T12:54:00Z">
        <w:r w:rsidR="002D615F" w:rsidRPr="00463C36" w:rsidDel="00D8338B">
          <w:rPr>
            <w:rPrChange w:id="324" w:author="Hannah Knehr" w:date="2023-07-03T14:04:00Z">
              <w:rPr>
                <w:highlight w:val="yellow"/>
              </w:rPr>
            </w:rPrChange>
          </w:rPr>
          <w:delText>"</w:delText>
        </w:r>
      </w:del>
      <w:r w:rsidR="002D615F" w:rsidRPr="00463C36">
        <w:rPr>
          <w:rPrChange w:id="325" w:author="Hannah Knehr" w:date="2023-07-03T14:04:00Z">
            <w:rPr>
              <w:highlight w:val="yellow"/>
            </w:rPr>
          </w:rPrChange>
        </w:rPr>
        <w:t>)</w:t>
      </w:r>
      <w:r w:rsidRPr="00463C36">
        <w:rPr>
          <w:rPrChange w:id="326" w:author="Hannah Knehr" w:date="2023-07-03T14:04:00Z">
            <w:rPr>
              <w:highlight w:val="yellow"/>
            </w:rPr>
          </w:rPrChange>
        </w:rPr>
        <w:t>, KundInnen-ID</w:t>
      </w:r>
      <w:r w:rsidR="002D615F" w:rsidRPr="00463C36">
        <w:rPr>
          <w:rPrChange w:id="327" w:author="Hannah Knehr" w:date="2023-07-03T14:04:00Z">
            <w:rPr>
              <w:highlight w:val="yellow"/>
            </w:rPr>
          </w:rPrChange>
        </w:rPr>
        <w:t xml:space="preserve"> (</w:t>
      </w:r>
      <w:ins w:id="328" w:author="Hannah Knehr" w:date="2023-07-03T12:53:00Z">
        <w:r w:rsidR="00D8338B" w:rsidRPr="00463C36">
          <w:rPr>
            <w:rPrChange w:id="329" w:author="Hannah Knehr" w:date="2023-07-03T14:04:00Z">
              <w:rPr>
                <w:highlight w:val="yellow"/>
              </w:rPr>
            </w:rPrChange>
          </w:rPr>
          <w:t>„</w:t>
        </w:r>
      </w:ins>
      <w:del w:id="330" w:author="Hannah Knehr" w:date="2023-07-03T12:53:00Z">
        <w:r w:rsidR="002D615F" w:rsidRPr="00463C36" w:rsidDel="00D8338B">
          <w:rPr>
            <w:rPrChange w:id="331" w:author="Hannah Knehr" w:date="2023-07-03T14:04:00Z">
              <w:rPr>
                <w:highlight w:val="yellow"/>
              </w:rPr>
            </w:rPrChange>
          </w:rPr>
          <w:delText>"</w:delText>
        </w:r>
      </w:del>
      <w:r w:rsidR="002D615F" w:rsidRPr="00463C36">
        <w:rPr>
          <w:rPrChange w:id="332" w:author="Hannah Knehr" w:date="2023-07-03T14:04:00Z">
            <w:rPr>
              <w:highlight w:val="yellow"/>
            </w:rPr>
          </w:rPrChange>
        </w:rPr>
        <w:t>Customer_ID</w:t>
      </w:r>
      <w:ins w:id="333" w:author="Hannah Knehr" w:date="2023-07-03T12:54:00Z">
        <w:r w:rsidR="00D8338B" w:rsidRPr="00463C36">
          <w:rPr>
            <w:rPrChange w:id="334" w:author="Hannah Knehr" w:date="2023-07-03T14:04:00Z">
              <w:rPr>
                <w:highlight w:val="yellow"/>
              </w:rPr>
            </w:rPrChange>
          </w:rPr>
          <w:t>“</w:t>
        </w:r>
      </w:ins>
      <w:del w:id="335" w:author="Hannah Knehr" w:date="2023-07-03T12:54:00Z">
        <w:r w:rsidR="002D615F" w:rsidRPr="00463C36" w:rsidDel="00D8338B">
          <w:rPr>
            <w:rPrChange w:id="336" w:author="Hannah Knehr" w:date="2023-07-03T14:04:00Z">
              <w:rPr>
                <w:highlight w:val="yellow"/>
              </w:rPr>
            </w:rPrChange>
          </w:rPr>
          <w:delText>"</w:delText>
        </w:r>
      </w:del>
      <w:r w:rsidR="002D615F" w:rsidRPr="00463C36">
        <w:rPr>
          <w:rPrChange w:id="337" w:author="Hannah Knehr" w:date="2023-07-03T14:04:00Z">
            <w:rPr>
              <w:highlight w:val="yellow"/>
            </w:rPr>
          </w:rPrChange>
        </w:rPr>
        <w:t>)</w:t>
      </w:r>
      <w:r w:rsidRPr="00463C36">
        <w:rPr>
          <w:rPrChange w:id="338" w:author="Hannah Knehr" w:date="2023-07-03T14:04:00Z">
            <w:rPr>
              <w:highlight w:val="yellow"/>
            </w:rPr>
          </w:rPrChange>
        </w:rPr>
        <w:t>, Monat</w:t>
      </w:r>
      <w:r w:rsidR="002D615F" w:rsidRPr="00463C36">
        <w:rPr>
          <w:rPrChange w:id="339" w:author="Hannah Knehr" w:date="2023-07-03T14:04:00Z">
            <w:rPr>
              <w:highlight w:val="yellow"/>
            </w:rPr>
          </w:rPrChange>
        </w:rPr>
        <w:t xml:space="preserve"> (</w:t>
      </w:r>
      <w:ins w:id="340" w:author="Hannah Knehr" w:date="2023-07-03T12:53:00Z">
        <w:r w:rsidR="00D8338B" w:rsidRPr="00463C36">
          <w:rPr>
            <w:rPrChange w:id="341" w:author="Hannah Knehr" w:date="2023-07-03T14:04:00Z">
              <w:rPr>
                <w:highlight w:val="yellow"/>
              </w:rPr>
            </w:rPrChange>
          </w:rPr>
          <w:t>„</w:t>
        </w:r>
      </w:ins>
      <w:del w:id="342" w:author="Hannah Knehr" w:date="2023-07-03T12:53:00Z">
        <w:r w:rsidR="002D615F" w:rsidRPr="00463C36" w:rsidDel="00D8338B">
          <w:rPr>
            <w:rPrChange w:id="343" w:author="Hannah Knehr" w:date="2023-07-03T14:04:00Z">
              <w:rPr>
                <w:highlight w:val="yellow"/>
              </w:rPr>
            </w:rPrChange>
          </w:rPr>
          <w:delText>"</w:delText>
        </w:r>
      </w:del>
      <w:r w:rsidR="002D615F" w:rsidRPr="00463C36">
        <w:rPr>
          <w:rPrChange w:id="344" w:author="Hannah Knehr" w:date="2023-07-03T14:04:00Z">
            <w:rPr>
              <w:highlight w:val="yellow"/>
            </w:rPr>
          </w:rPrChange>
        </w:rPr>
        <w:t>Month</w:t>
      </w:r>
      <w:ins w:id="345" w:author="Hannah Knehr" w:date="2023-07-03T12:54:00Z">
        <w:r w:rsidR="00D8338B" w:rsidRPr="00463C36">
          <w:rPr>
            <w:rPrChange w:id="346" w:author="Hannah Knehr" w:date="2023-07-03T14:04:00Z">
              <w:rPr>
                <w:highlight w:val="yellow"/>
              </w:rPr>
            </w:rPrChange>
          </w:rPr>
          <w:t>“</w:t>
        </w:r>
      </w:ins>
      <w:del w:id="347" w:author="Hannah Knehr" w:date="2023-07-03T12:54:00Z">
        <w:r w:rsidR="002D615F" w:rsidRPr="00463C36" w:rsidDel="00D8338B">
          <w:rPr>
            <w:rPrChange w:id="348" w:author="Hannah Knehr" w:date="2023-07-03T14:04:00Z">
              <w:rPr>
                <w:highlight w:val="yellow"/>
              </w:rPr>
            </w:rPrChange>
          </w:rPr>
          <w:delText>"</w:delText>
        </w:r>
      </w:del>
      <w:r w:rsidR="002D615F" w:rsidRPr="00463C36">
        <w:rPr>
          <w:rPrChange w:id="349" w:author="Hannah Knehr" w:date="2023-07-03T14:04:00Z">
            <w:rPr>
              <w:highlight w:val="yellow"/>
            </w:rPr>
          </w:rPrChange>
        </w:rPr>
        <w:t>)</w:t>
      </w:r>
      <w:r w:rsidRPr="00463C36">
        <w:rPr>
          <w:rPrChange w:id="350" w:author="Hannah Knehr" w:date="2023-07-03T14:04:00Z">
            <w:rPr>
              <w:highlight w:val="yellow"/>
            </w:rPr>
          </w:rPrChange>
        </w:rPr>
        <w:t>, Alter</w:t>
      </w:r>
      <w:r w:rsidR="00CB1381" w:rsidRPr="00463C36">
        <w:rPr>
          <w:rPrChange w:id="351" w:author="Hannah Knehr" w:date="2023-07-03T14:04:00Z">
            <w:rPr>
              <w:highlight w:val="yellow"/>
            </w:rPr>
          </w:rPrChange>
        </w:rPr>
        <w:t xml:space="preserve"> (</w:t>
      </w:r>
      <w:ins w:id="352" w:author="Hannah Knehr" w:date="2023-07-03T12:53:00Z">
        <w:r w:rsidR="00D8338B" w:rsidRPr="00463C36">
          <w:rPr>
            <w:rPrChange w:id="353" w:author="Hannah Knehr" w:date="2023-07-03T14:04:00Z">
              <w:rPr>
                <w:highlight w:val="yellow"/>
              </w:rPr>
            </w:rPrChange>
          </w:rPr>
          <w:t>„</w:t>
        </w:r>
      </w:ins>
      <w:del w:id="354" w:author="Hannah Knehr" w:date="2023-07-03T12:53:00Z">
        <w:r w:rsidR="002D615F" w:rsidRPr="00463C36" w:rsidDel="00D8338B">
          <w:rPr>
            <w:rPrChange w:id="355" w:author="Hannah Knehr" w:date="2023-07-03T14:04:00Z">
              <w:rPr>
                <w:highlight w:val="yellow"/>
              </w:rPr>
            </w:rPrChange>
          </w:rPr>
          <w:delText>"</w:delText>
        </w:r>
      </w:del>
      <w:r w:rsidR="00CB1381" w:rsidRPr="00463C36">
        <w:rPr>
          <w:rPrChange w:id="356" w:author="Hannah Knehr" w:date="2023-07-03T14:04:00Z">
            <w:rPr>
              <w:highlight w:val="yellow"/>
            </w:rPr>
          </w:rPrChange>
        </w:rPr>
        <w:t>Age</w:t>
      </w:r>
      <w:ins w:id="357" w:author="Hannah Knehr" w:date="2023-07-03T12:54:00Z">
        <w:r w:rsidR="00D8338B" w:rsidRPr="00463C36">
          <w:rPr>
            <w:rPrChange w:id="358" w:author="Hannah Knehr" w:date="2023-07-03T14:04:00Z">
              <w:rPr>
                <w:highlight w:val="yellow"/>
              </w:rPr>
            </w:rPrChange>
          </w:rPr>
          <w:t>“</w:t>
        </w:r>
      </w:ins>
      <w:del w:id="359" w:author="Hannah Knehr" w:date="2023-07-03T12:54:00Z">
        <w:r w:rsidR="00CB1381" w:rsidRPr="00463C36" w:rsidDel="00D8338B">
          <w:rPr>
            <w:rPrChange w:id="360" w:author="Hannah Knehr" w:date="2023-07-03T14:04:00Z">
              <w:rPr>
                <w:highlight w:val="yellow"/>
              </w:rPr>
            </w:rPrChange>
          </w:rPr>
          <w:delText>"</w:delText>
        </w:r>
      </w:del>
      <w:r w:rsidR="00CB1381" w:rsidRPr="00463C36">
        <w:rPr>
          <w:rPrChange w:id="361" w:author="Hannah Knehr" w:date="2023-07-03T14:04:00Z">
            <w:rPr>
              <w:highlight w:val="yellow"/>
            </w:rPr>
          </w:rPrChange>
        </w:rPr>
        <w:t>)</w:t>
      </w:r>
      <w:r w:rsidRPr="00463C36">
        <w:rPr>
          <w:rPrChange w:id="362" w:author="Hannah Knehr" w:date="2023-07-03T14:04:00Z">
            <w:rPr>
              <w:highlight w:val="yellow"/>
            </w:rPr>
          </w:rPrChange>
        </w:rPr>
        <w:t>, Sozialversicherungsnummer</w:t>
      </w:r>
      <w:r w:rsidRPr="00463C36">
        <w:rPr>
          <w:rPrChange w:id="363" w:author="Hannah Knehr" w:date="2023-07-03T14:04:00Z">
            <w:rPr>
              <w:highlight w:val="yellow"/>
            </w:rPr>
          </w:rPrChange>
        </w:rPr>
        <w:fldChar w:fldCharType="begin"/>
      </w:r>
      <w:r w:rsidRPr="00463C36">
        <w:rPr>
          <w:rPrChange w:id="364" w:author="Hannah Knehr" w:date="2023-07-03T14:04:00Z">
            <w:rPr>
              <w:highlight w:val="yellow"/>
            </w:rPr>
          </w:rPrChange>
        </w:rPr>
        <w:instrText xml:space="preserve"> XE "Sozialversicherungsnummer" \t "</w:instrText>
      </w:r>
      <w:r w:rsidRPr="00463C36">
        <w:rPr>
          <w:rFonts w:asciiTheme="minorHAnsi" w:hAnsiTheme="minorHAnsi" w:cstheme="minorHAnsi"/>
          <w:i/>
          <w:rPrChange w:id="365" w:author="Hannah Knehr" w:date="2023-07-03T14:04:00Z">
            <w:rPr>
              <w:rFonts w:asciiTheme="minorHAnsi" w:hAnsiTheme="minorHAnsi" w:cstheme="minorHAnsi"/>
              <w:i/>
              <w:highlight w:val="yellow"/>
            </w:rPr>
          </w:rPrChange>
        </w:rPr>
        <w:instrText>SSN</w:instrText>
      </w:r>
      <w:r w:rsidRPr="00463C36">
        <w:rPr>
          <w:rPrChange w:id="366" w:author="Hannah Knehr" w:date="2023-07-03T14:04:00Z">
            <w:rPr>
              <w:highlight w:val="yellow"/>
            </w:rPr>
          </w:rPrChange>
        </w:rPr>
        <w:instrText xml:space="preserve">" </w:instrText>
      </w:r>
      <w:r w:rsidRPr="00463C36">
        <w:rPr>
          <w:rPrChange w:id="367" w:author="Hannah Knehr" w:date="2023-07-03T14:04:00Z">
            <w:rPr>
              <w:highlight w:val="yellow"/>
            </w:rPr>
          </w:rPrChange>
        </w:rPr>
        <w:fldChar w:fldCharType="end"/>
      </w:r>
      <w:r w:rsidRPr="00463C36">
        <w:rPr>
          <w:rPrChange w:id="368" w:author="Hannah Knehr" w:date="2023-07-03T14:04:00Z">
            <w:rPr>
              <w:highlight w:val="yellow"/>
            </w:rPr>
          </w:rPrChange>
        </w:rPr>
        <w:t xml:space="preserve"> (</w:t>
      </w:r>
      <w:ins w:id="369" w:author="Hannah Knehr" w:date="2023-07-03T12:53:00Z">
        <w:r w:rsidR="00D8338B" w:rsidRPr="00463C36">
          <w:rPr>
            <w:rPrChange w:id="370" w:author="Hannah Knehr" w:date="2023-07-03T14:04:00Z">
              <w:rPr>
                <w:highlight w:val="yellow"/>
              </w:rPr>
            </w:rPrChange>
          </w:rPr>
          <w:t>„</w:t>
        </w:r>
      </w:ins>
      <w:del w:id="371" w:author="Hannah Knehr" w:date="2023-07-03T12:53:00Z">
        <w:r w:rsidR="002D615F" w:rsidRPr="00463C36" w:rsidDel="00D8338B">
          <w:rPr>
            <w:rPrChange w:id="372" w:author="Hannah Knehr" w:date="2023-07-03T14:04:00Z">
              <w:rPr>
                <w:highlight w:val="yellow"/>
              </w:rPr>
            </w:rPrChange>
          </w:rPr>
          <w:delText>"</w:delText>
        </w:r>
      </w:del>
      <w:r w:rsidR="002D615F" w:rsidRPr="00463C36">
        <w:rPr>
          <w:rPrChange w:id="373" w:author="Hannah Knehr" w:date="2023-07-03T14:04:00Z">
            <w:rPr>
              <w:highlight w:val="yellow"/>
            </w:rPr>
          </w:rPrChange>
        </w:rPr>
        <w:t>SSN</w:t>
      </w:r>
      <w:ins w:id="374" w:author="Hannah Knehr" w:date="2023-07-03T12:54:00Z">
        <w:r w:rsidR="00D8338B" w:rsidRPr="00463C36">
          <w:rPr>
            <w:rPrChange w:id="375" w:author="Hannah Knehr" w:date="2023-07-03T14:04:00Z">
              <w:rPr>
                <w:highlight w:val="yellow"/>
              </w:rPr>
            </w:rPrChange>
          </w:rPr>
          <w:t>“</w:t>
        </w:r>
      </w:ins>
      <w:del w:id="376" w:author="Hannah Knehr" w:date="2023-07-03T12:54:00Z">
        <w:r w:rsidR="002D615F" w:rsidRPr="00463C36" w:rsidDel="00D8338B">
          <w:rPr>
            <w:rPrChange w:id="377" w:author="Hannah Knehr" w:date="2023-07-03T14:04:00Z">
              <w:rPr>
                <w:highlight w:val="yellow"/>
              </w:rPr>
            </w:rPrChange>
          </w:rPr>
          <w:delText>"</w:delText>
        </w:r>
      </w:del>
      <w:r w:rsidR="002D615F" w:rsidRPr="00463C36">
        <w:rPr>
          <w:rPrChange w:id="378" w:author="Hannah Knehr" w:date="2023-07-03T14:04:00Z">
            <w:rPr>
              <w:highlight w:val="yellow"/>
            </w:rPr>
          </w:rPrChange>
        </w:rPr>
        <w:t>),</w:t>
      </w:r>
      <w:r w:rsidRPr="00463C36">
        <w:rPr>
          <w:rPrChange w:id="379" w:author="Hannah Knehr" w:date="2023-07-03T14:04:00Z">
            <w:rPr>
              <w:highlight w:val="yellow"/>
            </w:rPr>
          </w:rPrChange>
        </w:rPr>
        <w:t xml:space="preserve"> Beruf</w:t>
      </w:r>
      <w:r w:rsidR="002D615F" w:rsidRPr="00463C36">
        <w:rPr>
          <w:rPrChange w:id="380" w:author="Hannah Knehr" w:date="2023-07-03T14:04:00Z">
            <w:rPr>
              <w:highlight w:val="yellow"/>
            </w:rPr>
          </w:rPrChange>
        </w:rPr>
        <w:t xml:space="preserve"> (</w:t>
      </w:r>
      <w:del w:id="381" w:author="Hannah Knehr" w:date="2023-07-03T12:53:00Z">
        <w:r w:rsidR="002D615F" w:rsidRPr="00463C36" w:rsidDel="00D8338B">
          <w:rPr>
            <w:rPrChange w:id="382" w:author="Hannah Knehr" w:date="2023-07-03T14:04:00Z">
              <w:rPr>
                <w:highlight w:val="yellow"/>
              </w:rPr>
            </w:rPrChange>
          </w:rPr>
          <w:delText>"</w:delText>
        </w:r>
      </w:del>
      <w:ins w:id="383" w:author="Hannah Knehr" w:date="2023-07-03T12:53:00Z">
        <w:r w:rsidR="00D8338B" w:rsidRPr="00463C36">
          <w:rPr>
            <w:rPrChange w:id="384" w:author="Hannah Knehr" w:date="2023-07-03T14:04:00Z">
              <w:rPr>
                <w:highlight w:val="yellow"/>
              </w:rPr>
            </w:rPrChange>
          </w:rPr>
          <w:t>„</w:t>
        </w:r>
      </w:ins>
      <w:r w:rsidR="002D615F" w:rsidRPr="00463C36">
        <w:rPr>
          <w:rPrChange w:id="385" w:author="Hannah Knehr" w:date="2023-07-03T14:04:00Z">
            <w:rPr>
              <w:highlight w:val="yellow"/>
            </w:rPr>
          </w:rPrChange>
        </w:rPr>
        <w:t>Occupation</w:t>
      </w:r>
      <w:ins w:id="386" w:author="Hannah Knehr" w:date="2023-07-03T12:54:00Z">
        <w:r w:rsidR="00D8338B" w:rsidRPr="00463C36">
          <w:rPr>
            <w:rPrChange w:id="387" w:author="Hannah Knehr" w:date="2023-07-03T14:04:00Z">
              <w:rPr>
                <w:highlight w:val="yellow"/>
              </w:rPr>
            </w:rPrChange>
          </w:rPr>
          <w:t>“</w:t>
        </w:r>
      </w:ins>
      <w:del w:id="388" w:author="Hannah Knehr" w:date="2023-07-03T12:54:00Z">
        <w:r w:rsidR="002D615F" w:rsidRPr="00463C36" w:rsidDel="00D8338B">
          <w:rPr>
            <w:rPrChange w:id="389" w:author="Hannah Knehr" w:date="2023-07-03T14:04:00Z">
              <w:rPr>
                <w:highlight w:val="yellow"/>
              </w:rPr>
            </w:rPrChange>
          </w:rPr>
          <w:delText>"</w:delText>
        </w:r>
      </w:del>
      <w:r w:rsidR="002D615F" w:rsidRPr="00463C36">
        <w:rPr>
          <w:rPrChange w:id="390" w:author="Hannah Knehr" w:date="2023-07-03T14:04:00Z">
            <w:rPr>
              <w:highlight w:val="yellow"/>
            </w:rPr>
          </w:rPrChange>
        </w:rPr>
        <w:t>)</w:t>
      </w:r>
      <w:r w:rsidRPr="00463C36">
        <w:rPr>
          <w:rPrChange w:id="391" w:author="Hannah Knehr" w:date="2023-07-03T14:04:00Z">
            <w:rPr>
              <w:highlight w:val="yellow"/>
            </w:rPr>
          </w:rPrChange>
        </w:rPr>
        <w:t>,  Jahreseinkommen</w:t>
      </w:r>
      <w:r w:rsidR="002D615F" w:rsidRPr="00463C36">
        <w:rPr>
          <w:rPrChange w:id="392" w:author="Hannah Knehr" w:date="2023-07-03T14:04:00Z">
            <w:rPr>
              <w:highlight w:val="yellow"/>
            </w:rPr>
          </w:rPrChange>
        </w:rPr>
        <w:t xml:space="preserve"> (</w:t>
      </w:r>
      <w:del w:id="393" w:author="Hannah Knehr" w:date="2023-07-03T12:53:00Z">
        <w:r w:rsidR="002D615F" w:rsidRPr="00463C36" w:rsidDel="00D8338B">
          <w:rPr>
            <w:rPrChange w:id="394" w:author="Hannah Knehr" w:date="2023-07-03T14:04:00Z">
              <w:rPr>
                <w:highlight w:val="yellow"/>
              </w:rPr>
            </w:rPrChange>
          </w:rPr>
          <w:delText>"</w:delText>
        </w:r>
      </w:del>
      <w:ins w:id="395" w:author="Hannah Knehr" w:date="2023-07-03T12:53:00Z">
        <w:r w:rsidR="00D8338B" w:rsidRPr="00463C36">
          <w:rPr>
            <w:rPrChange w:id="396" w:author="Hannah Knehr" w:date="2023-07-03T14:04:00Z">
              <w:rPr>
                <w:highlight w:val="yellow"/>
              </w:rPr>
            </w:rPrChange>
          </w:rPr>
          <w:t>„</w:t>
        </w:r>
      </w:ins>
      <w:r w:rsidR="002D615F" w:rsidRPr="00463C36">
        <w:rPr>
          <w:rPrChange w:id="397" w:author="Hannah Knehr" w:date="2023-07-03T14:04:00Z">
            <w:rPr>
              <w:highlight w:val="yellow"/>
            </w:rPr>
          </w:rPrChange>
        </w:rPr>
        <w:t>Annual_Income</w:t>
      </w:r>
      <w:ins w:id="398" w:author="Hannah Knehr" w:date="2023-07-03T12:53:00Z">
        <w:r w:rsidR="00D8338B" w:rsidRPr="00463C36">
          <w:rPr>
            <w:rPrChange w:id="399" w:author="Hannah Knehr" w:date="2023-07-03T14:04:00Z">
              <w:rPr>
                <w:highlight w:val="yellow"/>
              </w:rPr>
            </w:rPrChange>
          </w:rPr>
          <w:t>“</w:t>
        </w:r>
      </w:ins>
      <w:del w:id="400" w:author="Hannah Knehr" w:date="2023-07-03T12:53:00Z">
        <w:r w:rsidR="002D615F" w:rsidRPr="00463C36" w:rsidDel="00D8338B">
          <w:rPr>
            <w:rPrChange w:id="401" w:author="Hannah Knehr" w:date="2023-07-03T14:04:00Z">
              <w:rPr>
                <w:highlight w:val="yellow"/>
              </w:rPr>
            </w:rPrChange>
          </w:rPr>
          <w:delText>"</w:delText>
        </w:r>
      </w:del>
      <w:r w:rsidR="002D615F" w:rsidRPr="00463C36">
        <w:rPr>
          <w:rPrChange w:id="402" w:author="Hannah Knehr" w:date="2023-07-03T14:04:00Z">
            <w:rPr>
              <w:highlight w:val="yellow"/>
            </w:rPr>
          </w:rPrChange>
        </w:rPr>
        <w:t>)</w:t>
      </w:r>
      <w:r w:rsidRPr="00463C36">
        <w:rPr>
          <w:rPrChange w:id="403" w:author="Hannah Knehr" w:date="2023-07-03T14:04:00Z">
            <w:rPr>
              <w:highlight w:val="yellow"/>
            </w:rPr>
          </w:rPrChange>
        </w:rPr>
        <w:t>, Monatsgehalt</w:t>
      </w:r>
      <w:r w:rsidR="002D615F" w:rsidRPr="00463C36">
        <w:rPr>
          <w:rPrChange w:id="404" w:author="Hannah Knehr" w:date="2023-07-03T14:04:00Z">
            <w:rPr>
              <w:highlight w:val="yellow"/>
            </w:rPr>
          </w:rPrChange>
        </w:rPr>
        <w:t xml:space="preserve"> </w:t>
      </w:r>
      <w:ins w:id="405" w:author="Hannah Knehr" w:date="2023-07-03T14:08:00Z">
        <w:r w:rsidR="00992364">
          <w:t>(</w:t>
        </w:r>
      </w:ins>
      <w:ins w:id="406" w:author="Hannah Knehr" w:date="2023-07-03T12:54:00Z">
        <w:r w:rsidR="00D8338B" w:rsidRPr="00463C36">
          <w:rPr>
            <w:rPrChange w:id="407" w:author="Hannah Knehr" w:date="2023-07-03T14:04:00Z">
              <w:rPr>
                <w:highlight w:val="yellow"/>
              </w:rPr>
            </w:rPrChange>
          </w:rPr>
          <w:t>„</w:t>
        </w:r>
      </w:ins>
      <w:del w:id="408" w:author="Hannah Knehr" w:date="2023-07-03T12:54:00Z">
        <w:r w:rsidR="002D615F" w:rsidRPr="00463C36" w:rsidDel="00D8338B">
          <w:rPr>
            <w:rPrChange w:id="409" w:author="Hannah Knehr" w:date="2023-07-03T14:04:00Z">
              <w:rPr>
                <w:highlight w:val="yellow"/>
              </w:rPr>
            </w:rPrChange>
          </w:rPr>
          <w:delText>"</w:delText>
        </w:r>
      </w:del>
      <w:r w:rsidR="002D615F" w:rsidRPr="00463C36">
        <w:rPr>
          <w:rPrChange w:id="410" w:author="Hannah Knehr" w:date="2023-07-03T14:04:00Z">
            <w:rPr>
              <w:highlight w:val="yellow"/>
            </w:rPr>
          </w:rPrChange>
        </w:rPr>
        <w:t>Monthly_Inhand_Salary</w:t>
      </w:r>
      <w:del w:id="411" w:author="Hannah Knehr" w:date="2023-07-03T12:54:00Z">
        <w:r w:rsidR="002D615F" w:rsidRPr="00463C36" w:rsidDel="00D8338B">
          <w:rPr>
            <w:rPrChange w:id="412" w:author="Hannah Knehr" w:date="2023-07-03T14:04:00Z">
              <w:rPr>
                <w:highlight w:val="yellow"/>
              </w:rPr>
            </w:rPrChange>
          </w:rPr>
          <w:delText>"</w:delText>
        </w:r>
      </w:del>
      <w:ins w:id="413" w:author="Hannah Knehr" w:date="2023-07-03T12:54:00Z">
        <w:r w:rsidR="00D8338B" w:rsidRPr="00463C36">
          <w:rPr>
            <w:rPrChange w:id="414" w:author="Hannah Knehr" w:date="2023-07-03T14:04:00Z">
              <w:rPr>
                <w:highlight w:val="yellow"/>
              </w:rPr>
            </w:rPrChange>
          </w:rPr>
          <w:t>“</w:t>
        </w:r>
      </w:ins>
      <w:r w:rsidR="002D615F" w:rsidRPr="00463C36">
        <w:rPr>
          <w:rPrChange w:id="415" w:author="Hannah Knehr" w:date="2023-07-03T14:04:00Z">
            <w:rPr>
              <w:highlight w:val="yellow"/>
            </w:rPr>
          </w:rPrChange>
        </w:rPr>
        <w:t>)</w:t>
      </w:r>
      <w:r w:rsidRPr="00463C36">
        <w:rPr>
          <w:rPrChange w:id="416" w:author="Hannah Knehr" w:date="2023-07-03T14:04:00Z">
            <w:rPr>
              <w:highlight w:val="yellow"/>
            </w:rPr>
          </w:rPrChange>
        </w:rPr>
        <w:t>, Anzahl Bankkonten</w:t>
      </w:r>
      <w:r w:rsidR="002D615F" w:rsidRPr="00463C36">
        <w:rPr>
          <w:rPrChange w:id="417" w:author="Hannah Knehr" w:date="2023-07-03T14:04:00Z">
            <w:rPr>
              <w:highlight w:val="yellow"/>
            </w:rPr>
          </w:rPrChange>
        </w:rPr>
        <w:t xml:space="preserve"> (</w:t>
      </w:r>
      <w:del w:id="418" w:author="Hannah Knehr" w:date="2023-07-03T12:54:00Z">
        <w:r w:rsidR="002D615F" w:rsidRPr="00463C36" w:rsidDel="00D8338B">
          <w:rPr>
            <w:rPrChange w:id="419" w:author="Hannah Knehr" w:date="2023-07-03T14:04:00Z">
              <w:rPr>
                <w:highlight w:val="yellow"/>
              </w:rPr>
            </w:rPrChange>
          </w:rPr>
          <w:delText>"</w:delText>
        </w:r>
      </w:del>
      <w:ins w:id="420" w:author="Hannah Knehr" w:date="2023-07-03T12:54:00Z">
        <w:r w:rsidR="00D8338B" w:rsidRPr="00463C36">
          <w:rPr>
            <w:rPrChange w:id="421" w:author="Hannah Knehr" w:date="2023-07-03T14:04:00Z">
              <w:rPr>
                <w:highlight w:val="yellow"/>
              </w:rPr>
            </w:rPrChange>
          </w:rPr>
          <w:t>„</w:t>
        </w:r>
      </w:ins>
      <w:r w:rsidR="002D615F" w:rsidRPr="00463C36">
        <w:rPr>
          <w:rPrChange w:id="422" w:author="Hannah Knehr" w:date="2023-07-03T14:04:00Z">
            <w:rPr>
              <w:highlight w:val="yellow"/>
            </w:rPr>
          </w:rPrChange>
        </w:rPr>
        <w:t>Num_Bank_Accounts</w:t>
      </w:r>
      <w:del w:id="423" w:author="Hannah Knehr" w:date="2023-07-03T12:54:00Z">
        <w:r w:rsidR="002D615F" w:rsidRPr="00463C36" w:rsidDel="00D8338B">
          <w:rPr>
            <w:rPrChange w:id="424" w:author="Hannah Knehr" w:date="2023-07-03T14:04:00Z">
              <w:rPr>
                <w:highlight w:val="yellow"/>
              </w:rPr>
            </w:rPrChange>
          </w:rPr>
          <w:delText>"</w:delText>
        </w:r>
      </w:del>
      <w:ins w:id="425" w:author="Hannah Knehr" w:date="2023-07-03T12:54:00Z">
        <w:r w:rsidR="00D8338B" w:rsidRPr="00463C36">
          <w:rPr>
            <w:rPrChange w:id="426" w:author="Hannah Knehr" w:date="2023-07-03T14:04:00Z">
              <w:rPr>
                <w:highlight w:val="yellow"/>
              </w:rPr>
            </w:rPrChange>
          </w:rPr>
          <w:t>“</w:t>
        </w:r>
      </w:ins>
      <w:r w:rsidR="002D615F" w:rsidRPr="00463C36">
        <w:rPr>
          <w:rPrChange w:id="427" w:author="Hannah Knehr" w:date="2023-07-03T14:04:00Z">
            <w:rPr>
              <w:highlight w:val="yellow"/>
            </w:rPr>
          </w:rPrChange>
        </w:rPr>
        <w:t>)</w:t>
      </w:r>
      <w:r w:rsidRPr="00463C36">
        <w:rPr>
          <w:rPrChange w:id="428" w:author="Hannah Knehr" w:date="2023-07-03T14:04:00Z">
            <w:rPr>
              <w:highlight w:val="yellow"/>
            </w:rPr>
          </w:rPrChange>
        </w:rPr>
        <w:t>, Anzahl Kreditkarten</w:t>
      </w:r>
      <w:r w:rsidR="002D615F" w:rsidRPr="00463C36">
        <w:rPr>
          <w:rPrChange w:id="429" w:author="Hannah Knehr" w:date="2023-07-03T14:04:00Z">
            <w:rPr>
              <w:highlight w:val="yellow"/>
            </w:rPr>
          </w:rPrChange>
        </w:rPr>
        <w:t xml:space="preserve"> (</w:t>
      </w:r>
      <w:del w:id="430" w:author="Hannah Knehr" w:date="2023-07-03T12:54:00Z">
        <w:r w:rsidR="002D615F" w:rsidRPr="00463C36" w:rsidDel="00D8338B">
          <w:rPr>
            <w:rPrChange w:id="431" w:author="Hannah Knehr" w:date="2023-07-03T14:04:00Z">
              <w:rPr>
                <w:highlight w:val="yellow"/>
              </w:rPr>
            </w:rPrChange>
          </w:rPr>
          <w:delText>"</w:delText>
        </w:r>
      </w:del>
      <w:ins w:id="432" w:author="Hannah Knehr" w:date="2023-07-03T12:54:00Z">
        <w:r w:rsidR="00D8338B" w:rsidRPr="00463C36">
          <w:rPr>
            <w:rPrChange w:id="433" w:author="Hannah Knehr" w:date="2023-07-03T14:04:00Z">
              <w:rPr>
                <w:highlight w:val="yellow"/>
              </w:rPr>
            </w:rPrChange>
          </w:rPr>
          <w:t>„</w:t>
        </w:r>
      </w:ins>
      <w:r w:rsidR="002D615F" w:rsidRPr="00463C36">
        <w:rPr>
          <w:rPrChange w:id="434" w:author="Hannah Knehr" w:date="2023-07-03T14:04:00Z">
            <w:rPr>
              <w:highlight w:val="yellow"/>
            </w:rPr>
          </w:rPrChange>
        </w:rPr>
        <w:t>Num_Credit_Card</w:t>
      </w:r>
      <w:del w:id="435" w:author="Hannah Knehr" w:date="2023-07-03T12:54:00Z">
        <w:r w:rsidR="002D615F" w:rsidRPr="00463C36" w:rsidDel="00D8338B">
          <w:rPr>
            <w:rPrChange w:id="436" w:author="Hannah Knehr" w:date="2023-07-03T14:04:00Z">
              <w:rPr>
                <w:highlight w:val="yellow"/>
              </w:rPr>
            </w:rPrChange>
          </w:rPr>
          <w:delText>"</w:delText>
        </w:r>
      </w:del>
      <w:ins w:id="437" w:author="Hannah Knehr" w:date="2023-07-03T12:54:00Z">
        <w:r w:rsidR="00D8338B" w:rsidRPr="00463C36">
          <w:rPr>
            <w:rPrChange w:id="438" w:author="Hannah Knehr" w:date="2023-07-03T14:04:00Z">
              <w:rPr>
                <w:highlight w:val="yellow"/>
              </w:rPr>
            </w:rPrChange>
          </w:rPr>
          <w:t>“</w:t>
        </w:r>
      </w:ins>
      <w:r w:rsidR="002D615F" w:rsidRPr="00463C36">
        <w:rPr>
          <w:rPrChange w:id="439" w:author="Hannah Knehr" w:date="2023-07-03T14:04:00Z">
            <w:rPr>
              <w:highlight w:val="yellow"/>
            </w:rPr>
          </w:rPrChange>
        </w:rPr>
        <w:t>)</w:t>
      </w:r>
      <w:r w:rsidRPr="00463C36">
        <w:rPr>
          <w:rPrChange w:id="440" w:author="Hannah Knehr" w:date="2023-07-03T14:04:00Z">
            <w:rPr>
              <w:highlight w:val="yellow"/>
            </w:rPr>
          </w:rPrChange>
        </w:rPr>
        <w:t>, Zinssatz</w:t>
      </w:r>
      <w:r w:rsidR="002D615F" w:rsidRPr="00463C36">
        <w:rPr>
          <w:rPrChange w:id="441" w:author="Hannah Knehr" w:date="2023-07-03T14:04:00Z">
            <w:rPr>
              <w:highlight w:val="yellow"/>
            </w:rPr>
          </w:rPrChange>
        </w:rPr>
        <w:t xml:space="preserve"> (</w:t>
      </w:r>
      <w:del w:id="442" w:author="Hannah Knehr" w:date="2023-07-03T12:54:00Z">
        <w:r w:rsidR="002D615F" w:rsidRPr="00463C36" w:rsidDel="00D8338B">
          <w:rPr>
            <w:rPrChange w:id="443" w:author="Hannah Knehr" w:date="2023-07-03T14:04:00Z">
              <w:rPr>
                <w:highlight w:val="yellow"/>
              </w:rPr>
            </w:rPrChange>
          </w:rPr>
          <w:delText>"</w:delText>
        </w:r>
      </w:del>
      <w:ins w:id="444" w:author="Hannah Knehr" w:date="2023-07-03T12:54:00Z">
        <w:r w:rsidR="00D8338B" w:rsidRPr="00463C36">
          <w:rPr>
            <w:rPrChange w:id="445" w:author="Hannah Knehr" w:date="2023-07-03T14:04:00Z">
              <w:rPr>
                <w:highlight w:val="yellow"/>
              </w:rPr>
            </w:rPrChange>
          </w:rPr>
          <w:t>„</w:t>
        </w:r>
      </w:ins>
      <w:r w:rsidR="002D615F" w:rsidRPr="00463C36">
        <w:rPr>
          <w:rPrChange w:id="446" w:author="Hannah Knehr" w:date="2023-07-03T14:04:00Z">
            <w:rPr>
              <w:highlight w:val="yellow"/>
            </w:rPr>
          </w:rPrChange>
        </w:rPr>
        <w:t>Interest_Rate</w:t>
      </w:r>
      <w:del w:id="447" w:author="Hannah Knehr" w:date="2023-07-03T12:54:00Z">
        <w:r w:rsidR="002D615F" w:rsidRPr="00463C36" w:rsidDel="00D8338B">
          <w:rPr>
            <w:rPrChange w:id="448" w:author="Hannah Knehr" w:date="2023-07-03T14:04:00Z">
              <w:rPr>
                <w:highlight w:val="yellow"/>
              </w:rPr>
            </w:rPrChange>
          </w:rPr>
          <w:delText>"</w:delText>
        </w:r>
      </w:del>
      <w:ins w:id="449" w:author="Hannah Knehr" w:date="2023-07-03T12:54:00Z">
        <w:r w:rsidR="00D8338B" w:rsidRPr="00463C36">
          <w:rPr>
            <w:rPrChange w:id="450" w:author="Hannah Knehr" w:date="2023-07-03T14:04:00Z">
              <w:rPr>
                <w:highlight w:val="yellow"/>
              </w:rPr>
            </w:rPrChange>
          </w:rPr>
          <w:t>“</w:t>
        </w:r>
      </w:ins>
      <w:r w:rsidR="002D615F" w:rsidRPr="00463C36">
        <w:rPr>
          <w:rPrChange w:id="451" w:author="Hannah Knehr" w:date="2023-07-03T14:04:00Z">
            <w:rPr>
              <w:highlight w:val="yellow"/>
            </w:rPr>
          </w:rPrChange>
        </w:rPr>
        <w:t>)</w:t>
      </w:r>
      <w:r w:rsidRPr="00463C36">
        <w:rPr>
          <w:rPrChange w:id="452" w:author="Hannah Knehr" w:date="2023-07-03T14:04:00Z">
            <w:rPr>
              <w:highlight w:val="yellow"/>
            </w:rPr>
          </w:rPrChange>
        </w:rPr>
        <w:t>, Anzahl Darlehen</w:t>
      </w:r>
      <w:r w:rsidR="002D615F" w:rsidRPr="00463C36">
        <w:rPr>
          <w:rPrChange w:id="453" w:author="Hannah Knehr" w:date="2023-07-03T14:04:00Z">
            <w:rPr>
              <w:highlight w:val="yellow"/>
            </w:rPr>
          </w:rPrChange>
        </w:rPr>
        <w:t xml:space="preserve"> (</w:t>
      </w:r>
      <w:ins w:id="454" w:author="Hannah Knehr" w:date="2023-07-03T12:54:00Z">
        <w:r w:rsidR="00D8338B" w:rsidRPr="00463C36">
          <w:rPr>
            <w:rPrChange w:id="455" w:author="Hannah Knehr" w:date="2023-07-03T14:04:00Z">
              <w:rPr>
                <w:highlight w:val="yellow"/>
              </w:rPr>
            </w:rPrChange>
          </w:rPr>
          <w:t>„</w:t>
        </w:r>
      </w:ins>
      <w:del w:id="456" w:author="Hannah Knehr" w:date="2023-07-03T12:54:00Z">
        <w:r w:rsidR="002D615F" w:rsidRPr="00463C36" w:rsidDel="00D8338B">
          <w:rPr>
            <w:rPrChange w:id="457" w:author="Hannah Knehr" w:date="2023-07-03T14:04:00Z">
              <w:rPr>
                <w:highlight w:val="yellow"/>
              </w:rPr>
            </w:rPrChange>
          </w:rPr>
          <w:delText>"</w:delText>
        </w:r>
      </w:del>
      <w:r w:rsidR="002D615F" w:rsidRPr="00463C36">
        <w:rPr>
          <w:rPrChange w:id="458" w:author="Hannah Knehr" w:date="2023-07-03T14:04:00Z">
            <w:rPr>
              <w:highlight w:val="yellow"/>
            </w:rPr>
          </w:rPrChange>
        </w:rPr>
        <w:t>Num_of_Loan</w:t>
      </w:r>
      <w:del w:id="459" w:author="Hannah Knehr" w:date="2023-07-03T12:54:00Z">
        <w:r w:rsidR="002D615F" w:rsidRPr="00463C36" w:rsidDel="00D8338B">
          <w:rPr>
            <w:rPrChange w:id="460" w:author="Hannah Knehr" w:date="2023-07-03T14:04:00Z">
              <w:rPr>
                <w:highlight w:val="yellow"/>
              </w:rPr>
            </w:rPrChange>
          </w:rPr>
          <w:delText>"</w:delText>
        </w:r>
      </w:del>
      <w:ins w:id="461" w:author="Hannah Knehr" w:date="2023-07-03T12:54:00Z">
        <w:r w:rsidR="00D8338B" w:rsidRPr="00463C36">
          <w:rPr>
            <w:rPrChange w:id="462" w:author="Hannah Knehr" w:date="2023-07-03T14:04:00Z">
              <w:rPr>
                <w:highlight w:val="yellow"/>
              </w:rPr>
            </w:rPrChange>
          </w:rPr>
          <w:t>“</w:t>
        </w:r>
      </w:ins>
      <w:r w:rsidR="002D615F" w:rsidRPr="00463C36">
        <w:rPr>
          <w:rPrChange w:id="463" w:author="Hannah Knehr" w:date="2023-07-03T14:04:00Z">
            <w:rPr>
              <w:highlight w:val="yellow"/>
            </w:rPr>
          </w:rPrChange>
        </w:rPr>
        <w:t>)</w:t>
      </w:r>
      <w:r w:rsidRPr="00463C36">
        <w:rPr>
          <w:rPrChange w:id="464" w:author="Hannah Knehr" w:date="2023-07-03T14:04:00Z">
            <w:rPr>
              <w:highlight w:val="yellow"/>
            </w:rPr>
          </w:rPrChange>
        </w:rPr>
        <w:t>, Art des Darlehens</w:t>
      </w:r>
      <w:r w:rsidR="00CB1381" w:rsidRPr="00463C36">
        <w:rPr>
          <w:rPrChange w:id="465" w:author="Hannah Knehr" w:date="2023-07-03T14:04:00Z">
            <w:rPr>
              <w:highlight w:val="yellow"/>
            </w:rPr>
          </w:rPrChange>
        </w:rPr>
        <w:t xml:space="preserve"> </w:t>
      </w:r>
      <w:ins w:id="466" w:author="Hannah Knehr" w:date="2023-07-03T12:55:00Z">
        <w:r w:rsidR="00D8338B" w:rsidRPr="00463C36">
          <w:rPr>
            <w:rPrChange w:id="467" w:author="Hannah Knehr" w:date="2023-07-03T14:04:00Z">
              <w:rPr>
                <w:highlight w:val="yellow"/>
              </w:rPr>
            </w:rPrChange>
          </w:rPr>
          <w:t>(„</w:t>
        </w:r>
      </w:ins>
      <w:del w:id="468" w:author="Hannah Knehr" w:date="2023-07-03T12:55:00Z">
        <w:r w:rsidR="00CB1381" w:rsidRPr="00463C36" w:rsidDel="00D8338B">
          <w:rPr>
            <w:rPrChange w:id="469" w:author="Hannah Knehr" w:date="2023-07-03T14:04:00Z">
              <w:rPr>
                <w:highlight w:val="yellow"/>
              </w:rPr>
            </w:rPrChange>
          </w:rPr>
          <w:delText>(</w:delText>
        </w:r>
      </w:del>
      <w:del w:id="470" w:author="Hannah Knehr" w:date="2023-07-03T12:54:00Z">
        <w:r w:rsidR="00CB1381" w:rsidRPr="00463C36" w:rsidDel="00D8338B">
          <w:rPr>
            <w:rPrChange w:id="471" w:author="Hannah Knehr" w:date="2023-07-03T14:04:00Z">
              <w:rPr>
                <w:highlight w:val="yellow"/>
              </w:rPr>
            </w:rPrChange>
          </w:rPr>
          <w:delText>"</w:delText>
        </w:r>
      </w:del>
      <w:r w:rsidR="00CB1381" w:rsidRPr="00463C36">
        <w:rPr>
          <w:rPrChange w:id="472" w:author="Hannah Knehr" w:date="2023-07-03T14:04:00Z">
            <w:rPr>
              <w:highlight w:val="yellow"/>
            </w:rPr>
          </w:rPrChange>
        </w:rPr>
        <w:t>Type_of_Loan</w:t>
      </w:r>
      <w:del w:id="473" w:author="Hannah Knehr" w:date="2023-07-03T12:55:00Z">
        <w:r w:rsidR="00CB1381" w:rsidRPr="00463C36" w:rsidDel="00D8338B">
          <w:rPr>
            <w:rPrChange w:id="474" w:author="Hannah Knehr" w:date="2023-07-03T14:04:00Z">
              <w:rPr>
                <w:highlight w:val="yellow"/>
              </w:rPr>
            </w:rPrChange>
          </w:rPr>
          <w:delText>"</w:delText>
        </w:r>
      </w:del>
      <w:ins w:id="475" w:author="Hannah Knehr" w:date="2023-07-03T12:55:00Z">
        <w:r w:rsidR="00D8338B" w:rsidRPr="00463C36">
          <w:rPr>
            <w:rPrChange w:id="476" w:author="Hannah Knehr" w:date="2023-07-03T14:04:00Z">
              <w:rPr>
                <w:highlight w:val="yellow"/>
              </w:rPr>
            </w:rPrChange>
          </w:rPr>
          <w:t>“</w:t>
        </w:r>
      </w:ins>
      <w:r w:rsidR="00CB1381" w:rsidRPr="00463C36">
        <w:rPr>
          <w:rPrChange w:id="477" w:author="Hannah Knehr" w:date="2023-07-03T14:04:00Z">
            <w:rPr>
              <w:highlight w:val="yellow"/>
            </w:rPr>
          </w:rPrChange>
        </w:rPr>
        <w:t>)</w:t>
      </w:r>
      <w:r w:rsidRPr="00463C36">
        <w:rPr>
          <w:rPrChange w:id="478" w:author="Hannah Knehr" w:date="2023-07-03T14:04:00Z">
            <w:rPr>
              <w:highlight w:val="yellow"/>
            </w:rPr>
          </w:rPrChange>
        </w:rPr>
        <w:t>, Verspätung vom Fälligkeitsdatum</w:t>
      </w:r>
      <w:r w:rsidR="002D615F" w:rsidRPr="00463C36">
        <w:rPr>
          <w:rPrChange w:id="479" w:author="Hannah Knehr" w:date="2023-07-03T14:04:00Z">
            <w:rPr>
              <w:highlight w:val="yellow"/>
            </w:rPr>
          </w:rPrChange>
        </w:rPr>
        <w:t xml:space="preserve"> (</w:t>
      </w:r>
      <w:del w:id="480" w:author="Hannah Knehr" w:date="2023-07-03T12:55:00Z">
        <w:r w:rsidR="002D615F" w:rsidRPr="00463C36" w:rsidDel="00D8338B">
          <w:rPr>
            <w:rPrChange w:id="481" w:author="Hannah Knehr" w:date="2023-07-03T14:04:00Z">
              <w:rPr>
                <w:highlight w:val="yellow"/>
              </w:rPr>
            </w:rPrChange>
          </w:rPr>
          <w:delText>"</w:delText>
        </w:r>
      </w:del>
      <w:ins w:id="482" w:author="Hannah Knehr" w:date="2023-07-03T12:55:00Z">
        <w:r w:rsidR="00D8338B" w:rsidRPr="00463C36">
          <w:rPr>
            <w:rPrChange w:id="483" w:author="Hannah Knehr" w:date="2023-07-03T14:04:00Z">
              <w:rPr>
                <w:highlight w:val="yellow"/>
              </w:rPr>
            </w:rPrChange>
          </w:rPr>
          <w:t>„</w:t>
        </w:r>
      </w:ins>
      <w:r w:rsidR="002D615F" w:rsidRPr="00463C36">
        <w:rPr>
          <w:rPrChange w:id="484" w:author="Hannah Knehr" w:date="2023-07-03T14:04:00Z">
            <w:rPr>
              <w:highlight w:val="yellow"/>
            </w:rPr>
          </w:rPrChange>
        </w:rPr>
        <w:t>Delay_from_due_date</w:t>
      </w:r>
      <w:ins w:id="485" w:author="Hannah Knehr" w:date="2023-07-03T12:55:00Z">
        <w:r w:rsidR="00D8338B" w:rsidRPr="00463C36">
          <w:rPr>
            <w:rPrChange w:id="486" w:author="Hannah Knehr" w:date="2023-07-03T14:04:00Z">
              <w:rPr>
                <w:highlight w:val="yellow"/>
              </w:rPr>
            </w:rPrChange>
          </w:rPr>
          <w:t>“</w:t>
        </w:r>
      </w:ins>
      <w:del w:id="487" w:author="Hannah Knehr" w:date="2023-07-03T12:55:00Z">
        <w:r w:rsidR="002D615F" w:rsidRPr="00463C36" w:rsidDel="00D8338B">
          <w:rPr>
            <w:rPrChange w:id="488" w:author="Hannah Knehr" w:date="2023-07-03T14:04:00Z">
              <w:rPr>
                <w:highlight w:val="yellow"/>
              </w:rPr>
            </w:rPrChange>
          </w:rPr>
          <w:delText>"</w:delText>
        </w:r>
      </w:del>
      <w:r w:rsidR="002D615F" w:rsidRPr="00463C36">
        <w:rPr>
          <w:rPrChange w:id="489" w:author="Hannah Knehr" w:date="2023-07-03T14:04:00Z">
            <w:rPr>
              <w:highlight w:val="yellow"/>
            </w:rPr>
          </w:rPrChange>
        </w:rPr>
        <w:t>)</w:t>
      </w:r>
      <w:r w:rsidRPr="00463C36">
        <w:rPr>
          <w:rPrChange w:id="490" w:author="Hannah Knehr" w:date="2023-07-03T14:04:00Z">
            <w:rPr>
              <w:highlight w:val="yellow"/>
            </w:rPr>
          </w:rPrChange>
        </w:rPr>
        <w:t>, Anzahl verspäteter Zahlungen</w:t>
      </w:r>
      <w:r w:rsidR="002D615F" w:rsidRPr="00463C36">
        <w:rPr>
          <w:rPrChange w:id="491" w:author="Hannah Knehr" w:date="2023-07-03T14:04:00Z">
            <w:rPr>
              <w:highlight w:val="yellow"/>
            </w:rPr>
          </w:rPrChange>
        </w:rPr>
        <w:t xml:space="preserve"> (</w:t>
      </w:r>
      <w:ins w:id="492" w:author="Hannah Knehr" w:date="2023-07-03T12:55:00Z">
        <w:r w:rsidR="00D8338B" w:rsidRPr="00463C36">
          <w:rPr>
            <w:rPrChange w:id="493" w:author="Hannah Knehr" w:date="2023-07-03T14:04:00Z">
              <w:rPr>
                <w:highlight w:val="yellow"/>
              </w:rPr>
            </w:rPrChange>
          </w:rPr>
          <w:t>„</w:t>
        </w:r>
      </w:ins>
      <w:del w:id="494" w:author="Hannah Knehr" w:date="2023-07-03T12:55:00Z">
        <w:r w:rsidR="002D615F" w:rsidRPr="00463C36" w:rsidDel="00D8338B">
          <w:rPr>
            <w:rPrChange w:id="495" w:author="Hannah Knehr" w:date="2023-07-03T14:04:00Z">
              <w:rPr>
                <w:highlight w:val="yellow"/>
              </w:rPr>
            </w:rPrChange>
          </w:rPr>
          <w:delText>"</w:delText>
        </w:r>
      </w:del>
      <w:r w:rsidR="002D615F" w:rsidRPr="00463C36">
        <w:rPr>
          <w:rPrChange w:id="496" w:author="Hannah Knehr" w:date="2023-07-03T14:04:00Z">
            <w:rPr>
              <w:highlight w:val="yellow"/>
            </w:rPr>
          </w:rPrChange>
        </w:rPr>
        <w:t>Num_of_Delayed_Payment</w:t>
      </w:r>
      <w:ins w:id="497" w:author="Hannah Knehr" w:date="2023-07-03T12:55:00Z">
        <w:r w:rsidR="00D8338B" w:rsidRPr="00463C36">
          <w:rPr>
            <w:rPrChange w:id="498" w:author="Hannah Knehr" w:date="2023-07-03T14:04:00Z">
              <w:rPr>
                <w:highlight w:val="yellow"/>
              </w:rPr>
            </w:rPrChange>
          </w:rPr>
          <w:t>“</w:t>
        </w:r>
      </w:ins>
      <w:del w:id="499" w:author="Hannah Knehr" w:date="2023-07-03T12:55:00Z">
        <w:r w:rsidR="002D615F" w:rsidRPr="00463C36" w:rsidDel="00D8338B">
          <w:rPr>
            <w:rPrChange w:id="500" w:author="Hannah Knehr" w:date="2023-07-03T14:04:00Z">
              <w:rPr>
                <w:highlight w:val="yellow"/>
              </w:rPr>
            </w:rPrChange>
          </w:rPr>
          <w:delText>"</w:delText>
        </w:r>
      </w:del>
      <w:r w:rsidR="002D615F" w:rsidRPr="00463C36">
        <w:rPr>
          <w:rPrChange w:id="501" w:author="Hannah Knehr" w:date="2023-07-03T14:04:00Z">
            <w:rPr>
              <w:highlight w:val="yellow"/>
            </w:rPr>
          </w:rPrChange>
        </w:rPr>
        <w:t>)</w:t>
      </w:r>
      <w:r w:rsidRPr="00463C36">
        <w:rPr>
          <w:rPrChange w:id="502" w:author="Hannah Knehr" w:date="2023-07-03T14:04:00Z">
            <w:rPr>
              <w:highlight w:val="yellow"/>
            </w:rPr>
          </w:rPrChange>
        </w:rPr>
        <w:t>, Geändertes Kreditlimit</w:t>
      </w:r>
      <w:r w:rsidR="002D615F" w:rsidRPr="00463C36">
        <w:rPr>
          <w:rPrChange w:id="503" w:author="Hannah Knehr" w:date="2023-07-03T14:04:00Z">
            <w:rPr>
              <w:highlight w:val="yellow"/>
            </w:rPr>
          </w:rPrChange>
        </w:rPr>
        <w:t xml:space="preserve"> (</w:t>
      </w:r>
      <w:ins w:id="504" w:author="Hannah Knehr" w:date="2023-07-03T12:55:00Z">
        <w:r w:rsidR="00D8338B" w:rsidRPr="00463C36">
          <w:rPr>
            <w:rPrChange w:id="505" w:author="Hannah Knehr" w:date="2023-07-03T14:04:00Z">
              <w:rPr>
                <w:highlight w:val="yellow"/>
              </w:rPr>
            </w:rPrChange>
          </w:rPr>
          <w:t>„</w:t>
        </w:r>
      </w:ins>
      <w:del w:id="506" w:author="Hannah Knehr" w:date="2023-07-03T12:55:00Z">
        <w:r w:rsidR="002D615F" w:rsidRPr="00463C36" w:rsidDel="00D8338B">
          <w:rPr>
            <w:rPrChange w:id="507" w:author="Hannah Knehr" w:date="2023-07-03T14:04:00Z">
              <w:rPr>
                <w:highlight w:val="yellow"/>
              </w:rPr>
            </w:rPrChange>
          </w:rPr>
          <w:delText>"</w:delText>
        </w:r>
      </w:del>
      <w:r w:rsidR="002D615F" w:rsidRPr="00463C36">
        <w:rPr>
          <w:rPrChange w:id="508" w:author="Hannah Knehr" w:date="2023-07-03T14:04:00Z">
            <w:rPr>
              <w:highlight w:val="yellow"/>
            </w:rPr>
          </w:rPrChange>
        </w:rPr>
        <w:t>Changed_Credit_Limit</w:t>
      </w:r>
      <w:ins w:id="509" w:author="Hannah Knehr" w:date="2023-07-03T12:55:00Z">
        <w:r w:rsidR="00D8338B" w:rsidRPr="00463C36">
          <w:rPr>
            <w:rPrChange w:id="510" w:author="Hannah Knehr" w:date="2023-07-03T14:04:00Z">
              <w:rPr>
                <w:highlight w:val="yellow"/>
              </w:rPr>
            </w:rPrChange>
          </w:rPr>
          <w:t>“</w:t>
        </w:r>
      </w:ins>
      <w:del w:id="511" w:author="Hannah Knehr" w:date="2023-07-03T12:55:00Z">
        <w:r w:rsidR="002D615F" w:rsidRPr="00463C36" w:rsidDel="00D8338B">
          <w:rPr>
            <w:rPrChange w:id="512" w:author="Hannah Knehr" w:date="2023-07-03T14:04:00Z">
              <w:rPr>
                <w:highlight w:val="yellow"/>
              </w:rPr>
            </w:rPrChange>
          </w:rPr>
          <w:delText>"</w:delText>
        </w:r>
      </w:del>
      <w:r w:rsidR="002D615F" w:rsidRPr="00463C36">
        <w:rPr>
          <w:rPrChange w:id="513" w:author="Hannah Knehr" w:date="2023-07-03T14:04:00Z">
            <w:rPr>
              <w:highlight w:val="yellow"/>
            </w:rPr>
          </w:rPrChange>
        </w:rPr>
        <w:t>)</w:t>
      </w:r>
      <w:r w:rsidRPr="00463C36">
        <w:rPr>
          <w:rPrChange w:id="514" w:author="Hannah Knehr" w:date="2023-07-03T14:04:00Z">
            <w:rPr>
              <w:highlight w:val="yellow"/>
            </w:rPr>
          </w:rPrChange>
        </w:rPr>
        <w:t>, Anzahl Kreditanfragen</w:t>
      </w:r>
      <w:r w:rsidR="002D615F" w:rsidRPr="00463C36">
        <w:rPr>
          <w:rPrChange w:id="515" w:author="Hannah Knehr" w:date="2023-07-03T14:04:00Z">
            <w:rPr>
              <w:highlight w:val="yellow"/>
            </w:rPr>
          </w:rPrChange>
        </w:rPr>
        <w:t xml:space="preserve"> (</w:t>
      </w:r>
      <w:ins w:id="516" w:author="Hannah Knehr" w:date="2023-07-03T12:55:00Z">
        <w:r w:rsidR="00D8338B" w:rsidRPr="00463C36">
          <w:rPr>
            <w:rPrChange w:id="517" w:author="Hannah Knehr" w:date="2023-07-03T14:04:00Z">
              <w:rPr>
                <w:highlight w:val="yellow"/>
              </w:rPr>
            </w:rPrChange>
          </w:rPr>
          <w:t>„</w:t>
        </w:r>
      </w:ins>
      <w:del w:id="518" w:author="Hannah Knehr" w:date="2023-07-03T12:55:00Z">
        <w:r w:rsidR="002D615F" w:rsidRPr="00463C36" w:rsidDel="00D8338B">
          <w:rPr>
            <w:rPrChange w:id="519" w:author="Hannah Knehr" w:date="2023-07-03T14:04:00Z">
              <w:rPr>
                <w:highlight w:val="yellow"/>
              </w:rPr>
            </w:rPrChange>
          </w:rPr>
          <w:delText>"</w:delText>
        </w:r>
      </w:del>
      <w:r w:rsidR="002D615F" w:rsidRPr="00463C36">
        <w:rPr>
          <w:rPrChange w:id="520" w:author="Hannah Knehr" w:date="2023-07-03T14:04:00Z">
            <w:rPr>
              <w:highlight w:val="yellow"/>
            </w:rPr>
          </w:rPrChange>
        </w:rPr>
        <w:t>Num_Credit_Inquiries</w:t>
      </w:r>
      <w:ins w:id="521" w:author="Hannah Knehr" w:date="2023-07-03T12:55:00Z">
        <w:r w:rsidR="00D8338B" w:rsidRPr="00463C36">
          <w:rPr>
            <w:rPrChange w:id="522" w:author="Hannah Knehr" w:date="2023-07-03T14:04:00Z">
              <w:rPr>
                <w:highlight w:val="yellow"/>
              </w:rPr>
            </w:rPrChange>
          </w:rPr>
          <w:t>“</w:t>
        </w:r>
      </w:ins>
      <w:del w:id="523" w:author="Hannah Knehr" w:date="2023-07-03T12:55:00Z">
        <w:r w:rsidR="002D615F" w:rsidRPr="00463C36" w:rsidDel="00D8338B">
          <w:rPr>
            <w:rPrChange w:id="524" w:author="Hannah Knehr" w:date="2023-07-03T14:04:00Z">
              <w:rPr>
                <w:highlight w:val="yellow"/>
              </w:rPr>
            </w:rPrChange>
          </w:rPr>
          <w:delText>"</w:delText>
        </w:r>
      </w:del>
      <w:r w:rsidR="002D615F" w:rsidRPr="00463C36">
        <w:rPr>
          <w:rPrChange w:id="525" w:author="Hannah Knehr" w:date="2023-07-03T14:04:00Z">
            <w:rPr>
              <w:highlight w:val="yellow"/>
            </w:rPr>
          </w:rPrChange>
        </w:rPr>
        <w:t>)</w:t>
      </w:r>
      <w:r w:rsidRPr="00463C36">
        <w:rPr>
          <w:rPrChange w:id="526" w:author="Hannah Knehr" w:date="2023-07-03T14:04:00Z">
            <w:rPr>
              <w:highlight w:val="yellow"/>
            </w:rPr>
          </w:rPrChange>
        </w:rPr>
        <w:t>, Kreditmix</w:t>
      </w:r>
      <w:r w:rsidR="002D615F" w:rsidRPr="00463C36">
        <w:rPr>
          <w:rPrChange w:id="527" w:author="Hannah Knehr" w:date="2023-07-03T14:04:00Z">
            <w:rPr>
              <w:highlight w:val="yellow"/>
            </w:rPr>
          </w:rPrChange>
        </w:rPr>
        <w:t xml:space="preserve"> (</w:t>
      </w:r>
      <w:ins w:id="528" w:author="Hannah Knehr" w:date="2023-07-03T12:55:00Z">
        <w:r w:rsidR="00D8338B" w:rsidRPr="00463C36">
          <w:rPr>
            <w:rPrChange w:id="529" w:author="Hannah Knehr" w:date="2023-07-03T14:04:00Z">
              <w:rPr>
                <w:highlight w:val="yellow"/>
              </w:rPr>
            </w:rPrChange>
          </w:rPr>
          <w:t>„</w:t>
        </w:r>
      </w:ins>
      <w:del w:id="530" w:author="Hannah Knehr" w:date="2023-07-03T12:55:00Z">
        <w:r w:rsidR="002D615F" w:rsidRPr="00463C36" w:rsidDel="00D8338B">
          <w:rPr>
            <w:rPrChange w:id="531" w:author="Hannah Knehr" w:date="2023-07-03T14:04:00Z">
              <w:rPr>
                <w:highlight w:val="yellow"/>
              </w:rPr>
            </w:rPrChange>
          </w:rPr>
          <w:delText>"</w:delText>
        </w:r>
      </w:del>
      <w:r w:rsidR="002D615F" w:rsidRPr="00463C36">
        <w:rPr>
          <w:rPrChange w:id="532" w:author="Hannah Knehr" w:date="2023-07-03T14:04:00Z">
            <w:rPr>
              <w:highlight w:val="yellow"/>
            </w:rPr>
          </w:rPrChange>
        </w:rPr>
        <w:t>Credit_Mix</w:t>
      </w:r>
      <w:ins w:id="533" w:author="Hannah Knehr" w:date="2023-07-03T12:55:00Z">
        <w:r w:rsidR="00D8338B" w:rsidRPr="00463C36">
          <w:rPr>
            <w:rPrChange w:id="534" w:author="Hannah Knehr" w:date="2023-07-03T14:04:00Z">
              <w:rPr>
                <w:highlight w:val="yellow"/>
              </w:rPr>
            </w:rPrChange>
          </w:rPr>
          <w:t>“</w:t>
        </w:r>
      </w:ins>
      <w:del w:id="535" w:author="Hannah Knehr" w:date="2023-07-03T12:55:00Z">
        <w:r w:rsidR="002D615F" w:rsidRPr="00463C36" w:rsidDel="00D8338B">
          <w:rPr>
            <w:rPrChange w:id="536" w:author="Hannah Knehr" w:date="2023-07-03T14:04:00Z">
              <w:rPr>
                <w:highlight w:val="yellow"/>
              </w:rPr>
            </w:rPrChange>
          </w:rPr>
          <w:delText>"</w:delText>
        </w:r>
      </w:del>
      <w:r w:rsidR="002D615F" w:rsidRPr="00463C36">
        <w:rPr>
          <w:rPrChange w:id="537" w:author="Hannah Knehr" w:date="2023-07-03T14:04:00Z">
            <w:rPr>
              <w:highlight w:val="yellow"/>
            </w:rPr>
          </w:rPrChange>
        </w:rPr>
        <w:t>)</w:t>
      </w:r>
      <w:r w:rsidRPr="00463C36">
        <w:rPr>
          <w:rPrChange w:id="538" w:author="Hannah Knehr" w:date="2023-07-03T14:04:00Z">
            <w:rPr>
              <w:highlight w:val="yellow"/>
            </w:rPr>
          </w:rPrChange>
        </w:rPr>
        <w:t>, Ausstehende Schulden</w:t>
      </w:r>
      <w:r w:rsidR="002D615F" w:rsidRPr="00463C36">
        <w:rPr>
          <w:rPrChange w:id="539" w:author="Hannah Knehr" w:date="2023-07-03T14:04:00Z">
            <w:rPr>
              <w:highlight w:val="yellow"/>
            </w:rPr>
          </w:rPrChange>
        </w:rPr>
        <w:t xml:space="preserve"> (</w:t>
      </w:r>
      <w:ins w:id="540" w:author="Hannah Knehr" w:date="2023-07-03T12:55:00Z">
        <w:r w:rsidR="00D8338B" w:rsidRPr="00463C36">
          <w:rPr>
            <w:rPrChange w:id="541" w:author="Hannah Knehr" w:date="2023-07-03T14:04:00Z">
              <w:rPr>
                <w:highlight w:val="yellow"/>
              </w:rPr>
            </w:rPrChange>
          </w:rPr>
          <w:t>„</w:t>
        </w:r>
      </w:ins>
      <w:del w:id="542" w:author="Hannah Knehr" w:date="2023-07-03T12:55:00Z">
        <w:r w:rsidR="002D615F" w:rsidRPr="00463C36" w:rsidDel="00D8338B">
          <w:rPr>
            <w:rPrChange w:id="543" w:author="Hannah Knehr" w:date="2023-07-03T14:04:00Z">
              <w:rPr>
                <w:highlight w:val="yellow"/>
              </w:rPr>
            </w:rPrChange>
          </w:rPr>
          <w:delText>"</w:delText>
        </w:r>
      </w:del>
      <w:r w:rsidR="002D615F" w:rsidRPr="00463C36">
        <w:rPr>
          <w:rPrChange w:id="544" w:author="Hannah Knehr" w:date="2023-07-03T14:04:00Z">
            <w:rPr>
              <w:highlight w:val="yellow"/>
            </w:rPr>
          </w:rPrChange>
        </w:rPr>
        <w:t>Outstanding_Debt</w:t>
      </w:r>
      <w:ins w:id="545" w:author="Hannah Knehr" w:date="2023-07-03T12:55:00Z">
        <w:r w:rsidR="00D8338B" w:rsidRPr="00463C36">
          <w:rPr>
            <w:rPrChange w:id="546" w:author="Hannah Knehr" w:date="2023-07-03T14:04:00Z">
              <w:rPr>
                <w:highlight w:val="yellow"/>
              </w:rPr>
            </w:rPrChange>
          </w:rPr>
          <w:t>“</w:t>
        </w:r>
      </w:ins>
      <w:del w:id="547" w:author="Hannah Knehr" w:date="2023-07-03T12:55:00Z">
        <w:r w:rsidR="002D615F" w:rsidRPr="00463C36" w:rsidDel="00D8338B">
          <w:rPr>
            <w:rPrChange w:id="548" w:author="Hannah Knehr" w:date="2023-07-03T14:04:00Z">
              <w:rPr>
                <w:highlight w:val="yellow"/>
              </w:rPr>
            </w:rPrChange>
          </w:rPr>
          <w:delText>"</w:delText>
        </w:r>
      </w:del>
      <w:r w:rsidR="002D615F" w:rsidRPr="00463C36">
        <w:rPr>
          <w:rPrChange w:id="549" w:author="Hannah Knehr" w:date="2023-07-03T14:04:00Z">
            <w:rPr>
              <w:highlight w:val="yellow"/>
            </w:rPr>
          </w:rPrChange>
        </w:rPr>
        <w:t>)</w:t>
      </w:r>
      <w:r w:rsidRPr="00463C36">
        <w:rPr>
          <w:rPrChange w:id="550" w:author="Hannah Knehr" w:date="2023-07-03T14:04:00Z">
            <w:rPr>
              <w:highlight w:val="yellow"/>
            </w:rPr>
          </w:rPrChange>
        </w:rPr>
        <w:t>, Kreditauslastungsquote</w:t>
      </w:r>
      <w:r w:rsidR="002D615F" w:rsidRPr="00463C36">
        <w:rPr>
          <w:rPrChange w:id="551" w:author="Hannah Knehr" w:date="2023-07-03T14:04:00Z">
            <w:rPr>
              <w:highlight w:val="yellow"/>
            </w:rPr>
          </w:rPrChange>
        </w:rPr>
        <w:t xml:space="preserve"> (</w:t>
      </w:r>
      <w:ins w:id="552" w:author="Hannah Knehr" w:date="2023-07-03T12:55:00Z">
        <w:r w:rsidR="00D8338B" w:rsidRPr="00463C36">
          <w:rPr>
            <w:rPrChange w:id="553" w:author="Hannah Knehr" w:date="2023-07-03T14:04:00Z">
              <w:rPr>
                <w:highlight w:val="yellow"/>
              </w:rPr>
            </w:rPrChange>
          </w:rPr>
          <w:t>„</w:t>
        </w:r>
      </w:ins>
      <w:del w:id="554" w:author="Hannah Knehr" w:date="2023-07-03T12:55:00Z">
        <w:r w:rsidR="002D615F" w:rsidRPr="00463C36" w:rsidDel="00D8338B">
          <w:rPr>
            <w:rPrChange w:id="555" w:author="Hannah Knehr" w:date="2023-07-03T14:04:00Z">
              <w:rPr>
                <w:highlight w:val="yellow"/>
              </w:rPr>
            </w:rPrChange>
          </w:rPr>
          <w:delText>"</w:delText>
        </w:r>
      </w:del>
      <w:r w:rsidR="002D615F" w:rsidRPr="00463C36">
        <w:rPr>
          <w:rPrChange w:id="556" w:author="Hannah Knehr" w:date="2023-07-03T14:04:00Z">
            <w:rPr>
              <w:highlight w:val="yellow"/>
            </w:rPr>
          </w:rPrChange>
        </w:rPr>
        <w:t>Credit_Utilization_Ratio</w:t>
      </w:r>
      <w:ins w:id="557" w:author="Hannah Knehr" w:date="2023-07-03T12:55:00Z">
        <w:r w:rsidR="00D8338B" w:rsidRPr="00463C36">
          <w:rPr>
            <w:rPrChange w:id="558" w:author="Hannah Knehr" w:date="2023-07-03T14:04:00Z">
              <w:rPr>
                <w:highlight w:val="yellow"/>
              </w:rPr>
            </w:rPrChange>
          </w:rPr>
          <w:t>“)</w:t>
        </w:r>
      </w:ins>
      <w:del w:id="559" w:author="Hannah Knehr" w:date="2023-07-03T12:55:00Z">
        <w:r w:rsidR="002D615F" w:rsidRPr="00463C36" w:rsidDel="00D8338B">
          <w:rPr>
            <w:rPrChange w:id="560" w:author="Hannah Knehr" w:date="2023-07-03T14:04:00Z">
              <w:rPr>
                <w:highlight w:val="yellow"/>
              </w:rPr>
            </w:rPrChange>
          </w:rPr>
          <w:delText>")</w:delText>
        </w:r>
      </w:del>
      <w:r w:rsidRPr="00463C36">
        <w:rPr>
          <w:rPrChange w:id="561" w:author="Hannah Knehr" w:date="2023-07-03T14:04:00Z">
            <w:rPr>
              <w:highlight w:val="yellow"/>
            </w:rPr>
          </w:rPrChange>
        </w:rPr>
        <w:t xml:space="preserve">, </w:t>
      </w:r>
      <w:r w:rsidR="002D615F" w:rsidRPr="00463C36">
        <w:rPr>
          <w:rPrChange w:id="562" w:author="Hannah Knehr" w:date="2023-07-03T14:04:00Z">
            <w:rPr>
              <w:highlight w:val="yellow"/>
            </w:rPr>
          </w:rPrChange>
        </w:rPr>
        <w:t xml:space="preserve">Alter </w:t>
      </w:r>
      <w:r w:rsidRPr="00463C36">
        <w:rPr>
          <w:rPrChange w:id="563" w:author="Hannah Knehr" w:date="2023-07-03T14:04:00Z">
            <w:rPr>
              <w:highlight w:val="yellow"/>
            </w:rPr>
          </w:rPrChange>
        </w:rPr>
        <w:t>Kredithistorie</w:t>
      </w:r>
      <w:r w:rsidR="002D615F" w:rsidRPr="00463C36">
        <w:rPr>
          <w:rPrChange w:id="564" w:author="Hannah Knehr" w:date="2023-07-03T14:04:00Z">
            <w:rPr>
              <w:highlight w:val="yellow"/>
            </w:rPr>
          </w:rPrChange>
        </w:rPr>
        <w:t xml:space="preserve"> (</w:t>
      </w:r>
      <w:del w:id="565" w:author="Hannah Knehr" w:date="2023-07-03T12:55:00Z">
        <w:r w:rsidR="002D615F" w:rsidRPr="00463C36" w:rsidDel="00D8338B">
          <w:rPr>
            <w:rPrChange w:id="566" w:author="Hannah Knehr" w:date="2023-07-03T14:04:00Z">
              <w:rPr>
                <w:highlight w:val="yellow"/>
              </w:rPr>
            </w:rPrChange>
          </w:rPr>
          <w:delText>"</w:delText>
        </w:r>
      </w:del>
      <w:ins w:id="567" w:author="Hannah Knehr" w:date="2023-07-03T12:55:00Z">
        <w:r w:rsidR="00D8338B" w:rsidRPr="00463C36">
          <w:rPr>
            <w:rPrChange w:id="568" w:author="Hannah Knehr" w:date="2023-07-03T14:04:00Z">
              <w:rPr>
                <w:highlight w:val="yellow"/>
              </w:rPr>
            </w:rPrChange>
          </w:rPr>
          <w:t>„</w:t>
        </w:r>
      </w:ins>
      <w:r w:rsidR="002D615F" w:rsidRPr="00463C36">
        <w:rPr>
          <w:rPrChange w:id="569" w:author="Hannah Knehr" w:date="2023-07-03T14:04:00Z">
            <w:rPr>
              <w:highlight w:val="yellow"/>
            </w:rPr>
          </w:rPrChange>
        </w:rPr>
        <w:t>Credit_History_Age</w:t>
      </w:r>
      <w:ins w:id="570" w:author="Hannah Knehr" w:date="2023-07-03T12:55:00Z">
        <w:r w:rsidR="00D8338B" w:rsidRPr="00463C36">
          <w:rPr>
            <w:rPrChange w:id="571" w:author="Hannah Knehr" w:date="2023-07-03T14:04:00Z">
              <w:rPr>
                <w:highlight w:val="yellow"/>
              </w:rPr>
            </w:rPrChange>
          </w:rPr>
          <w:t>“</w:t>
        </w:r>
      </w:ins>
      <w:del w:id="572" w:author="Hannah Knehr" w:date="2023-07-03T12:55:00Z">
        <w:r w:rsidR="002D615F" w:rsidRPr="00463C36" w:rsidDel="00D8338B">
          <w:rPr>
            <w:rPrChange w:id="573" w:author="Hannah Knehr" w:date="2023-07-03T14:04:00Z">
              <w:rPr>
                <w:highlight w:val="yellow"/>
              </w:rPr>
            </w:rPrChange>
          </w:rPr>
          <w:delText>"</w:delText>
        </w:r>
      </w:del>
      <w:r w:rsidR="002D615F" w:rsidRPr="00463C36">
        <w:rPr>
          <w:rPrChange w:id="574" w:author="Hannah Knehr" w:date="2023-07-03T14:04:00Z">
            <w:rPr>
              <w:highlight w:val="yellow"/>
            </w:rPr>
          </w:rPrChange>
        </w:rPr>
        <w:t>)</w:t>
      </w:r>
      <w:r w:rsidRPr="00463C36">
        <w:rPr>
          <w:rPrChange w:id="575" w:author="Hannah Knehr" w:date="2023-07-03T14:04:00Z">
            <w:rPr>
              <w:highlight w:val="yellow"/>
            </w:rPr>
          </w:rPrChange>
        </w:rPr>
        <w:t>, Zahlung von Mindestbetrag</w:t>
      </w:r>
      <w:r w:rsidR="002D615F" w:rsidRPr="00463C36">
        <w:rPr>
          <w:rPrChange w:id="576" w:author="Hannah Knehr" w:date="2023-07-03T14:04:00Z">
            <w:rPr>
              <w:highlight w:val="yellow"/>
            </w:rPr>
          </w:rPrChange>
        </w:rPr>
        <w:t xml:space="preserve"> (</w:t>
      </w:r>
      <w:ins w:id="577" w:author="Hannah Knehr" w:date="2023-07-03T12:56:00Z">
        <w:r w:rsidR="00D8338B" w:rsidRPr="00463C36">
          <w:rPr>
            <w:rPrChange w:id="578" w:author="Hannah Knehr" w:date="2023-07-03T14:04:00Z">
              <w:rPr>
                <w:highlight w:val="yellow"/>
              </w:rPr>
            </w:rPrChange>
          </w:rPr>
          <w:t>„</w:t>
        </w:r>
      </w:ins>
      <w:del w:id="579" w:author="Hannah Knehr" w:date="2023-07-03T12:56:00Z">
        <w:r w:rsidR="002D615F" w:rsidRPr="00463C36" w:rsidDel="00D8338B">
          <w:rPr>
            <w:rPrChange w:id="580" w:author="Hannah Knehr" w:date="2023-07-03T14:04:00Z">
              <w:rPr>
                <w:highlight w:val="yellow"/>
              </w:rPr>
            </w:rPrChange>
          </w:rPr>
          <w:delText>"</w:delText>
        </w:r>
      </w:del>
      <w:r w:rsidR="002D615F" w:rsidRPr="00463C36">
        <w:rPr>
          <w:rPrChange w:id="581" w:author="Hannah Knehr" w:date="2023-07-03T14:04:00Z">
            <w:rPr>
              <w:highlight w:val="yellow"/>
            </w:rPr>
          </w:rPrChange>
        </w:rPr>
        <w:t>Payment_of_Min_Amount</w:t>
      </w:r>
      <w:ins w:id="582" w:author="Hannah Knehr" w:date="2023-07-03T12:56:00Z">
        <w:r w:rsidR="00D8338B" w:rsidRPr="00463C36">
          <w:rPr>
            <w:rPrChange w:id="583" w:author="Hannah Knehr" w:date="2023-07-03T14:04:00Z">
              <w:rPr>
                <w:highlight w:val="yellow"/>
              </w:rPr>
            </w:rPrChange>
          </w:rPr>
          <w:t>“</w:t>
        </w:r>
      </w:ins>
      <w:del w:id="584" w:author="Hannah Knehr" w:date="2023-07-03T12:56:00Z">
        <w:r w:rsidR="002D615F" w:rsidRPr="00463C36" w:rsidDel="00D8338B">
          <w:rPr>
            <w:rPrChange w:id="585" w:author="Hannah Knehr" w:date="2023-07-03T14:04:00Z">
              <w:rPr>
                <w:highlight w:val="yellow"/>
              </w:rPr>
            </w:rPrChange>
          </w:rPr>
          <w:delText>"</w:delText>
        </w:r>
      </w:del>
      <w:r w:rsidR="002D615F" w:rsidRPr="00463C36">
        <w:rPr>
          <w:rPrChange w:id="586" w:author="Hannah Knehr" w:date="2023-07-03T14:04:00Z">
            <w:rPr>
              <w:highlight w:val="yellow"/>
            </w:rPr>
          </w:rPrChange>
        </w:rPr>
        <w:t>)</w:t>
      </w:r>
      <w:r w:rsidRPr="00463C36">
        <w:rPr>
          <w:rPrChange w:id="587" w:author="Hannah Knehr" w:date="2023-07-03T14:04:00Z">
            <w:rPr>
              <w:highlight w:val="yellow"/>
            </w:rPr>
          </w:rPrChange>
        </w:rPr>
        <w:t>, Gesamte Rückzahlung pro Monat (</w:t>
      </w:r>
      <w:ins w:id="588" w:author="Hannah Knehr" w:date="2023-07-03T12:56:00Z">
        <w:r w:rsidR="00D8338B" w:rsidRPr="00463C36">
          <w:rPr>
            <w:rPrChange w:id="589" w:author="Hannah Knehr" w:date="2023-07-03T14:04:00Z">
              <w:rPr>
                <w:highlight w:val="yellow"/>
              </w:rPr>
            </w:rPrChange>
          </w:rPr>
          <w:t>„</w:t>
        </w:r>
      </w:ins>
      <w:del w:id="590" w:author="Hannah Knehr" w:date="2023-07-03T12:56:00Z">
        <w:r w:rsidR="002D615F" w:rsidRPr="00463C36" w:rsidDel="00D8338B">
          <w:rPr>
            <w:rPrChange w:id="591" w:author="Hannah Knehr" w:date="2023-07-03T14:04:00Z">
              <w:rPr>
                <w:highlight w:val="yellow"/>
              </w:rPr>
            </w:rPrChange>
          </w:rPr>
          <w:delText>"</w:delText>
        </w:r>
      </w:del>
      <w:r w:rsidR="002D615F" w:rsidRPr="00463C36">
        <w:rPr>
          <w:rPrChange w:id="592" w:author="Hannah Knehr" w:date="2023-07-03T14:04:00Z">
            <w:rPr>
              <w:highlight w:val="yellow"/>
            </w:rPr>
          </w:rPrChange>
        </w:rPr>
        <w:t>Total_EMI_per_month</w:t>
      </w:r>
      <w:del w:id="593" w:author="Hannah Knehr" w:date="2023-07-03T12:56:00Z">
        <w:r w:rsidR="002D615F" w:rsidRPr="00463C36" w:rsidDel="00D8338B">
          <w:rPr>
            <w:rPrChange w:id="594" w:author="Hannah Knehr" w:date="2023-07-03T14:04:00Z">
              <w:rPr>
                <w:highlight w:val="yellow"/>
              </w:rPr>
            </w:rPrChange>
          </w:rPr>
          <w:delText>"</w:delText>
        </w:r>
      </w:del>
      <w:ins w:id="595" w:author="Hannah Knehr" w:date="2023-07-03T12:56:00Z">
        <w:r w:rsidR="00D8338B" w:rsidRPr="00463C36">
          <w:rPr>
            <w:rPrChange w:id="596" w:author="Hannah Knehr" w:date="2023-07-03T14:04:00Z">
              <w:rPr>
                <w:highlight w:val="yellow"/>
              </w:rPr>
            </w:rPrChange>
          </w:rPr>
          <w:t>“</w:t>
        </w:r>
      </w:ins>
      <w:r w:rsidRPr="00463C36">
        <w:rPr>
          <w:rPrChange w:id="597" w:author="Hannah Knehr" w:date="2023-07-03T14:04:00Z">
            <w:rPr>
              <w:highlight w:val="yellow"/>
            </w:rPr>
          </w:rPrChange>
        </w:rPr>
        <w:t xml:space="preserve">), </w:t>
      </w:r>
      <w:r w:rsidRPr="00463C36">
        <w:rPr>
          <w:rPrChange w:id="598" w:author="Hannah Knehr" w:date="2023-07-03T14:04:00Z">
            <w:rPr>
              <w:highlight w:val="yellow"/>
            </w:rPr>
          </w:rPrChange>
        </w:rPr>
        <w:lastRenderedPageBreak/>
        <w:t>Monatlich angelegter Betrag</w:t>
      </w:r>
      <w:r w:rsidR="002D615F" w:rsidRPr="00463C36">
        <w:rPr>
          <w:rPrChange w:id="599" w:author="Hannah Knehr" w:date="2023-07-03T14:04:00Z">
            <w:rPr>
              <w:highlight w:val="yellow"/>
            </w:rPr>
          </w:rPrChange>
        </w:rPr>
        <w:t xml:space="preserve"> (</w:t>
      </w:r>
      <w:ins w:id="600" w:author="Hannah Knehr" w:date="2023-07-03T12:56:00Z">
        <w:r w:rsidR="00D8338B" w:rsidRPr="00463C36">
          <w:rPr>
            <w:rPrChange w:id="601" w:author="Hannah Knehr" w:date="2023-07-03T14:04:00Z">
              <w:rPr>
                <w:highlight w:val="yellow"/>
              </w:rPr>
            </w:rPrChange>
          </w:rPr>
          <w:t>„</w:t>
        </w:r>
      </w:ins>
      <w:del w:id="602" w:author="Hannah Knehr" w:date="2023-07-03T12:56:00Z">
        <w:r w:rsidR="002D615F" w:rsidRPr="00463C36" w:rsidDel="00D8338B">
          <w:rPr>
            <w:rPrChange w:id="603" w:author="Hannah Knehr" w:date="2023-07-03T14:04:00Z">
              <w:rPr>
                <w:highlight w:val="yellow"/>
              </w:rPr>
            </w:rPrChange>
          </w:rPr>
          <w:delText>"</w:delText>
        </w:r>
      </w:del>
      <w:r w:rsidR="002D615F" w:rsidRPr="00463C36">
        <w:rPr>
          <w:rPrChange w:id="604" w:author="Hannah Knehr" w:date="2023-07-03T14:04:00Z">
            <w:rPr>
              <w:highlight w:val="yellow"/>
            </w:rPr>
          </w:rPrChange>
        </w:rPr>
        <w:t>Amount_invested_monthly</w:t>
      </w:r>
      <w:ins w:id="605" w:author="Hannah Knehr" w:date="2023-07-03T12:56:00Z">
        <w:r w:rsidR="00D8338B" w:rsidRPr="00463C36">
          <w:rPr>
            <w:rPrChange w:id="606" w:author="Hannah Knehr" w:date="2023-07-03T14:04:00Z">
              <w:rPr>
                <w:highlight w:val="yellow"/>
              </w:rPr>
            </w:rPrChange>
          </w:rPr>
          <w:t>“</w:t>
        </w:r>
      </w:ins>
      <w:del w:id="607" w:author="Hannah Knehr" w:date="2023-07-03T12:56:00Z">
        <w:r w:rsidR="002D615F" w:rsidRPr="00463C36" w:rsidDel="00D8338B">
          <w:rPr>
            <w:rPrChange w:id="608" w:author="Hannah Knehr" w:date="2023-07-03T14:04:00Z">
              <w:rPr>
                <w:highlight w:val="yellow"/>
              </w:rPr>
            </w:rPrChange>
          </w:rPr>
          <w:delText>"</w:delText>
        </w:r>
      </w:del>
      <w:r w:rsidR="002D615F" w:rsidRPr="00463C36">
        <w:rPr>
          <w:rPrChange w:id="609" w:author="Hannah Knehr" w:date="2023-07-03T14:04:00Z">
            <w:rPr>
              <w:highlight w:val="yellow"/>
            </w:rPr>
          </w:rPrChange>
        </w:rPr>
        <w:t>)</w:t>
      </w:r>
      <w:r w:rsidRPr="00463C36">
        <w:rPr>
          <w:rPrChange w:id="610" w:author="Hannah Knehr" w:date="2023-07-03T14:04:00Z">
            <w:rPr>
              <w:highlight w:val="yellow"/>
            </w:rPr>
          </w:rPrChange>
        </w:rPr>
        <w:t>, Zahlungsverhalten</w:t>
      </w:r>
      <w:r w:rsidR="002D615F" w:rsidRPr="00463C36">
        <w:rPr>
          <w:rPrChange w:id="611" w:author="Hannah Knehr" w:date="2023-07-03T14:04:00Z">
            <w:rPr>
              <w:highlight w:val="yellow"/>
            </w:rPr>
          </w:rPrChange>
        </w:rPr>
        <w:t xml:space="preserve"> (</w:t>
      </w:r>
      <w:ins w:id="612" w:author="Hannah Knehr" w:date="2023-07-03T12:56:00Z">
        <w:r w:rsidR="00D8338B" w:rsidRPr="00463C36">
          <w:rPr>
            <w:rPrChange w:id="613" w:author="Hannah Knehr" w:date="2023-07-03T14:04:00Z">
              <w:rPr>
                <w:highlight w:val="yellow"/>
              </w:rPr>
            </w:rPrChange>
          </w:rPr>
          <w:t>„</w:t>
        </w:r>
      </w:ins>
      <w:del w:id="614" w:author="Hannah Knehr" w:date="2023-07-03T12:56:00Z">
        <w:r w:rsidR="002D615F" w:rsidRPr="00463C36" w:rsidDel="00D8338B">
          <w:rPr>
            <w:rPrChange w:id="615" w:author="Hannah Knehr" w:date="2023-07-03T14:04:00Z">
              <w:rPr>
                <w:highlight w:val="yellow"/>
              </w:rPr>
            </w:rPrChange>
          </w:rPr>
          <w:delText>"</w:delText>
        </w:r>
      </w:del>
      <w:r w:rsidR="002D615F" w:rsidRPr="00463C36">
        <w:rPr>
          <w:rPrChange w:id="616" w:author="Hannah Knehr" w:date="2023-07-03T14:04:00Z">
            <w:rPr>
              <w:highlight w:val="yellow"/>
            </w:rPr>
          </w:rPrChange>
        </w:rPr>
        <w:t>Payment_Behaviour</w:t>
      </w:r>
      <w:ins w:id="617" w:author="Hannah Knehr" w:date="2023-07-03T12:56:00Z">
        <w:r w:rsidR="00D8338B" w:rsidRPr="00463C36">
          <w:rPr>
            <w:rPrChange w:id="618" w:author="Hannah Knehr" w:date="2023-07-03T14:04:00Z">
              <w:rPr>
                <w:highlight w:val="yellow"/>
              </w:rPr>
            </w:rPrChange>
          </w:rPr>
          <w:t>“</w:t>
        </w:r>
      </w:ins>
      <w:del w:id="619" w:author="Hannah Knehr" w:date="2023-07-03T12:56:00Z">
        <w:r w:rsidR="002D615F" w:rsidRPr="00463C36" w:rsidDel="00D8338B">
          <w:rPr>
            <w:rPrChange w:id="620" w:author="Hannah Knehr" w:date="2023-07-03T14:04:00Z">
              <w:rPr>
                <w:highlight w:val="yellow"/>
              </w:rPr>
            </w:rPrChange>
          </w:rPr>
          <w:delText>"</w:delText>
        </w:r>
      </w:del>
      <w:r w:rsidR="002D615F" w:rsidRPr="00463C36">
        <w:rPr>
          <w:rPrChange w:id="621" w:author="Hannah Knehr" w:date="2023-07-03T14:04:00Z">
            <w:rPr>
              <w:highlight w:val="yellow"/>
            </w:rPr>
          </w:rPrChange>
        </w:rPr>
        <w:t>)</w:t>
      </w:r>
      <w:r w:rsidRPr="00463C36">
        <w:rPr>
          <w:rPrChange w:id="622" w:author="Hannah Knehr" w:date="2023-07-03T14:04:00Z">
            <w:rPr>
              <w:highlight w:val="yellow"/>
            </w:rPr>
          </w:rPrChange>
        </w:rPr>
        <w:t xml:space="preserve">, Monatlicher Saldo </w:t>
      </w:r>
      <w:r w:rsidR="002D615F" w:rsidRPr="00463C36">
        <w:rPr>
          <w:rPrChange w:id="623" w:author="Hannah Knehr" w:date="2023-07-03T14:04:00Z">
            <w:rPr>
              <w:highlight w:val="yellow"/>
            </w:rPr>
          </w:rPrChange>
        </w:rPr>
        <w:t>(</w:t>
      </w:r>
      <w:ins w:id="624" w:author="Hannah Knehr" w:date="2023-07-03T12:56:00Z">
        <w:r w:rsidR="00D8338B" w:rsidRPr="00463C36">
          <w:rPr>
            <w:rPrChange w:id="625" w:author="Hannah Knehr" w:date="2023-07-03T14:04:00Z">
              <w:rPr>
                <w:highlight w:val="yellow"/>
              </w:rPr>
            </w:rPrChange>
          </w:rPr>
          <w:t>„</w:t>
        </w:r>
      </w:ins>
      <w:del w:id="626" w:author="Hannah Knehr" w:date="2023-07-03T12:56:00Z">
        <w:r w:rsidR="002D615F" w:rsidRPr="00463C36" w:rsidDel="00D8338B">
          <w:rPr>
            <w:rPrChange w:id="627" w:author="Hannah Knehr" w:date="2023-07-03T14:04:00Z">
              <w:rPr>
                <w:highlight w:val="yellow"/>
              </w:rPr>
            </w:rPrChange>
          </w:rPr>
          <w:delText>"</w:delText>
        </w:r>
      </w:del>
      <w:r w:rsidR="002D615F" w:rsidRPr="00463C36">
        <w:rPr>
          <w:rPrChange w:id="628" w:author="Hannah Knehr" w:date="2023-07-03T14:04:00Z">
            <w:rPr>
              <w:highlight w:val="yellow"/>
            </w:rPr>
          </w:rPrChange>
        </w:rPr>
        <w:t>Monthly_Balance</w:t>
      </w:r>
      <w:ins w:id="629" w:author="Hannah Knehr" w:date="2023-07-03T12:56:00Z">
        <w:r w:rsidR="00D8338B" w:rsidRPr="00463C36">
          <w:rPr>
            <w:rPrChange w:id="630" w:author="Hannah Knehr" w:date="2023-07-03T14:04:00Z">
              <w:rPr>
                <w:highlight w:val="yellow"/>
              </w:rPr>
            </w:rPrChange>
          </w:rPr>
          <w:t>“</w:t>
        </w:r>
      </w:ins>
      <w:del w:id="631" w:author="Hannah Knehr" w:date="2023-07-03T12:56:00Z">
        <w:r w:rsidR="002D615F" w:rsidRPr="00463C36" w:rsidDel="00D8338B">
          <w:rPr>
            <w:rPrChange w:id="632" w:author="Hannah Knehr" w:date="2023-07-03T14:04:00Z">
              <w:rPr>
                <w:highlight w:val="yellow"/>
              </w:rPr>
            </w:rPrChange>
          </w:rPr>
          <w:delText>"</w:delText>
        </w:r>
      </w:del>
      <w:r w:rsidR="002D615F" w:rsidRPr="00463C36">
        <w:rPr>
          <w:rPrChange w:id="633" w:author="Hannah Knehr" w:date="2023-07-03T14:04:00Z">
            <w:rPr>
              <w:highlight w:val="yellow"/>
            </w:rPr>
          </w:rPrChange>
        </w:rPr>
        <w:t xml:space="preserve">) </w:t>
      </w:r>
      <w:r w:rsidRPr="00463C36">
        <w:rPr>
          <w:rPrChange w:id="634" w:author="Hannah Knehr" w:date="2023-07-03T14:04:00Z">
            <w:rPr>
              <w:highlight w:val="yellow"/>
            </w:rPr>
          </w:rPrChange>
        </w:rPr>
        <w:t>und Bonität</w:t>
      </w:r>
      <w:r w:rsidR="002D615F" w:rsidRPr="00463C36">
        <w:rPr>
          <w:rPrChange w:id="635" w:author="Hannah Knehr" w:date="2023-07-03T14:04:00Z">
            <w:rPr>
              <w:highlight w:val="yellow"/>
            </w:rPr>
          </w:rPrChange>
        </w:rPr>
        <w:t xml:space="preserve"> (</w:t>
      </w:r>
      <w:ins w:id="636" w:author="Hannah Knehr" w:date="2023-07-03T12:56:00Z">
        <w:r w:rsidR="00D8338B" w:rsidRPr="00463C36">
          <w:rPr>
            <w:rPrChange w:id="637" w:author="Hannah Knehr" w:date="2023-07-03T14:04:00Z">
              <w:rPr>
                <w:highlight w:val="yellow"/>
              </w:rPr>
            </w:rPrChange>
          </w:rPr>
          <w:t>„</w:t>
        </w:r>
      </w:ins>
      <w:del w:id="638" w:author="Hannah Knehr" w:date="2023-07-03T12:56:00Z">
        <w:r w:rsidR="002D615F" w:rsidRPr="00463C36" w:rsidDel="00D8338B">
          <w:rPr>
            <w:rPrChange w:id="639" w:author="Hannah Knehr" w:date="2023-07-03T14:04:00Z">
              <w:rPr>
                <w:highlight w:val="yellow"/>
              </w:rPr>
            </w:rPrChange>
          </w:rPr>
          <w:delText>"</w:delText>
        </w:r>
      </w:del>
      <w:r w:rsidR="002D615F" w:rsidRPr="00463C36">
        <w:rPr>
          <w:rPrChange w:id="640" w:author="Hannah Knehr" w:date="2023-07-03T14:04:00Z">
            <w:rPr>
              <w:highlight w:val="yellow"/>
            </w:rPr>
          </w:rPrChange>
        </w:rPr>
        <w:t>Credit_Score</w:t>
      </w:r>
      <w:ins w:id="641" w:author="Hannah Knehr" w:date="2023-07-03T12:56:00Z">
        <w:r w:rsidR="00D8338B" w:rsidRPr="00463C36">
          <w:rPr>
            <w:rPrChange w:id="642" w:author="Hannah Knehr" w:date="2023-07-03T14:04:00Z">
              <w:rPr>
                <w:highlight w:val="yellow"/>
              </w:rPr>
            </w:rPrChange>
          </w:rPr>
          <w:t>“</w:t>
        </w:r>
      </w:ins>
      <w:del w:id="643" w:author="Hannah Knehr" w:date="2023-07-03T12:56:00Z">
        <w:r w:rsidR="002D615F" w:rsidRPr="00463C36" w:rsidDel="00D8338B">
          <w:rPr>
            <w:rPrChange w:id="644" w:author="Hannah Knehr" w:date="2023-07-03T14:04:00Z">
              <w:rPr>
                <w:highlight w:val="yellow"/>
              </w:rPr>
            </w:rPrChange>
          </w:rPr>
          <w:delText>"</w:delText>
        </w:r>
      </w:del>
      <w:r w:rsidR="002D615F" w:rsidRPr="00463C36">
        <w:rPr>
          <w:rPrChange w:id="645" w:author="Hannah Knehr" w:date="2023-07-03T14:04:00Z">
            <w:rPr>
              <w:highlight w:val="yellow"/>
            </w:rPr>
          </w:rPrChange>
        </w:rPr>
        <w:t>)</w:t>
      </w:r>
      <w:r w:rsidRPr="00463C36">
        <w:rPr>
          <w:rPrChange w:id="646" w:author="Hannah Knehr" w:date="2023-07-03T14:04:00Z">
            <w:rPr>
              <w:highlight w:val="yellow"/>
            </w:rPr>
          </w:rPrChange>
        </w:rPr>
        <w:t>.</w:t>
      </w:r>
    </w:p>
    <w:p w14:paraId="0FB0B3C5" w14:textId="77777777" w:rsidR="00CB1381" w:rsidRPr="00463C36" w:rsidRDefault="00CB1381" w:rsidP="004120D4">
      <w:pPr>
        <w:ind w:left="180" w:firstLine="720"/>
      </w:pPr>
    </w:p>
    <w:p w14:paraId="35031095" w14:textId="548435BF" w:rsidR="00850FC6" w:rsidRPr="00463C36" w:rsidRDefault="00850FC6" w:rsidP="004120D4">
      <w:pPr>
        <w:ind w:left="180" w:firstLine="720"/>
      </w:pPr>
      <w:r w:rsidRPr="00463C36">
        <w:t xml:space="preserve">Um ein Verständnis für die vorliegenden Daten zu bekommen, werden </w:t>
      </w:r>
      <w:commentRangeStart w:id="647"/>
      <w:commentRangeStart w:id="648"/>
      <w:r w:rsidRPr="00463C36">
        <w:t xml:space="preserve">Minima, Maxima, sowie Mittelwerte </w:t>
      </w:r>
      <w:commentRangeEnd w:id="647"/>
      <w:r w:rsidRPr="00463C36">
        <w:rPr>
          <w:rStyle w:val="Kommentarzeichen"/>
        </w:rPr>
        <w:commentReference w:id="647"/>
      </w:r>
      <w:commentRangeEnd w:id="648"/>
      <w:r w:rsidR="006336F8" w:rsidRPr="00463C36">
        <w:rPr>
          <w:rStyle w:val="Kommentarzeichen"/>
        </w:rPr>
        <w:commentReference w:id="648"/>
      </w:r>
      <w:r w:rsidRPr="00463C36">
        <w:t>für die Daten berechnet sowie eine Visualisierung aller Attribute und deren Wertverteilung generiert.</w:t>
      </w:r>
    </w:p>
    <w:p w14:paraId="7FEBA62B" w14:textId="77777777" w:rsidR="00850FC6" w:rsidRPr="00463C36" w:rsidRDefault="00850FC6" w:rsidP="00850FC6">
      <w:pPr>
        <w:keepNext/>
        <w:jc w:val="center"/>
      </w:pPr>
      <w:r w:rsidRPr="00463C36">
        <w:rPr>
          <w:noProof/>
        </w:rPr>
        <w:drawing>
          <wp:inline distT="0" distB="0" distL="0" distR="0" wp14:anchorId="65018336" wp14:editId="10EC0F06">
            <wp:extent cx="5760085" cy="3362325"/>
            <wp:effectExtent l="0" t="0" r="0" b="9525"/>
            <wp:docPr id="2054842469"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2469" name="Picture 1" descr="A picture containing text, diagram, plan, screenshot&#10;&#10;Description automatically generated"/>
                    <pic:cNvPicPr/>
                  </pic:nvPicPr>
                  <pic:blipFill>
                    <a:blip r:embed="rId22"/>
                    <a:stretch>
                      <a:fillRect/>
                    </a:stretch>
                  </pic:blipFill>
                  <pic:spPr>
                    <a:xfrm>
                      <a:off x="0" y="0"/>
                      <a:ext cx="5760085" cy="3362325"/>
                    </a:xfrm>
                    <a:prstGeom prst="rect">
                      <a:avLst/>
                    </a:prstGeom>
                  </pic:spPr>
                </pic:pic>
              </a:graphicData>
            </a:graphic>
          </wp:inline>
        </w:drawing>
      </w:r>
    </w:p>
    <w:p w14:paraId="3C5390E7" w14:textId="51843BC3" w:rsidR="00403C1D" w:rsidRPr="00463C36" w:rsidRDefault="00850FC6" w:rsidP="00850FC6">
      <w:pPr>
        <w:pStyle w:val="Beschriftung"/>
        <w:jc w:val="center"/>
      </w:pPr>
      <w:bookmarkStart w:id="649" w:name="_Toc139233336"/>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1</w:t>
      </w:r>
      <w:r w:rsidR="00992364">
        <w:rPr>
          <w:noProof/>
        </w:rPr>
        <w:fldChar w:fldCharType="end"/>
      </w:r>
      <w:r w:rsidRPr="00463C36">
        <w:t>: Ausschnitt aus der Verteilung der Werte der Attribute</w:t>
      </w:r>
      <w:bookmarkEnd w:id="649"/>
    </w:p>
    <w:p w14:paraId="017C9F36" w14:textId="77777777" w:rsidR="00850FC6" w:rsidRPr="00463C36" w:rsidRDefault="00850FC6" w:rsidP="00850FC6"/>
    <w:p w14:paraId="20DC9BDA" w14:textId="44FCFFFB" w:rsidR="003E49B5" w:rsidRPr="00463C36" w:rsidRDefault="003E49B5" w:rsidP="00850FC6">
      <w:pPr>
        <w:ind w:left="180" w:firstLine="720"/>
      </w:pPr>
      <w:r w:rsidRPr="00463C36">
        <w:t>Bevor die Daten de</w:t>
      </w:r>
      <w:r w:rsidR="009A401D" w:rsidRPr="00463C36">
        <w:t>m</w:t>
      </w:r>
      <w:r w:rsidRPr="00463C36">
        <w:t xml:space="preserve"> Klassifikationsmodel übergeben werden können, müssen sie zunächst aufbereitet und bereinigt werden. Es wurden folgende vorbereitende Schritte auf den Datensatz angewandt, um eine sinnvolle Klassifizierung der Daten zu ermöglichen:</w:t>
      </w:r>
    </w:p>
    <w:p w14:paraId="6D3A743C" w14:textId="77777777" w:rsidR="009A401D" w:rsidRPr="00463C36" w:rsidRDefault="009A401D" w:rsidP="004120D4">
      <w:pPr>
        <w:ind w:left="180" w:firstLine="720"/>
      </w:pPr>
    </w:p>
    <w:p w14:paraId="4A53BC95" w14:textId="6B350CD7" w:rsidR="003E49B5" w:rsidRPr="00463C36" w:rsidRDefault="003E49B5" w:rsidP="004120D4">
      <w:pPr>
        <w:ind w:left="180" w:firstLine="720"/>
      </w:pPr>
      <w:r w:rsidRPr="00463C36">
        <w:t xml:space="preserve">Im ersten Schritt erfolgt eine intensive Betrachtung der Daten, um mögliche Unstimmigkeiten zu identifizieren. Dabei werden </w:t>
      </w:r>
      <w:r w:rsidR="004120D4" w:rsidRPr="00463C36">
        <w:t>Einträge</w:t>
      </w:r>
      <w:r w:rsidRPr="00463C36">
        <w:t xml:space="preserve">, deren Attribute </w:t>
      </w:r>
      <w:r w:rsidR="004120D4" w:rsidRPr="00463C36">
        <w:t>fehlerhaft oder unrealistisch sind</w:t>
      </w:r>
      <w:r w:rsidRPr="00463C36">
        <w:t xml:space="preserve">, aus dem Datensatz entfernt. Ebenso werden </w:t>
      </w:r>
      <w:r w:rsidR="004120D4" w:rsidRPr="00463C36">
        <w:t>Einträge</w:t>
      </w:r>
      <w:r w:rsidRPr="00463C36">
        <w:t xml:space="preserve"> entfernt, bei denen nur unvollständige Informationen vorliegen. Im verbleibenden Datensatz ist somit jede Zeile vollständig,</w:t>
      </w:r>
      <w:r w:rsidR="004120D4" w:rsidRPr="00463C36">
        <w:t xml:space="preserve"> d.h.</w:t>
      </w:r>
      <w:r w:rsidRPr="00463C36">
        <w:t xml:space="preserve"> über jede verbleibende Kund</w:t>
      </w:r>
      <w:r w:rsidR="004120D4" w:rsidRPr="00463C36">
        <w:t>I</w:t>
      </w:r>
      <w:r w:rsidRPr="00463C36">
        <w:t>n sind damit alle möglichen Informationen verfügbar. Dieser Plausibilitätscheck stellt sicher, dass nur valide und vollständige Daten für die weiteren Schritte der Analyse verwendet werden.</w:t>
      </w:r>
    </w:p>
    <w:p w14:paraId="28C30120" w14:textId="77777777" w:rsidR="00850FC6" w:rsidRPr="00463C36" w:rsidRDefault="00850FC6" w:rsidP="00850FC6">
      <w:pPr>
        <w:keepNext/>
        <w:jc w:val="center"/>
      </w:pPr>
      <w:r w:rsidRPr="00463C36">
        <w:rPr>
          <w:noProof/>
        </w:rPr>
        <w:lastRenderedPageBreak/>
        <w:drawing>
          <wp:inline distT="0" distB="0" distL="0" distR="0" wp14:anchorId="164B50E7" wp14:editId="63BB9A27">
            <wp:extent cx="5760085" cy="1543685"/>
            <wp:effectExtent l="0" t="0" r="0" b="0"/>
            <wp:docPr id="182189292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2922" name="Picture 1" descr="A screenshot of a computer&#10;&#10;Description automatically generated with low confidence"/>
                    <pic:cNvPicPr/>
                  </pic:nvPicPr>
                  <pic:blipFill>
                    <a:blip r:embed="rId23"/>
                    <a:stretch>
                      <a:fillRect/>
                    </a:stretch>
                  </pic:blipFill>
                  <pic:spPr>
                    <a:xfrm>
                      <a:off x="0" y="0"/>
                      <a:ext cx="5760085" cy="1543685"/>
                    </a:xfrm>
                    <a:prstGeom prst="rect">
                      <a:avLst/>
                    </a:prstGeom>
                  </pic:spPr>
                </pic:pic>
              </a:graphicData>
            </a:graphic>
          </wp:inline>
        </w:drawing>
      </w:r>
    </w:p>
    <w:p w14:paraId="3CC6F794" w14:textId="470B79AD" w:rsidR="00850FC6" w:rsidRPr="00463C36" w:rsidRDefault="00850FC6" w:rsidP="00850FC6">
      <w:pPr>
        <w:pStyle w:val="Beschriftung"/>
        <w:jc w:val="center"/>
      </w:pPr>
      <w:bookmarkStart w:id="650" w:name="_Toc139233337"/>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2</w:t>
      </w:r>
      <w:r w:rsidR="00992364">
        <w:rPr>
          <w:noProof/>
        </w:rPr>
        <w:fldChar w:fldCharType="end"/>
      </w:r>
      <w:r w:rsidRPr="00463C36">
        <w:t>: Plausibilitätsprüfung</w:t>
      </w:r>
      <w:bookmarkEnd w:id="650"/>
    </w:p>
    <w:p w14:paraId="6FE0A7B6" w14:textId="77777777" w:rsidR="00850FC6" w:rsidRPr="00463C36" w:rsidRDefault="00850FC6" w:rsidP="00850FC6"/>
    <w:p w14:paraId="4E8CB9E3" w14:textId="32869C0B" w:rsidR="000359F1" w:rsidRPr="00463C36" w:rsidRDefault="000359F1" w:rsidP="000359F1">
      <w:pPr>
        <w:ind w:left="180" w:firstLine="720"/>
      </w:pPr>
      <w:r w:rsidRPr="00463C36">
        <w:t xml:space="preserve">Im zweiten Schritt werden die </w:t>
      </w:r>
      <w:r w:rsidRPr="00463C36">
        <w:rPr>
          <w:rPrChange w:id="651" w:author="Hannah Knehr" w:date="2023-07-03T14:04:00Z">
            <w:rPr>
              <w:highlight w:val="yellow"/>
            </w:rPr>
          </w:rPrChange>
        </w:rPr>
        <w:t>Spalten</w:t>
      </w:r>
      <w:ins w:id="652" w:author="Hannah Knehr" w:date="2023-07-03T12:50:00Z">
        <w:r w:rsidR="006336F8" w:rsidRPr="00463C36">
          <w:rPr>
            <w:rPrChange w:id="653" w:author="Hannah Knehr" w:date="2023-07-03T14:04:00Z">
              <w:rPr>
                <w:highlight w:val="yellow"/>
              </w:rPr>
            </w:rPrChange>
          </w:rPr>
          <w:t xml:space="preserve"> </w:t>
        </w:r>
        <w:r w:rsidR="006336F8" w:rsidRPr="00463C36">
          <w:t>ID (</w:t>
        </w:r>
      </w:ins>
      <w:ins w:id="654" w:author="Hannah Knehr" w:date="2023-07-03T12:51:00Z">
        <w:r w:rsidR="006336F8" w:rsidRPr="00463C36">
          <w:t>„</w:t>
        </w:r>
      </w:ins>
      <w:ins w:id="655" w:author="Hannah Knehr" w:date="2023-07-03T12:50:00Z">
        <w:r w:rsidR="006336F8" w:rsidRPr="00463C36">
          <w:t>ID</w:t>
        </w:r>
      </w:ins>
      <w:ins w:id="656" w:author="Hannah Knehr" w:date="2023-07-03T12:51:00Z">
        <w:r w:rsidR="006336F8" w:rsidRPr="00463C36">
          <w:t>“</w:t>
        </w:r>
      </w:ins>
      <w:ins w:id="657" w:author="Hannah Knehr" w:date="2023-07-03T12:50:00Z">
        <w:r w:rsidR="006336F8" w:rsidRPr="00463C36">
          <w:t>), KundInnen-ID (</w:t>
        </w:r>
      </w:ins>
      <w:ins w:id="658" w:author="Hannah Knehr" w:date="2023-07-03T12:51:00Z">
        <w:r w:rsidR="006336F8" w:rsidRPr="00463C36">
          <w:t>„</w:t>
        </w:r>
      </w:ins>
      <w:ins w:id="659" w:author="Hannah Knehr" w:date="2023-07-03T12:50:00Z">
        <w:r w:rsidR="006336F8" w:rsidRPr="00463C36">
          <w:t>Customer_ID</w:t>
        </w:r>
      </w:ins>
      <w:ins w:id="660" w:author="Hannah Knehr" w:date="2023-07-03T12:51:00Z">
        <w:r w:rsidR="006336F8" w:rsidRPr="00463C36">
          <w:t>“</w:t>
        </w:r>
      </w:ins>
      <w:ins w:id="661" w:author="Hannah Knehr" w:date="2023-07-03T12:50:00Z">
        <w:r w:rsidR="006336F8" w:rsidRPr="00463C36">
          <w:t xml:space="preserve">), </w:t>
        </w:r>
      </w:ins>
      <w:ins w:id="662" w:author="Hannah Knehr" w:date="2023-07-03T12:51:00Z">
        <w:r w:rsidR="006336F8" w:rsidRPr="00463C36">
          <w:t xml:space="preserve">Sozialversicherungsnummer („SSN“) und </w:t>
        </w:r>
      </w:ins>
      <w:ins w:id="663" w:author="Hannah Knehr" w:date="2023-07-03T12:50:00Z">
        <w:r w:rsidR="006336F8" w:rsidRPr="00463C36">
          <w:t>Monat (</w:t>
        </w:r>
      </w:ins>
      <w:ins w:id="664" w:author="Hannah Knehr" w:date="2023-07-03T12:51:00Z">
        <w:r w:rsidR="006336F8" w:rsidRPr="00463C36">
          <w:t>„</w:t>
        </w:r>
      </w:ins>
      <w:ins w:id="665" w:author="Hannah Knehr" w:date="2023-07-03T12:50:00Z">
        <w:r w:rsidR="006336F8" w:rsidRPr="00463C36">
          <w:t>Month</w:t>
        </w:r>
      </w:ins>
      <w:ins w:id="666" w:author="Hannah Knehr" w:date="2023-07-03T12:51:00Z">
        <w:r w:rsidR="006336F8" w:rsidRPr="00463C36">
          <w:t xml:space="preserve">“) </w:t>
        </w:r>
      </w:ins>
      <w:del w:id="667" w:author="Hannah Knehr" w:date="2023-07-03T12:51:00Z">
        <w:r w:rsidRPr="00463C36" w:rsidDel="006336F8">
          <w:rPr>
            <w:rPrChange w:id="668" w:author="Hannah Knehr" w:date="2023-07-03T14:04:00Z">
              <w:rPr>
                <w:highlight w:val="yellow"/>
              </w:rPr>
            </w:rPrChange>
          </w:rPr>
          <w:delText xml:space="preserve"> </w:delText>
        </w:r>
        <w:r w:rsidR="009261B8" w:rsidRPr="00463C36" w:rsidDel="006336F8">
          <w:rPr>
            <w:rPrChange w:id="669" w:author="Hannah Knehr" w:date="2023-07-03T14:04:00Z">
              <w:rPr>
                <w:highlight w:val="yellow"/>
              </w:rPr>
            </w:rPrChange>
          </w:rPr>
          <w:delText>'</w:delText>
        </w:r>
        <w:r w:rsidRPr="00463C36" w:rsidDel="006336F8">
          <w:rPr>
            <w:rPrChange w:id="670" w:author="Hannah Knehr" w:date="2023-07-03T14:04:00Z">
              <w:rPr>
                <w:highlight w:val="yellow"/>
              </w:rPr>
            </w:rPrChange>
          </w:rPr>
          <w:delText>ID</w:delText>
        </w:r>
        <w:r w:rsidR="009261B8" w:rsidRPr="00463C36" w:rsidDel="006336F8">
          <w:rPr>
            <w:rPrChange w:id="671" w:author="Hannah Knehr" w:date="2023-07-03T14:04:00Z">
              <w:rPr>
                <w:highlight w:val="yellow"/>
              </w:rPr>
            </w:rPrChange>
          </w:rPr>
          <w:delText>'</w:delText>
        </w:r>
        <w:r w:rsidRPr="00463C36" w:rsidDel="006336F8">
          <w:rPr>
            <w:rPrChange w:id="672" w:author="Hannah Knehr" w:date="2023-07-03T14:04:00Z">
              <w:rPr>
                <w:highlight w:val="yellow"/>
              </w:rPr>
            </w:rPrChange>
          </w:rPr>
          <w:delText xml:space="preserve">, </w:delText>
        </w:r>
        <w:r w:rsidR="009261B8" w:rsidRPr="00463C36" w:rsidDel="006336F8">
          <w:rPr>
            <w:rPrChange w:id="673" w:author="Hannah Knehr" w:date="2023-07-03T14:04:00Z">
              <w:rPr>
                <w:highlight w:val="yellow"/>
              </w:rPr>
            </w:rPrChange>
          </w:rPr>
          <w:delText>'</w:delText>
        </w:r>
        <w:r w:rsidRPr="00463C36" w:rsidDel="006336F8">
          <w:rPr>
            <w:rPrChange w:id="674" w:author="Hannah Knehr" w:date="2023-07-03T14:04:00Z">
              <w:rPr>
                <w:highlight w:val="yellow"/>
              </w:rPr>
            </w:rPrChange>
          </w:rPr>
          <w:delText>Customer_ID</w:delText>
        </w:r>
        <w:r w:rsidR="009261B8" w:rsidRPr="00463C36" w:rsidDel="006336F8">
          <w:rPr>
            <w:rPrChange w:id="675" w:author="Hannah Knehr" w:date="2023-07-03T14:04:00Z">
              <w:rPr>
                <w:highlight w:val="yellow"/>
              </w:rPr>
            </w:rPrChange>
          </w:rPr>
          <w:delText>'</w:delText>
        </w:r>
        <w:r w:rsidRPr="00463C36" w:rsidDel="006336F8">
          <w:rPr>
            <w:rPrChange w:id="676" w:author="Hannah Knehr" w:date="2023-07-03T14:04:00Z">
              <w:rPr>
                <w:highlight w:val="yellow"/>
              </w:rPr>
            </w:rPrChange>
          </w:rPr>
          <w:delText xml:space="preserve">, </w:delText>
        </w:r>
        <w:r w:rsidR="009261B8" w:rsidRPr="00463C36" w:rsidDel="006336F8">
          <w:rPr>
            <w:rPrChange w:id="677" w:author="Hannah Knehr" w:date="2023-07-03T14:04:00Z">
              <w:rPr>
                <w:highlight w:val="yellow"/>
              </w:rPr>
            </w:rPrChange>
          </w:rPr>
          <w:delText>'</w:delText>
        </w:r>
        <w:r w:rsidRPr="00463C36" w:rsidDel="006336F8">
          <w:rPr>
            <w:rPrChange w:id="678" w:author="Hannah Knehr" w:date="2023-07-03T14:04:00Z">
              <w:rPr>
                <w:highlight w:val="yellow"/>
              </w:rPr>
            </w:rPrChange>
          </w:rPr>
          <w:delText>SSN</w:delText>
        </w:r>
        <w:r w:rsidR="009261B8" w:rsidRPr="00463C36" w:rsidDel="006336F8">
          <w:rPr>
            <w:rPrChange w:id="679" w:author="Hannah Knehr" w:date="2023-07-03T14:04:00Z">
              <w:rPr>
                <w:highlight w:val="yellow"/>
              </w:rPr>
            </w:rPrChange>
          </w:rPr>
          <w:delText>'</w:delText>
        </w:r>
        <w:r w:rsidRPr="00463C36" w:rsidDel="006336F8">
          <w:rPr>
            <w:rPrChange w:id="680" w:author="Hannah Knehr" w:date="2023-07-03T14:04:00Z">
              <w:rPr>
                <w:highlight w:val="yellow"/>
              </w:rPr>
            </w:rPrChange>
          </w:rPr>
          <w:delText xml:space="preserve"> und </w:delText>
        </w:r>
        <w:r w:rsidR="009261B8" w:rsidRPr="00463C36" w:rsidDel="006336F8">
          <w:rPr>
            <w:rPrChange w:id="681" w:author="Hannah Knehr" w:date="2023-07-03T14:04:00Z">
              <w:rPr>
                <w:highlight w:val="yellow"/>
              </w:rPr>
            </w:rPrChange>
          </w:rPr>
          <w:delText>'</w:delText>
        </w:r>
        <w:r w:rsidRPr="00463C36" w:rsidDel="006336F8">
          <w:rPr>
            <w:rPrChange w:id="682" w:author="Hannah Knehr" w:date="2023-07-03T14:04:00Z">
              <w:rPr>
                <w:highlight w:val="yellow"/>
              </w:rPr>
            </w:rPrChange>
          </w:rPr>
          <w:delText>Month</w:delText>
        </w:r>
        <w:r w:rsidR="009261B8" w:rsidRPr="00463C36" w:rsidDel="006336F8">
          <w:rPr>
            <w:rPrChange w:id="683" w:author="Hannah Knehr" w:date="2023-07-03T14:04:00Z">
              <w:rPr>
                <w:highlight w:val="yellow"/>
              </w:rPr>
            </w:rPrChange>
          </w:rPr>
          <w:delText>'</w:delText>
        </w:r>
        <w:r w:rsidRPr="00463C36" w:rsidDel="006336F8">
          <w:delText xml:space="preserve"> </w:delText>
        </w:r>
      </w:del>
      <w:r w:rsidRPr="00463C36">
        <w:t>aus dem Datensatz entfernt, da sie keinen Einfluss auf die Kreditvergabe haben. Diese Angaben sind nur von administrativer Bedeutung.</w:t>
      </w:r>
    </w:p>
    <w:p w14:paraId="21BA9F9A" w14:textId="77777777" w:rsidR="00850FC6" w:rsidRPr="00463C36" w:rsidRDefault="00850FC6" w:rsidP="00850FC6">
      <w:pPr>
        <w:keepNext/>
      </w:pPr>
      <w:r w:rsidRPr="00463C36">
        <w:rPr>
          <w:noProof/>
        </w:rPr>
        <w:drawing>
          <wp:inline distT="0" distB="0" distL="0" distR="0" wp14:anchorId="174D8235" wp14:editId="6D921020">
            <wp:extent cx="5760085" cy="2477135"/>
            <wp:effectExtent l="0" t="0" r="0" b="0"/>
            <wp:docPr id="106829890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8904" name="Picture 1" descr="A screenshot of a computer&#10;&#10;Description automatically generated with low confidence"/>
                    <pic:cNvPicPr/>
                  </pic:nvPicPr>
                  <pic:blipFill>
                    <a:blip r:embed="rId24"/>
                    <a:stretch>
                      <a:fillRect/>
                    </a:stretch>
                  </pic:blipFill>
                  <pic:spPr>
                    <a:xfrm>
                      <a:off x="0" y="0"/>
                      <a:ext cx="5760085" cy="2477135"/>
                    </a:xfrm>
                    <a:prstGeom prst="rect">
                      <a:avLst/>
                    </a:prstGeom>
                  </pic:spPr>
                </pic:pic>
              </a:graphicData>
            </a:graphic>
          </wp:inline>
        </w:drawing>
      </w:r>
    </w:p>
    <w:p w14:paraId="3F45631B" w14:textId="53CF6C86" w:rsidR="00850FC6" w:rsidRPr="00463C36" w:rsidRDefault="00850FC6" w:rsidP="00850FC6">
      <w:pPr>
        <w:pStyle w:val="Beschriftung"/>
        <w:jc w:val="center"/>
      </w:pPr>
      <w:bookmarkStart w:id="684" w:name="_Toc139233338"/>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3</w:t>
      </w:r>
      <w:r w:rsidR="00992364">
        <w:rPr>
          <w:noProof/>
        </w:rPr>
        <w:fldChar w:fldCharType="end"/>
      </w:r>
      <w:r w:rsidRPr="00463C36">
        <w:t>: Entfernen irrelevanter Spalten</w:t>
      </w:r>
      <w:bookmarkEnd w:id="684"/>
    </w:p>
    <w:p w14:paraId="1B0F94BC" w14:textId="77777777" w:rsidR="00850FC6" w:rsidRPr="00463C36" w:rsidRDefault="00850FC6" w:rsidP="00850FC6"/>
    <w:p w14:paraId="35BF330D" w14:textId="4B438A6D" w:rsidR="00850FC6" w:rsidRPr="00463C36" w:rsidRDefault="000359F1" w:rsidP="000359F1">
      <w:pPr>
        <w:ind w:left="180" w:firstLine="720"/>
      </w:pPr>
      <w:r w:rsidRPr="00463C36">
        <w:t xml:space="preserve">Im dritten Schritt werden bestimmte Attribute weiter angepasst, um sinnvolle Ergebnisse zu erzielen. </w:t>
      </w:r>
      <w:r w:rsidR="009A62F8" w:rsidRPr="00463C36">
        <w:t xml:space="preserve">Beispielsweise enthält das </w:t>
      </w:r>
      <w:r w:rsidRPr="00463C36">
        <w:t xml:space="preserve">Attribut </w:t>
      </w:r>
      <w:ins w:id="685" w:author="Hannah Knehr" w:date="2023-07-03T12:52:00Z">
        <w:r w:rsidR="006336F8" w:rsidRPr="00463C36">
          <w:t>Art des Darlehens („Type_of_Loan</w:t>
        </w:r>
      </w:ins>
      <w:ins w:id="686" w:author="Hannah Knehr" w:date="2023-07-03T12:56:00Z">
        <w:r w:rsidR="00D8338B" w:rsidRPr="00463C36">
          <w:t>“</w:t>
        </w:r>
      </w:ins>
      <w:ins w:id="687" w:author="Hannah Knehr" w:date="2023-07-03T12:52:00Z">
        <w:r w:rsidR="006336F8" w:rsidRPr="00463C36">
          <w:t xml:space="preserve">), </w:t>
        </w:r>
      </w:ins>
      <w:del w:id="688" w:author="Hannah Knehr" w:date="2023-07-03T12:52:00Z">
        <w:r w:rsidRPr="00463C36" w:rsidDel="006336F8">
          <w:rPr>
            <w:rPrChange w:id="689" w:author="Hannah Knehr" w:date="2023-07-03T14:04:00Z">
              <w:rPr>
                <w:highlight w:val="yellow"/>
              </w:rPr>
            </w:rPrChange>
          </w:rPr>
          <w:delText>"Type_of_Loan"</w:delText>
        </w:r>
        <w:r w:rsidRPr="00463C36" w:rsidDel="006336F8">
          <w:delText xml:space="preserve"> </w:delText>
        </w:r>
      </w:del>
      <w:r w:rsidRPr="00463C36">
        <w:t>eine Auflistung verschiedener Kreditarten</w:t>
      </w:r>
      <w:r w:rsidR="00D65E67" w:rsidRPr="00463C36">
        <w:t xml:space="preserve"> pro KundIn</w:t>
      </w:r>
      <w:r w:rsidRPr="00463C36">
        <w:t xml:space="preserve">. Um den Einfluss dieses Attributs auf die Kreditvergabe besser messen zu können, wird für jede Kreditart ein neues Attribut implementiert, das angibt, ob die entsprechende Kreditart vorliegt oder nicht. Anschließend wird das Attribut </w:t>
      </w:r>
      <w:ins w:id="690" w:author="Hannah Knehr" w:date="2023-07-03T12:52:00Z">
        <w:r w:rsidR="006336F8" w:rsidRPr="00463C36">
          <w:t>Art des Darlehens („Type_of_Loan</w:t>
        </w:r>
      </w:ins>
      <w:ins w:id="691" w:author="Hannah Knehr" w:date="2023-07-03T12:56:00Z">
        <w:r w:rsidR="00D8338B" w:rsidRPr="00463C36">
          <w:t>“</w:t>
        </w:r>
      </w:ins>
      <w:ins w:id="692" w:author="Hannah Knehr" w:date="2023-07-03T12:52:00Z">
        <w:r w:rsidR="006336F8" w:rsidRPr="00463C36">
          <w:t>)</w:t>
        </w:r>
      </w:ins>
      <w:del w:id="693" w:author="Hannah Knehr" w:date="2023-07-03T12:52:00Z">
        <w:r w:rsidRPr="00463C36" w:rsidDel="006336F8">
          <w:rPr>
            <w:rPrChange w:id="694" w:author="Hannah Knehr" w:date="2023-07-03T14:04:00Z">
              <w:rPr>
                <w:highlight w:val="yellow"/>
              </w:rPr>
            </w:rPrChange>
          </w:rPr>
          <w:delText>"Type_of_Loan"</w:delText>
        </w:r>
      </w:del>
      <w:r w:rsidRPr="00463C36">
        <w:t xml:space="preserve"> gelöscht. </w:t>
      </w:r>
    </w:p>
    <w:p w14:paraId="59C3F2F0" w14:textId="77777777" w:rsidR="00850FC6" w:rsidRPr="00463C36" w:rsidRDefault="00850FC6" w:rsidP="00850FC6">
      <w:pPr>
        <w:keepNext/>
      </w:pPr>
      <w:r w:rsidRPr="00463C36">
        <w:rPr>
          <w:noProof/>
        </w:rPr>
        <w:lastRenderedPageBreak/>
        <w:drawing>
          <wp:inline distT="0" distB="0" distL="0" distR="0" wp14:anchorId="301A6376" wp14:editId="4E6AADBE">
            <wp:extent cx="5760085" cy="3098165"/>
            <wp:effectExtent l="0" t="0" r="0" b="6985"/>
            <wp:docPr id="20848730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7304" name="Picture 1" descr="A picture containing text, screenshot, font, number&#10;&#10;Description automatically generated"/>
                    <pic:cNvPicPr/>
                  </pic:nvPicPr>
                  <pic:blipFill>
                    <a:blip r:embed="rId25"/>
                    <a:stretch>
                      <a:fillRect/>
                    </a:stretch>
                  </pic:blipFill>
                  <pic:spPr>
                    <a:xfrm>
                      <a:off x="0" y="0"/>
                      <a:ext cx="5760085" cy="3098165"/>
                    </a:xfrm>
                    <a:prstGeom prst="rect">
                      <a:avLst/>
                    </a:prstGeom>
                  </pic:spPr>
                </pic:pic>
              </a:graphicData>
            </a:graphic>
          </wp:inline>
        </w:drawing>
      </w:r>
    </w:p>
    <w:p w14:paraId="4D4BD8D9" w14:textId="400D3828" w:rsidR="00850FC6" w:rsidRPr="00463C36" w:rsidRDefault="00850FC6" w:rsidP="00850FC6">
      <w:pPr>
        <w:pStyle w:val="Beschriftung"/>
        <w:jc w:val="center"/>
      </w:pPr>
      <w:bookmarkStart w:id="695" w:name="_Toc139233339"/>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4</w:t>
      </w:r>
      <w:r w:rsidR="00992364">
        <w:rPr>
          <w:noProof/>
        </w:rPr>
        <w:fldChar w:fldCharType="end"/>
      </w:r>
      <w:r w:rsidRPr="00463C36">
        <w:t xml:space="preserve">: Anpassung des Attributs </w:t>
      </w:r>
      <w:ins w:id="696" w:author="Hannah Knehr" w:date="2023-07-03T12:52:00Z">
        <w:r w:rsidR="00D8338B" w:rsidRPr="00463C36">
          <w:t>Art des Darlehens („Type_of_Loan</w:t>
        </w:r>
      </w:ins>
      <w:ins w:id="697" w:author="Hannah Knehr" w:date="2023-07-03T12:57:00Z">
        <w:r w:rsidR="00D8338B" w:rsidRPr="00463C36">
          <w:t>“</w:t>
        </w:r>
      </w:ins>
      <w:ins w:id="698" w:author="Hannah Knehr" w:date="2023-07-03T12:52:00Z">
        <w:r w:rsidR="00D8338B" w:rsidRPr="00463C36">
          <w:t>)</w:t>
        </w:r>
      </w:ins>
      <w:del w:id="699" w:author="Hannah Knehr" w:date="2023-07-03T12:52:00Z">
        <w:r w:rsidRPr="00463C36" w:rsidDel="00D8338B">
          <w:rPr>
            <w:rPrChange w:id="700" w:author="Hannah Knehr" w:date="2023-07-03T14:04:00Z">
              <w:rPr>
                <w:highlight w:val="yellow"/>
              </w:rPr>
            </w:rPrChange>
          </w:rPr>
          <w:delText>"Typ</w:delText>
        </w:r>
      </w:del>
      <w:del w:id="701" w:author="Hannah Knehr" w:date="2023-07-03T12:53:00Z">
        <w:r w:rsidRPr="00463C36" w:rsidDel="00D8338B">
          <w:rPr>
            <w:rPrChange w:id="702" w:author="Hannah Knehr" w:date="2023-07-03T14:04:00Z">
              <w:rPr>
                <w:highlight w:val="yellow"/>
              </w:rPr>
            </w:rPrChange>
          </w:rPr>
          <w:delText>e_of_Loan"</w:delText>
        </w:r>
      </w:del>
      <w:bookmarkEnd w:id="695"/>
    </w:p>
    <w:p w14:paraId="6C967A05" w14:textId="77777777" w:rsidR="00850FC6" w:rsidRPr="00463C36" w:rsidRDefault="00850FC6" w:rsidP="00850FC6"/>
    <w:p w14:paraId="092DDD1D" w14:textId="5FF1ABA4" w:rsidR="000359F1" w:rsidRPr="00463C36" w:rsidRDefault="000359F1">
      <w:pPr>
        <w:ind w:firstLine="720"/>
        <w:pPrChange w:id="703" w:author="Hannah Knehr" w:date="2023-06-30T17:21:00Z">
          <w:pPr>
            <w:ind w:left="180" w:firstLine="720"/>
          </w:pPr>
        </w:pPrChange>
      </w:pPr>
      <w:r w:rsidRPr="00463C36">
        <w:t xml:space="preserve">Im vierten Schritt wird die Zielvariable in Form des Attributs </w:t>
      </w:r>
      <w:ins w:id="704" w:author="Hannah Knehr" w:date="2023-07-03T12:57:00Z">
        <w:r w:rsidR="00D8338B" w:rsidRPr="00463C36">
          <w:t>Bonität („Credit_Score“)</w:t>
        </w:r>
      </w:ins>
      <w:del w:id="705" w:author="Hannah Knehr" w:date="2023-07-03T12:57:00Z">
        <w:r w:rsidRPr="00463C36" w:rsidDel="00D8338B">
          <w:rPr>
            <w:rPrChange w:id="706" w:author="Hannah Knehr" w:date="2023-07-03T14:04:00Z">
              <w:rPr>
                <w:highlight w:val="yellow"/>
              </w:rPr>
            </w:rPrChange>
          </w:rPr>
          <w:delText>"Credit_Score"</w:delText>
        </w:r>
      </w:del>
      <w:r w:rsidRPr="00463C36">
        <w:t xml:space="preserve"> aus dem Datensatz extrahiert.</w:t>
      </w:r>
    </w:p>
    <w:p w14:paraId="2A58D528" w14:textId="77777777" w:rsidR="00850FC6" w:rsidRPr="00463C36" w:rsidRDefault="00850FC6" w:rsidP="00850FC6">
      <w:pPr>
        <w:keepNext/>
      </w:pPr>
      <w:r w:rsidRPr="00463C36">
        <w:rPr>
          <w:noProof/>
        </w:rPr>
        <w:drawing>
          <wp:inline distT="0" distB="0" distL="0" distR="0" wp14:anchorId="771E49B5" wp14:editId="430320ED">
            <wp:extent cx="5760085" cy="1743710"/>
            <wp:effectExtent l="0" t="0" r="0" b="8890"/>
            <wp:docPr id="48708522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5226" name="Picture 1" descr="A picture containing text, screenshot, font, number&#10;&#10;Description automatically generated"/>
                    <pic:cNvPicPr/>
                  </pic:nvPicPr>
                  <pic:blipFill>
                    <a:blip r:embed="rId26"/>
                    <a:stretch>
                      <a:fillRect/>
                    </a:stretch>
                  </pic:blipFill>
                  <pic:spPr>
                    <a:xfrm>
                      <a:off x="0" y="0"/>
                      <a:ext cx="5760085" cy="1743710"/>
                    </a:xfrm>
                    <a:prstGeom prst="rect">
                      <a:avLst/>
                    </a:prstGeom>
                  </pic:spPr>
                </pic:pic>
              </a:graphicData>
            </a:graphic>
          </wp:inline>
        </w:drawing>
      </w:r>
    </w:p>
    <w:p w14:paraId="11533875" w14:textId="731E2DF0" w:rsidR="00850FC6" w:rsidRPr="00463C36" w:rsidRDefault="00850FC6" w:rsidP="00850FC6">
      <w:pPr>
        <w:pStyle w:val="Beschriftung"/>
        <w:jc w:val="center"/>
      </w:pPr>
      <w:bookmarkStart w:id="707" w:name="_Toc139233340"/>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5</w:t>
      </w:r>
      <w:r w:rsidR="00992364">
        <w:rPr>
          <w:noProof/>
        </w:rPr>
        <w:fldChar w:fldCharType="end"/>
      </w:r>
      <w:r w:rsidRPr="00463C36">
        <w:t>: Extraktion der Zielvariable</w:t>
      </w:r>
      <w:bookmarkEnd w:id="707"/>
    </w:p>
    <w:p w14:paraId="63B16D6D" w14:textId="77777777" w:rsidR="00850FC6" w:rsidRPr="00463C36" w:rsidRDefault="00850FC6" w:rsidP="00850FC6"/>
    <w:p w14:paraId="5831DECC" w14:textId="6C87015E" w:rsidR="00FD03F3" w:rsidRPr="00463C36" w:rsidRDefault="000359F1">
      <w:pPr>
        <w:spacing w:after="160" w:line="259" w:lineRule="auto"/>
        <w:rPr>
          <w:ins w:id="708" w:author="Hannah Knehr" w:date="2023-07-03T13:28:00Z"/>
          <w:rPrChange w:id="709" w:author="Hannah Knehr" w:date="2023-07-03T14:04:00Z">
            <w:rPr>
              <w:ins w:id="710" w:author="Hannah Knehr" w:date="2023-07-03T13:28:00Z"/>
              <w:lang w:val="en-US"/>
            </w:rPr>
          </w:rPrChange>
        </w:rPr>
        <w:pPrChange w:id="711" w:author="Hannah Knehr" w:date="2023-07-03T13:38:00Z">
          <w:pPr>
            <w:spacing w:after="160" w:line="259" w:lineRule="auto"/>
            <w:jc w:val="left"/>
          </w:pPr>
        </w:pPrChange>
      </w:pPr>
      <w:r w:rsidRPr="00463C36">
        <w:t>Im fünften Schritt werden die Attribute in stetige und diskrete Attribute unterteilt</w:t>
      </w:r>
      <w:bookmarkStart w:id="712" w:name="_Hlk139188219"/>
      <w:r w:rsidRPr="00463C36">
        <w:t>.</w:t>
      </w:r>
      <w:r w:rsidR="00D65E67" w:rsidRPr="00463C36">
        <w:t xml:space="preserve"> </w:t>
      </w:r>
      <w:ins w:id="713" w:author="Hannah Knehr" w:date="2023-07-03T13:37:00Z">
        <w:r w:rsidR="00183278" w:rsidRPr="00463C36">
          <w:t xml:space="preserve">Die stetigen Attribute sind: </w:t>
        </w:r>
      </w:ins>
      <w:ins w:id="714" w:author="Hannah Knehr" w:date="2023-07-03T12:58:00Z">
        <w:r w:rsidR="00B52602" w:rsidRPr="00463C36">
          <w:t>Alter („Age“),</w:t>
        </w:r>
      </w:ins>
      <w:ins w:id="715" w:author="Hannah Knehr" w:date="2023-07-03T13:00:00Z">
        <w:r w:rsidR="00C6798E" w:rsidRPr="00463C36">
          <w:rPr>
            <w:rPrChange w:id="716" w:author="Hannah Knehr" w:date="2023-07-03T14:04:00Z">
              <w:rPr>
                <w:lang w:val="en-US"/>
              </w:rPr>
            </w:rPrChange>
          </w:rPr>
          <w:t xml:space="preserve"> </w:t>
        </w:r>
      </w:ins>
      <w:ins w:id="717" w:author="Hannah Knehr" w:date="2023-07-03T12:58:00Z">
        <w:r w:rsidR="00B52602" w:rsidRPr="00463C36">
          <w:t xml:space="preserve">Jahreseinkommen („Annual_Income“), Monatsgehalt </w:t>
        </w:r>
      </w:ins>
      <w:ins w:id="718" w:author="Hannah Knehr" w:date="2023-07-03T13:27:00Z">
        <w:r w:rsidR="008E28ED" w:rsidRPr="00463C36">
          <w:rPr>
            <w:rPrChange w:id="719" w:author="Hannah Knehr" w:date="2023-07-03T14:04:00Z">
              <w:rPr>
                <w:lang w:val="en-US"/>
              </w:rPr>
            </w:rPrChange>
          </w:rPr>
          <w:t>(</w:t>
        </w:r>
      </w:ins>
      <w:ins w:id="720" w:author="Hannah Knehr" w:date="2023-07-03T12:58:00Z">
        <w:r w:rsidR="00B52602" w:rsidRPr="00463C36">
          <w:t>„Monthly_Inhand_Salary“),</w:t>
        </w:r>
      </w:ins>
      <w:ins w:id="721" w:author="Hannah Knehr" w:date="2023-07-03T13:37:00Z">
        <w:r w:rsidR="00183278" w:rsidRPr="00463C36">
          <w:t xml:space="preserve"> </w:t>
        </w:r>
      </w:ins>
      <w:ins w:id="722" w:author="Hannah Knehr" w:date="2023-07-03T12:58:00Z">
        <w:r w:rsidR="00B52602" w:rsidRPr="00463C36">
          <w:t>Anzahl Bankkonten („Num_Bank_Accounts“), Anzahl Kreditkarten („Num_Credit_Card“), Zinssatz („Interest_Rate“), Anzahl Darlehen („Num_of_Loan“),</w:t>
        </w:r>
      </w:ins>
      <w:ins w:id="723" w:author="Hannah Knehr" w:date="2023-07-03T12:59:00Z">
        <w:r w:rsidR="00C6798E" w:rsidRPr="00463C36">
          <w:rPr>
            <w:rPrChange w:id="724" w:author="Hannah Knehr" w:date="2023-07-03T14:04:00Z">
              <w:rPr>
                <w:lang w:val="en-US"/>
              </w:rPr>
            </w:rPrChange>
          </w:rPr>
          <w:t xml:space="preserve"> </w:t>
        </w:r>
      </w:ins>
      <w:ins w:id="725" w:author="Hannah Knehr" w:date="2023-07-03T12:58:00Z">
        <w:r w:rsidR="00B52602" w:rsidRPr="00463C36">
          <w:t>Verspätung vom Fälligkeitsdatum („Delay_from_due_date“), Anzahl verspäteter Zahlungen („Num_of_Delayed_Payment“), Geändertes Kreditlimit („Changed_Credit_Limit“), Anzahl Kreditanfragen („Num_Credit_Inquiries“), Ausstehende Schulden („Outstanding_Debt“), Kreditauslastungsquote („Credit_Utilization_Ratio“), Alter Kredithistorie („Credit_History_Age“),</w:t>
        </w:r>
      </w:ins>
      <w:ins w:id="726" w:author="Hannah Knehr" w:date="2023-07-03T12:59:00Z">
        <w:r w:rsidR="00C6798E" w:rsidRPr="00463C36">
          <w:rPr>
            <w:rPrChange w:id="727" w:author="Hannah Knehr" w:date="2023-07-03T14:04:00Z">
              <w:rPr>
                <w:lang w:val="en-US"/>
              </w:rPr>
            </w:rPrChange>
          </w:rPr>
          <w:t xml:space="preserve"> </w:t>
        </w:r>
      </w:ins>
      <w:ins w:id="728" w:author="Hannah Knehr" w:date="2023-07-03T12:58:00Z">
        <w:r w:rsidR="00B52602" w:rsidRPr="00463C36">
          <w:t>Gesamte Rückzahlung pro Monat („Total_EMI_per_month“), Monatlich angelegter Betrag („Amount_invested_monthly“)</w:t>
        </w:r>
      </w:ins>
      <w:ins w:id="729" w:author="Hannah Knehr" w:date="2023-07-03T13:29:00Z">
        <w:r w:rsidR="00FD03F3" w:rsidRPr="00463C36">
          <w:t xml:space="preserve"> </w:t>
        </w:r>
      </w:ins>
      <w:ins w:id="730" w:author="Hannah Knehr" w:date="2023-07-03T13:28:00Z">
        <w:r w:rsidR="00FD03F3" w:rsidRPr="00463C36">
          <w:t>und</w:t>
        </w:r>
      </w:ins>
      <w:ins w:id="731" w:author="Hannah Knehr" w:date="2023-07-03T12:58:00Z">
        <w:r w:rsidR="00B52602" w:rsidRPr="00463C36">
          <w:t xml:space="preserve"> Monatlicher Saldo („Monthly_Balance“)</w:t>
        </w:r>
      </w:ins>
      <w:ins w:id="732" w:author="Hannah Knehr" w:date="2023-07-03T13:28:00Z">
        <w:r w:rsidR="00FD03F3" w:rsidRPr="00463C36">
          <w:rPr>
            <w:rPrChange w:id="733" w:author="Hannah Knehr" w:date="2023-07-03T14:04:00Z">
              <w:rPr>
                <w:lang w:val="en-US"/>
              </w:rPr>
            </w:rPrChange>
          </w:rPr>
          <w:t>.</w:t>
        </w:r>
      </w:ins>
    </w:p>
    <w:p w14:paraId="3F00294C" w14:textId="599D51AE" w:rsidR="00D65E67" w:rsidRPr="00463C36" w:rsidDel="004C7756" w:rsidRDefault="00D65E67">
      <w:pPr>
        <w:spacing w:after="160" w:line="259" w:lineRule="auto"/>
        <w:rPr>
          <w:del w:id="734" w:author="Hannah Knehr" w:date="2023-07-03T13:38:00Z"/>
          <w:rPrChange w:id="735" w:author="Hannah Knehr" w:date="2023-07-03T14:04:00Z">
            <w:rPr>
              <w:del w:id="736" w:author="Hannah Knehr" w:date="2023-07-03T13:38:00Z"/>
              <w:highlight w:val="yellow"/>
              <w:lang w:val="en-US"/>
            </w:rPr>
          </w:rPrChange>
        </w:rPr>
        <w:pPrChange w:id="737" w:author="Hannah Knehr" w:date="2023-07-03T13:38:00Z">
          <w:pPr>
            <w:spacing w:after="160" w:line="259" w:lineRule="auto"/>
            <w:jc w:val="left"/>
          </w:pPr>
        </w:pPrChange>
      </w:pPr>
      <w:commentRangeStart w:id="738"/>
      <w:commentRangeStart w:id="739"/>
      <w:commentRangeStart w:id="740"/>
      <w:commentRangeStart w:id="741"/>
      <w:del w:id="742" w:author="Hannah Knehr" w:date="2023-07-03T13:38:00Z">
        <w:r w:rsidRPr="00463C36" w:rsidDel="004C7756">
          <w:rPr>
            <w:lang w:val="en-US"/>
          </w:rPr>
          <w:delText>Die</w:delText>
        </w:r>
      </w:del>
      <w:del w:id="743" w:author="Hannah Knehr" w:date="2023-06-30T17:26:00Z">
        <w:r w:rsidRPr="00463C36" w:rsidDel="009A62F8">
          <w:rPr>
            <w:lang w:val="en-US"/>
          </w:rPr>
          <w:delText xml:space="preserve"> </w:delText>
        </w:r>
      </w:del>
      <w:del w:id="744" w:author="Hannah Knehr" w:date="2023-07-03T13:38:00Z">
        <w:r w:rsidRPr="00463C36" w:rsidDel="004C7756">
          <w:rPr>
            <w:lang w:val="en-US"/>
          </w:rPr>
          <w:delText xml:space="preserve">stetigen Attribute sind: </w:delText>
        </w:r>
        <w:r w:rsidRPr="00463C36" w:rsidDel="004C7756">
          <w:rPr>
            <w:lang w:val="en-US"/>
            <w:rPrChange w:id="745" w:author="Hannah Knehr" w:date="2023-07-03T14:04:00Z">
              <w:rPr>
                <w:highlight w:val="yellow"/>
                <w:lang w:val="en-US"/>
              </w:rPr>
            </w:rPrChange>
          </w:rPr>
          <w:delText>‘Age', 'Annual_Income', 'Monthly_Inhand_Salary', '</w:delText>
        </w:r>
        <w:r w:rsidRPr="00463C36" w:rsidDel="004C7756">
          <w:rPr>
            <w:rPrChange w:id="746" w:author="Hannah Knehr" w:date="2023-07-03T14:04:00Z">
              <w:rPr>
                <w:highlight w:val="yellow"/>
                <w:lang w:val="en-US"/>
              </w:rPr>
            </w:rPrChange>
          </w:rPr>
          <w:delText xml:space="preserve">Num_Bank_Accounts', 'Num_Credit_Card', 'Interest_Rate', 'Num_of_Loan', 'Delay_from_due_date', 'Num_of_Delayed_Payment', 'Changed_Credit_Limit', 'Num_Credit_Inquiries', 'Outstanding_Debt', 'Credit_Utilization_Ratio', 'Total_EMI_per_month', 'Amount_invested_monthly', 'Monthly_Balance', 'Credit_History_Age'. </w:delText>
        </w:r>
      </w:del>
    </w:p>
    <w:p w14:paraId="09163D51" w14:textId="7D40E8BB" w:rsidR="00C6798E" w:rsidRPr="00463C36" w:rsidRDefault="00D65E67">
      <w:pPr>
        <w:spacing w:after="160" w:line="259" w:lineRule="auto"/>
        <w:rPr>
          <w:ins w:id="747" w:author="Hannah Knehr" w:date="2023-06-30T17:24:00Z"/>
          <w:rPrChange w:id="748" w:author="Hannah Knehr" w:date="2023-07-03T14:04:00Z">
            <w:rPr>
              <w:ins w:id="749" w:author="Hannah Knehr" w:date="2023-06-30T17:24:00Z"/>
              <w:lang w:val="en-US"/>
            </w:rPr>
          </w:rPrChange>
        </w:rPr>
        <w:pPrChange w:id="750" w:author="Hannah Knehr" w:date="2023-07-03T13:38:00Z">
          <w:pPr>
            <w:ind w:left="180" w:firstLine="720"/>
            <w:jc w:val="center"/>
          </w:pPr>
        </w:pPrChange>
      </w:pPr>
      <w:r w:rsidRPr="00463C36">
        <w:rPr>
          <w:rPrChange w:id="751" w:author="Hannah Knehr" w:date="2023-07-03T14:04:00Z">
            <w:rPr>
              <w:highlight w:val="yellow"/>
              <w:lang w:val="en-US"/>
            </w:rPr>
          </w:rPrChange>
        </w:rPr>
        <w:t xml:space="preserve">Die diskreten Attribute </w:t>
      </w:r>
      <w:ins w:id="752" w:author="Hannah Knehr" w:date="2023-06-30T17:25:00Z">
        <w:r w:rsidRPr="00463C36">
          <w:rPr>
            <w:rPrChange w:id="753" w:author="Hannah Knehr" w:date="2023-07-03T14:04:00Z">
              <w:rPr>
                <w:highlight w:val="yellow"/>
                <w:lang w:val="en-US"/>
              </w:rPr>
            </w:rPrChange>
          </w:rPr>
          <w:t>lauten</w:t>
        </w:r>
      </w:ins>
      <w:r w:rsidRPr="00463C36">
        <w:rPr>
          <w:rPrChange w:id="754" w:author="Hannah Knehr" w:date="2023-07-03T14:04:00Z">
            <w:rPr>
              <w:highlight w:val="yellow"/>
              <w:lang w:val="en-US"/>
            </w:rPr>
          </w:rPrChange>
        </w:rPr>
        <w:t xml:space="preserve">: </w:t>
      </w:r>
      <w:del w:id="755" w:author="Hannah Knehr" w:date="2023-07-03T13:37:00Z">
        <w:r w:rsidRPr="00463C36" w:rsidDel="00183278">
          <w:rPr>
            <w:rPrChange w:id="756" w:author="Hannah Knehr" w:date="2023-07-03T14:04:00Z">
              <w:rPr>
                <w:highlight w:val="yellow"/>
                <w:lang w:val="en-US"/>
              </w:rPr>
            </w:rPrChange>
          </w:rPr>
          <w:delText>'Occupation', 'Credit_Mix', 'Payment_of_Min_Amount', 'Payment_Behaviour', 'Auto Loan', 'Credit-Builder Loan', 'Personal Loan', 'Debt Consolidation Loan', 'Home Equity Loan', 'Mortgage Loan', 'Payday Loan', 'Student Loan' und 'Not Specified'.</w:delText>
        </w:r>
        <w:commentRangeEnd w:id="738"/>
        <w:r w:rsidRPr="00463C36" w:rsidDel="00183278">
          <w:rPr>
            <w:rPrChange w:id="757" w:author="Hannah Knehr" w:date="2023-07-03T14:04:00Z">
              <w:rPr>
                <w:rStyle w:val="Kommentarzeichen"/>
              </w:rPr>
            </w:rPrChange>
          </w:rPr>
          <w:commentReference w:id="738"/>
        </w:r>
        <w:commentRangeEnd w:id="739"/>
        <w:r w:rsidRPr="00463C36" w:rsidDel="00183278">
          <w:rPr>
            <w:rPrChange w:id="758" w:author="Hannah Knehr" w:date="2023-07-03T14:04:00Z">
              <w:rPr>
                <w:highlight w:val="yellow"/>
              </w:rPr>
            </w:rPrChange>
          </w:rPr>
          <w:commentReference w:id="739"/>
        </w:r>
        <w:commentRangeEnd w:id="740"/>
        <w:r w:rsidRPr="00463C36" w:rsidDel="00183278">
          <w:rPr>
            <w:rStyle w:val="Kommentarzeichen"/>
            <w:rPrChange w:id="759" w:author="Hannah Knehr" w:date="2023-07-03T14:04:00Z">
              <w:rPr>
                <w:rStyle w:val="Kommentarzeichen"/>
                <w:highlight w:val="yellow"/>
              </w:rPr>
            </w:rPrChange>
          </w:rPr>
          <w:commentReference w:id="740"/>
        </w:r>
        <w:commentRangeEnd w:id="741"/>
        <w:r w:rsidR="002D615F" w:rsidRPr="00463C36" w:rsidDel="00183278">
          <w:rPr>
            <w:rStyle w:val="Kommentarzeichen"/>
            <w:rPrChange w:id="760" w:author="Hannah Knehr" w:date="2023-07-03T14:04:00Z">
              <w:rPr>
                <w:rStyle w:val="Kommentarzeichen"/>
                <w:highlight w:val="yellow"/>
              </w:rPr>
            </w:rPrChange>
          </w:rPr>
          <w:commentReference w:id="741"/>
        </w:r>
      </w:del>
      <w:ins w:id="761" w:author="Hannah Knehr" w:date="2023-07-03T12:59:00Z">
        <w:r w:rsidR="00C6798E" w:rsidRPr="00463C36">
          <w:rPr>
            <w:rPrChange w:id="762" w:author="Hannah Knehr" w:date="2023-07-03T14:04:00Z">
              <w:rPr>
                <w:lang w:val="en-US"/>
              </w:rPr>
            </w:rPrChange>
          </w:rPr>
          <w:t>Beruf („Occupation“),</w:t>
        </w:r>
      </w:ins>
      <w:ins w:id="763" w:author="Hannah Knehr" w:date="2023-07-03T13:35:00Z">
        <w:r w:rsidR="00183278" w:rsidRPr="00463C36">
          <w:t xml:space="preserve"> </w:t>
        </w:r>
      </w:ins>
      <w:ins w:id="764" w:author="Hannah Knehr" w:date="2023-07-03T12:59:00Z">
        <w:r w:rsidR="00C6798E" w:rsidRPr="00463C36">
          <w:rPr>
            <w:rPrChange w:id="765" w:author="Hannah Knehr" w:date="2023-07-03T14:04:00Z">
              <w:rPr>
                <w:lang w:val="en-US"/>
              </w:rPr>
            </w:rPrChange>
          </w:rPr>
          <w:t>Kreditmix („Credit_Mix“), Zahlung von Mindestbetrag („Payment_of_Min_Amount“),</w:t>
        </w:r>
      </w:ins>
      <w:ins w:id="766" w:author="Hannah Knehr" w:date="2023-07-03T13:28:00Z">
        <w:r w:rsidR="00FD03F3" w:rsidRPr="00463C36">
          <w:rPr>
            <w:rPrChange w:id="767" w:author="Hannah Knehr" w:date="2023-07-03T14:04:00Z">
              <w:rPr>
                <w:lang w:val="en-US"/>
              </w:rPr>
            </w:rPrChange>
          </w:rPr>
          <w:t xml:space="preserve"> </w:t>
        </w:r>
      </w:ins>
      <w:ins w:id="768" w:author="Hannah Knehr" w:date="2023-07-03T13:29:00Z">
        <w:r w:rsidR="00FD03F3" w:rsidRPr="00463C36">
          <w:rPr>
            <w:rPrChange w:id="769" w:author="Hannah Knehr" w:date="2023-07-03T14:04:00Z">
              <w:rPr>
                <w:lang w:val="en-US"/>
              </w:rPr>
            </w:rPrChange>
          </w:rPr>
          <w:t>Zahlungsverhalten („Payment_Behaviour“)</w:t>
        </w:r>
        <w:r w:rsidR="00D06E83" w:rsidRPr="00463C36">
          <w:rPr>
            <w:rPrChange w:id="770" w:author="Hannah Knehr" w:date="2023-07-03T14:04:00Z">
              <w:rPr>
                <w:lang w:val="en-US"/>
              </w:rPr>
            </w:rPrChange>
          </w:rPr>
          <w:t>,</w:t>
        </w:r>
      </w:ins>
      <w:ins w:id="771" w:author="Hannah Knehr" w:date="2023-07-03T13:30:00Z">
        <w:r w:rsidR="009B62BC" w:rsidRPr="00463C36">
          <w:rPr>
            <w:rPrChange w:id="772" w:author="Hannah Knehr" w:date="2023-07-03T14:04:00Z">
              <w:rPr>
                <w:lang w:val="en-US"/>
              </w:rPr>
            </w:rPrChange>
          </w:rPr>
          <w:t xml:space="preserve"> </w:t>
        </w:r>
        <w:r w:rsidR="009B62BC" w:rsidRPr="00463C36">
          <w:rPr>
            <w:rPrChange w:id="773" w:author="Hannah Knehr" w:date="2023-07-03T14:04:00Z">
              <w:rPr>
                <w:lang w:val="en-US"/>
              </w:rPr>
            </w:rPrChange>
          </w:rPr>
          <w:lastRenderedPageBreak/>
          <w:t>Auto</w:t>
        </w:r>
      </w:ins>
      <w:ins w:id="774" w:author="Hannah Knehr" w:date="2023-07-03T13:32:00Z">
        <w:r w:rsidR="00284EF7" w:rsidRPr="00463C36">
          <w:rPr>
            <w:rPrChange w:id="775" w:author="Hannah Knehr" w:date="2023-07-03T14:04:00Z">
              <w:rPr>
                <w:lang w:val="en-US"/>
              </w:rPr>
            </w:rPrChange>
          </w:rPr>
          <w:t>-</w:t>
        </w:r>
      </w:ins>
      <w:ins w:id="776" w:author="Hannah Knehr" w:date="2023-07-03T13:30:00Z">
        <w:r w:rsidR="009B62BC" w:rsidRPr="00463C36">
          <w:rPr>
            <w:rPrChange w:id="777" w:author="Hannah Knehr" w:date="2023-07-03T14:04:00Z">
              <w:rPr>
                <w:lang w:val="en-US"/>
              </w:rPr>
            </w:rPrChange>
          </w:rPr>
          <w:t>Darlehen (</w:t>
        </w:r>
      </w:ins>
      <w:ins w:id="778" w:author="Hannah Knehr" w:date="2023-07-03T13:35:00Z">
        <w:r w:rsidR="00183278" w:rsidRPr="00463C36">
          <w:rPr>
            <w:rPrChange w:id="779" w:author="Hannah Knehr" w:date="2023-07-03T14:04:00Z">
              <w:rPr>
                <w:lang w:val="en-US"/>
              </w:rPr>
            </w:rPrChange>
          </w:rPr>
          <w:t>“</w:t>
        </w:r>
      </w:ins>
      <w:ins w:id="780" w:author="Hannah Knehr" w:date="2023-07-03T13:29:00Z">
        <w:r w:rsidR="00D06E83" w:rsidRPr="00463C36">
          <w:rPr>
            <w:rPrChange w:id="781" w:author="Hannah Knehr" w:date="2023-07-03T14:04:00Z">
              <w:rPr>
                <w:lang w:val="en-US"/>
              </w:rPr>
            </w:rPrChange>
          </w:rPr>
          <w:t>Auto Loan</w:t>
        </w:r>
      </w:ins>
      <w:ins w:id="782" w:author="Hannah Knehr" w:date="2023-07-03T13:30:00Z">
        <w:r w:rsidR="009B62BC" w:rsidRPr="00463C36">
          <w:rPr>
            <w:rPrChange w:id="783" w:author="Hannah Knehr" w:date="2023-07-03T14:04:00Z">
              <w:rPr>
                <w:lang w:val="en-US"/>
              </w:rPr>
            </w:rPrChange>
          </w:rPr>
          <w:t>”)</w:t>
        </w:r>
      </w:ins>
      <w:ins w:id="784" w:author="Hannah Knehr" w:date="2023-07-03T13:29:00Z">
        <w:r w:rsidR="00D06E83" w:rsidRPr="00463C36">
          <w:rPr>
            <w:rPrChange w:id="785" w:author="Hannah Knehr" w:date="2023-07-03T14:04:00Z">
              <w:rPr>
                <w:lang w:val="en-US"/>
              </w:rPr>
            </w:rPrChange>
          </w:rPr>
          <w:t>,</w:t>
        </w:r>
      </w:ins>
      <w:ins w:id="786" w:author="Hannah Knehr" w:date="2023-07-03T13:30:00Z">
        <w:r w:rsidR="009B62BC" w:rsidRPr="00463C36">
          <w:rPr>
            <w:rPrChange w:id="787" w:author="Hannah Knehr" w:date="2023-07-03T14:04:00Z">
              <w:rPr>
                <w:lang w:val="en-US"/>
              </w:rPr>
            </w:rPrChange>
          </w:rPr>
          <w:t xml:space="preserve"> </w:t>
        </w:r>
      </w:ins>
      <w:ins w:id="788" w:author="Hannah Knehr" w:date="2023-07-03T13:31:00Z">
        <w:r w:rsidR="00052A49" w:rsidRPr="00463C36">
          <w:rPr>
            <w:rPrChange w:id="789" w:author="Hannah Knehr" w:date="2023-07-03T14:04:00Z">
              <w:rPr>
                <w:lang w:val="en-US"/>
              </w:rPr>
            </w:rPrChange>
          </w:rPr>
          <w:t>Bauspar</w:t>
        </w:r>
      </w:ins>
      <w:ins w:id="790" w:author="Hannah Knehr" w:date="2023-07-03T13:32:00Z">
        <w:r w:rsidR="00284EF7" w:rsidRPr="00463C36">
          <w:rPr>
            <w:rPrChange w:id="791" w:author="Hannah Knehr" w:date="2023-07-03T14:04:00Z">
              <w:rPr>
                <w:lang w:val="en-US"/>
              </w:rPr>
            </w:rPrChange>
          </w:rPr>
          <w:t>-D</w:t>
        </w:r>
      </w:ins>
      <w:ins w:id="792" w:author="Hannah Knehr" w:date="2023-07-03T13:31:00Z">
        <w:r w:rsidR="00052A49" w:rsidRPr="00463C36">
          <w:rPr>
            <w:rPrChange w:id="793" w:author="Hannah Knehr" w:date="2023-07-03T14:04:00Z">
              <w:rPr>
                <w:lang w:val="en-US"/>
              </w:rPr>
            </w:rPrChange>
          </w:rPr>
          <w:t>arlehen (</w:t>
        </w:r>
      </w:ins>
      <w:ins w:id="794" w:author="Hannah Knehr" w:date="2023-07-03T13:32:00Z">
        <w:r w:rsidR="00284EF7" w:rsidRPr="00463C36">
          <w:rPr>
            <w:rPrChange w:id="795" w:author="Hannah Knehr" w:date="2023-07-03T14:04:00Z">
              <w:rPr>
                <w:lang w:val="en-US"/>
              </w:rPr>
            </w:rPrChange>
          </w:rPr>
          <w:t>„</w:t>
        </w:r>
      </w:ins>
      <w:ins w:id="796" w:author="Hannah Knehr" w:date="2023-07-03T13:29:00Z">
        <w:r w:rsidR="00D06E83" w:rsidRPr="00463C36">
          <w:rPr>
            <w:rPrChange w:id="797" w:author="Hannah Knehr" w:date="2023-07-03T14:04:00Z">
              <w:rPr>
                <w:lang w:val="en-US"/>
              </w:rPr>
            </w:rPrChange>
          </w:rPr>
          <w:t>Credit-Builder Loan'</w:t>
        </w:r>
      </w:ins>
      <w:ins w:id="798" w:author="Hannah Knehr" w:date="2023-07-03T13:32:00Z">
        <w:r w:rsidR="00284EF7" w:rsidRPr="00463C36">
          <w:rPr>
            <w:rPrChange w:id="799" w:author="Hannah Knehr" w:date="2023-07-03T14:04:00Z">
              <w:rPr>
                <w:lang w:val="en-US"/>
              </w:rPr>
            </w:rPrChange>
          </w:rPr>
          <w:t>”) P</w:t>
        </w:r>
        <w:r w:rsidR="00EE2B96" w:rsidRPr="00463C36">
          <w:rPr>
            <w:rPrChange w:id="800" w:author="Hannah Knehr" w:date="2023-07-03T14:04:00Z">
              <w:rPr>
                <w:lang w:val="en-US"/>
              </w:rPr>
            </w:rPrChange>
          </w:rPr>
          <w:t>rivat-Darlehen (</w:t>
        </w:r>
      </w:ins>
      <w:ins w:id="801" w:author="Hannah Knehr" w:date="2023-07-03T13:35:00Z">
        <w:r w:rsidR="00183278" w:rsidRPr="00463C36">
          <w:t>„</w:t>
        </w:r>
      </w:ins>
      <w:ins w:id="802" w:author="Hannah Knehr" w:date="2023-07-03T13:29:00Z">
        <w:r w:rsidR="00D06E83" w:rsidRPr="00463C36">
          <w:rPr>
            <w:rPrChange w:id="803" w:author="Hannah Knehr" w:date="2023-07-03T14:04:00Z">
              <w:rPr>
                <w:lang w:val="en-US"/>
              </w:rPr>
            </w:rPrChange>
          </w:rPr>
          <w:t>Personal Loan</w:t>
        </w:r>
      </w:ins>
      <w:ins w:id="804" w:author="Hannah Knehr" w:date="2023-07-03T13:32:00Z">
        <w:r w:rsidR="00EE2B96" w:rsidRPr="00463C36">
          <w:rPr>
            <w:rPrChange w:id="805" w:author="Hannah Knehr" w:date="2023-07-03T14:04:00Z">
              <w:rPr>
                <w:lang w:val="en-US"/>
              </w:rPr>
            </w:rPrChange>
          </w:rPr>
          <w:t>”)</w:t>
        </w:r>
      </w:ins>
      <w:ins w:id="806" w:author="Hannah Knehr" w:date="2023-07-03T13:29:00Z">
        <w:r w:rsidR="00D06E83" w:rsidRPr="00463C36">
          <w:rPr>
            <w:rPrChange w:id="807" w:author="Hannah Knehr" w:date="2023-07-03T14:04:00Z">
              <w:rPr>
                <w:lang w:val="en-US"/>
              </w:rPr>
            </w:rPrChange>
          </w:rPr>
          <w:t xml:space="preserve">, </w:t>
        </w:r>
      </w:ins>
      <w:ins w:id="808" w:author="Hannah Knehr" w:date="2023-07-03T13:34:00Z">
        <w:r w:rsidR="00C2280E" w:rsidRPr="00463C36">
          <w:rPr>
            <w:rPrChange w:id="809" w:author="Hannah Knehr" w:date="2023-07-03T14:04:00Z">
              <w:rPr>
                <w:lang w:val="en-US"/>
              </w:rPr>
            </w:rPrChange>
          </w:rPr>
          <w:t>Schuldenkonsolidierungs</w:t>
        </w:r>
      </w:ins>
      <w:ins w:id="810" w:author="Hannah Knehr" w:date="2023-07-03T13:36:00Z">
        <w:r w:rsidR="00183278" w:rsidRPr="00463C36">
          <w:t>-D</w:t>
        </w:r>
      </w:ins>
      <w:ins w:id="811" w:author="Hannah Knehr" w:date="2023-07-03T13:34:00Z">
        <w:r w:rsidR="00C2280E" w:rsidRPr="00463C36">
          <w:rPr>
            <w:rPrChange w:id="812" w:author="Hannah Knehr" w:date="2023-07-03T14:04:00Z">
              <w:rPr>
                <w:lang w:val="en-US"/>
              </w:rPr>
            </w:rPrChange>
          </w:rPr>
          <w:t>arlehen (</w:t>
        </w:r>
      </w:ins>
      <w:ins w:id="813" w:author="Hannah Knehr" w:date="2023-07-03T13:35:00Z">
        <w:r w:rsidR="00183278" w:rsidRPr="00463C36">
          <w:t>„</w:t>
        </w:r>
      </w:ins>
      <w:ins w:id="814" w:author="Hannah Knehr" w:date="2023-07-03T13:29:00Z">
        <w:r w:rsidR="00D06E83" w:rsidRPr="00463C36">
          <w:rPr>
            <w:rPrChange w:id="815" w:author="Hannah Knehr" w:date="2023-07-03T14:04:00Z">
              <w:rPr>
                <w:lang w:val="en-US"/>
              </w:rPr>
            </w:rPrChange>
          </w:rPr>
          <w:t>Debt Consolidation Loan</w:t>
        </w:r>
      </w:ins>
      <w:ins w:id="816" w:author="Hannah Knehr" w:date="2023-07-03T13:34:00Z">
        <w:r w:rsidR="00C2280E" w:rsidRPr="00463C36">
          <w:rPr>
            <w:rPrChange w:id="817" w:author="Hannah Knehr" w:date="2023-07-03T14:04:00Z">
              <w:rPr>
                <w:lang w:val="en-US"/>
              </w:rPr>
            </w:rPrChange>
          </w:rPr>
          <w:t>”)</w:t>
        </w:r>
      </w:ins>
      <w:ins w:id="818" w:author="Hannah Knehr" w:date="2023-07-03T13:29:00Z">
        <w:r w:rsidR="00D06E83" w:rsidRPr="00463C36">
          <w:rPr>
            <w:rPrChange w:id="819" w:author="Hannah Knehr" w:date="2023-07-03T14:04:00Z">
              <w:rPr>
                <w:lang w:val="en-US"/>
              </w:rPr>
            </w:rPrChange>
          </w:rPr>
          <w:t xml:space="preserve">, </w:t>
        </w:r>
      </w:ins>
      <w:ins w:id="820" w:author="Hannah Knehr" w:date="2023-07-03T13:34:00Z">
        <w:r w:rsidR="00C2280E" w:rsidRPr="00463C36">
          <w:rPr>
            <w:rPrChange w:id="821" w:author="Hannah Knehr" w:date="2023-07-03T14:04:00Z">
              <w:rPr>
                <w:lang w:val="en-US"/>
              </w:rPr>
            </w:rPrChange>
          </w:rPr>
          <w:t>Wohnungsbau</w:t>
        </w:r>
      </w:ins>
      <w:ins w:id="822" w:author="Hannah Knehr" w:date="2023-07-03T13:36:00Z">
        <w:r w:rsidR="00183278" w:rsidRPr="00463C36">
          <w:t>-D</w:t>
        </w:r>
      </w:ins>
      <w:ins w:id="823" w:author="Hannah Knehr" w:date="2023-07-03T13:34:00Z">
        <w:r w:rsidR="00C2280E" w:rsidRPr="00463C36">
          <w:rPr>
            <w:rPrChange w:id="824" w:author="Hannah Knehr" w:date="2023-07-03T14:04:00Z">
              <w:rPr>
                <w:lang w:val="en-US"/>
              </w:rPr>
            </w:rPrChange>
          </w:rPr>
          <w:t xml:space="preserve">arlehen </w:t>
        </w:r>
        <w:r w:rsidR="00183278" w:rsidRPr="00463C36">
          <w:rPr>
            <w:rPrChange w:id="825" w:author="Hannah Knehr" w:date="2023-07-03T14:04:00Z">
              <w:rPr>
                <w:lang w:val="en-US"/>
              </w:rPr>
            </w:rPrChange>
          </w:rPr>
          <w:t xml:space="preserve"> (“</w:t>
        </w:r>
      </w:ins>
      <w:ins w:id="826" w:author="Hannah Knehr" w:date="2023-07-03T13:29:00Z">
        <w:r w:rsidR="00D06E83" w:rsidRPr="00463C36">
          <w:rPr>
            <w:rPrChange w:id="827" w:author="Hannah Knehr" w:date="2023-07-03T14:04:00Z">
              <w:rPr>
                <w:lang w:val="en-US"/>
              </w:rPr>
            </w:rPrChange>
          </w:rPr>
          <w:t>Home Equity Loan</w:t>
        </w:r>
      </w:ins>
      <w:ins w:id="828" w:author="Hannah Knehr" w:date="2023-07-03T13:34:00Z">
        <w:r w:rsidR="00183278" w:rsidRPr="00463C36">
          <w:rPr>
            <w:rPrChange w:id="829" w:author="Hannah Knehr" w:date="2023-07-03T14:04:00Z">
              <w:rPr>
                <w:lang w:val="en-US"/>
              </w:rPr>
            </w:rPrChange>
          </w:rPr>
          <w:t>”)</w:t>
        </w:r>
      </w:ins>
      <w:ins w:id="830" w:author="Hannah Knehr" w:date="2023-07-03T13:29:00Z">
        <w:r w:rsidR="00D06E83" w:rsidRPr="00463C36">
          <w:rPr>
            <w:rPrChange w:id="831" w:author="Hannah Knehr" w:date="2023-07-03T14:04:00Z">
              <w:rPr>
                <w:lang w:val="en-US"/>
              </w:rPr>
            </w:rPrChange>
          </w:rPr>
          <w:t xml:space="preserve">, </w:t>
        </w:r>
      </w:ins>
      <w:ins w:id="832" w:author="Hannah Knehr" w:date="2023-07-03T13:34:00Z">
        <w:r w:rsidR="00183278" w:rsidRPr="00463C36">
          <w:rPr>
            <w:rPrChange w:id="833" w:author="Hannah Knehr" w:date="2023-07-03T14:04:00Z">
              <w:rPr>
                <w:lang w:val="en-US"/>
              </w:rPr>
            </w:rPrChange>
          </w:rPr>
          <w:t>Hypotheken</w:t>
        </w:r>
      </w:ins>
      <w:ins w:id="834" w:author="Hannah Knehr" w:date="2023-07-03T13:36:00Z">
        <w:r w:rsidR="00183278" w:rsidRPr="00463C36">
          <w:t>-D</w:t>
        </w:r>
      </w:ins>
      <w:ins w:id="835" w:author="Hannah Knehr" w:date="2023-07-03T13:34:00Z">
        <w:r w:rsidR="00183278" w:rsidRPr="00463C36">
          <w:rPr>
            <w:rPrChange w:id="836" w:author="Hannah Knehr" w:date="2023-07-03T14:04:00Z">
              <w:rPr>
                <w:lang w:val="en-US"/>
              </w:rPr>
            </w:rPrChange>
          </w:rPr>
          <w:t>arlehen (</w:t>
        </w:r>
      </w:ins>
      <w:ins w:id="837" w:author="Hannah Knehr" w:date="2023-07-03T13:36:00Z">
        <w:r w:rsidR="00183278" w:rsidRPr="00463C36">
          <w:t>„</w:t>
        </w:r>
      </w:ins>
      <w:ins w:id="838" w:author="Hannah Knehr" w:date="2023-07-03T13:29:00Z">
        <w:r w:rsidR="00D06E83" w:rsidRPr="00463C36">
          <w:rPr>
            <w:rPrChange w:id="839" w:author="Hannah Knehr" w:date="2023-07-03T14:04:00Z">
              <w:rPr>
                <w:lang w:val="en-US"/>
              </w:rPr>
            </w:rPrChange>
          </w:rPr>
          <w:t>Mortgage Loan</w:t>
        </w:r>
      </w:ins>
      <w:ins w:id="840" w:author="Hannah Knehr" w:date="2023-07-03T13:34:00Z">
        <w:r w:rsidR="00183278" w:rsidRPr="00463C36">
          <w:rPr>
            <w:rPrChange w:id="841" w:author="Hannah Knehr" w:date="2023-07-03T14:04:00Z">
              <w:rPr>
                <w:lang w:val="en-US"/>
              </w:rPr>
            </w:rPrChange>
          </w:rPr>
          <w:t>”)</w:t>
        </w:r>
      </w:ins>
      <w:ins w:id="842" w:author="Hannah Knehr" w:date="2023-07-03T13:29:00Z">
        <w:r w:rsidR="00D06E83" w:rsidRPr="00463C36">
          <w:rPr>
            <w:rPrChange w:id="843" w:author="Hannah Knehr" w:date="2023-07-03T14:04:00Z">
              <w:rPr>
                <w:lang w:val="en-US"/>
              </w:rPr>
            </w:rPrChange>
          </w:rPr>
          <w:t xml:space="preserve">, </w:t>
        </w:r>
      </w:ins>
      <w:ins w:id="844" w:author="Hannah Knehr" w:date="2023-07-03T13:34:00Z">
        <w:r w:rsidR="00183278" w:rsidRPr="00463C36">
          <w:rPr>
            <w:rPrChange w:id="845" w:author="Hannah Knehr" w:date="2023-07-03T14:04:00Z">
              <w:rPr>
                <w:lang w:val="en-US"/>
              </w:rPr>
            </w:rPrChange>
          </w:rPr>
          <w:t>Zahltags</w:t>
        </w:r>
      </w:ins>
      <w:ins w:id="846" w:author="Hannah Knehr" w:date="2023-07-03T13:36:00Z">
        <w:r w:rsidR="00183278" w:rsidRPr="00463C36">
          <w:t xml:space="preserve">-Darlehen </w:t>
        </w:r>
      </w:ins>
      <w:ins w:id="847" w:author="Hannah Knehr" w:date="2023-07-03T13:34:00Z">
        <w:r w:rsidR="00183278" w:rsidRPr="00463C36">
          <w:rPr>
            <w:rPrChange w:id="848" w:author="Hannah Knehr" w:date="2023-07-03T14:04:00Z">
              <w:rPr>
                <w:lang w:val="en-US"/>
              </w:rPr>
            </w:rPrChange>
          </w:rPr>
          <w:t>(</w:t>
        </w:r>
      </w:ins>
      <w:ins w:id="849" w:author="Hannah Knehr" w:date="2023-07-03T13:36:00Z">
        <w:r w:rsidR="00183278" w:rsidRPr="00463C36">
          <w:t>„</w:t>
        </w:r>
      </w:ins>
      <w:ins w:id="850" w:author="Hannah Knehr" w:date="2023-07-03T13:29:00Z">
        <w:r w:rsidR="00D06E83" w:rsidRPr="00463C36">
          <w:rPr>
            <w:rPrChange w:id="851" w:author="Hannah Knehr" w:date="2023-07-03T14:04:00Z">
              <w:rPr>
                <w:lang w:val="en-US"/>
              </w:rPr>
            </w:rPrChange>
          </w:rPr>
          <w:t>Payday Loan</w:t>
        </w:r>
      </w:ins>
      <w:ins w:id="852" w:author="Hannah Knehr" w:date="2023-07-03T13:34:00Z">
        <w:r w:rsidR="00183278" w:rsidRPr="00463C36">
          <w:rPr>
            <w:rPrChange w:id="853" w:author="Hannah Knehr" w:date="2023-07-03T14:04:00Z">
              <w:rPr>
                <w:lang w:val="en-US"/>
              </w:rPr>
            </w:rPrChange>
          </w:rPr>
          <w:t>”)</w:t>
        </w:r>
      </w:ins>
      <w:ins w:id="854" w:author="Hannah Knehr" w:date="2023-07-03T13:29:00Z">
        <w:r w:rsidR="00D06E83" w:rsidRPr="00463C36">
          <w:rPr>
            <w:rPrChange w:id="855" w:author="Hannah Knehr" w:date="2023-07-03T14:04:00Z">
              <w:rPr>
                <w:lang w:val="en-US"/>
              </w:rPr>
            </w:rPrChange>
          </w:rPr>
          <w:t xml:space="preserve">, </w:t>
        </w:r>
      </w:ins>
      <w:ins w:id="856" w:author="Hannah Knehr" w:date="2023-07-03T13:34:00Z">
        <w:r w:rsidR="00183278" w:rsidRPr="00463C36">
          <w:rPr>
            <w:rPrChange w:id="857" w:author="Hannah Knehr" w:date="2023-07-03T14:04:00Z">
              <w:rPr>
                <w:lang w:val="en-US"/>
              </w:rPr>
            </w:rPrChange>
          </w:rPr>
          <w:t>Studenten</w:t>
        </w:r>
      </w:ins>
      <w:ins w:id="858" w:author="Hannah Knehr" w:date="2023-07-03T13:36:00Z">
        <w:r w:rsidR="00183278" w:rsidRPr="00463C36">
          <w:t>-D</w:t>
        </w:r>
      </w:ins>
      <w:ins w:id="859" w:author="Hannah Knehr" w:date="2023-07-03T13:34:00Z">
        <w:r w:rsidR="00183278" w:rsidRPr="00463C36">
          <w:rPr>
            <w:rPrChange w:id="860" w:author="Hannah Knehr" w:date="2023-07-03T14:04:00Z">
              <w:rPr>
                <w:lang w:val="en-US"/>
              </w:rPr>
            </w:rPrChange>
          </w:rPr>
          <w:t>arlehen (</w:t>
        </w:r>
      </w:ins>
      <w:ins w:id="861" w:author="Hannah Knehr" w:date="2023-07-03T13:36:00Z">
        <w:r w:rsidR="00183278" w:rsidRPr="00463C36">
          <w:t>„</w:t>
        </w:r>
      </w:ins>
      <w:ins w:id="862" w:author="Hannah Knehr" w:date="2023-07-03T13:29:00Z">
        <w:r w:rsidR="00D06E83" w:rsidRPr="00463C36">
          <w:rPr>
            <w:rPrChange w:id="863" w:author="Hannah Knehr" w:date="2023-07-03T14:04:00Z">
              <w:rPr>
                <w:lang w:val="en-US"/>
              </w:rPr>
            </w:rPrChange>
          </w:rPr>
          <w:t>Student Loan</w:t>
        </w:r>
      </w:ins>
      <w:ins w:id="864" w:author="Hannah Knehr" w:date="2023-07-03T13:34:00Z">
        <w:r w:rsidR="00183278" w:rsidRPr="00463C36">
          <w:rPr>
            <w:rPrChange w:id="865" w:author="Hannah Knehr" w:date="2023-07-03T14:04:00Z">
              <w:rPr>
                <w:lang w:val="en-US"/>
              </w:rPr>
            </w:rPrChange>
          </w:rPr>
          <w:t>”</w:t>
        </w:r>
      </w:ins>
      <w:ins w:id="866" w:author="Hannah Knehr" w:date="2023-07-03T13:35:00Z">
        <w:r w:rsidR="00183278" w:rsidRPr="00463C36">
          <w:rPr>
            <w:rPrChange w:id="867" w:author="Hannah Knehr" w:date="2023-07-03T14:04:00Z">
              <w:rPr>
                <w:lang w:val="en-US"/>
              </w:rPr>
            </w:rPrChange>
          </w:rPr>
          <w:t>)</w:t>
        </w:r>
      </w:ins>
      <w:ins w:id="868" w:author="Hannah Knehr" w:date="2023-07-03T13:29:00Z">
        <w:r w:rsidR="00D06E83" w:rsidRPr="00463C36">
          <w:rPr>
            <w:rPrChange w:id="869" w:author="Hannah Knehr" w:date="2023-07-03T14:04:00Z">
              <w:rPr>
                <w:lang w:val="en-US"/>
              </w:rPr>
            </w:rPrChange>
          </w:rPr>
          <w:t xml:space="preserve"> und </w:t>
        </w:r>
      </w:ins>
      <w:ins w:id="870" w:author="Hannah Knehr" w:date="2023-07-03T13:35:00Z">
        <w:r w:rsidR="00183278" w:rsidRPr="00463C36">
          <w:rPr>
            <w:rPrChange w:id="871" w:author="Hannah Knehr" w:date="2023-07-03T14:04:00Z">
              <w:rPr>
                <w:lang w:val="en-US"/>
              </w:rPr>
            </w:rPrChange>
          </w:rPr>
          <w:t xml:space="preserve">Keine Angabe </w:t>
        </w:r>
      </w:ins>
      <w:ins w:id="872" w:author="Hannah Knehr" w:date="2023-07-03T13:36:00Z">
        <w:r w:rsidR="00183278" w:rsidRPr="00463C36">
          <w:t>(„</w:t>
        </w:r>
      </w:ins>
      <w:ins w:id="873" w:author="Hannah Knehr" w:date="2023-07-03T13:29:00Z">
        <w:r w:rsidR="00D06E83" w:rsidRPr="00463C36">
          <w:rPr>
            <w:rPrChange w:id="874" w:author="Hannah Knehr" w:date="2023-07-03T14:04:00Z">
              <w:rPr>
                <w:lang w:val="en-US"/>
              </w:rPr>
            </w:rPrChange>
          </w:rPr>
          <w:t>Not Specified</w:t>
        </w:r>
      </w:ins>
      <w:ins w:id="875" w:author="Hannah Knehr" w:date="2023-07-03T13:35:00Z">
        <w:r w:rsidR="00183278" w:rsidRPr="00463C36">
          <w:rPr>
            <w:rPrChange w:id="876" w:author="Hannah Knehr" w:date="2023-07-03T14:04:00Z">
              <w:rPr>
                <w:lang w:val="en-US"/>
              </w:rPr>
            </w:rPrChange>
          </w:rPr>
          <w:t>”</w:t>
        </w:r>
      </w:ins>
      <w:ins w:id="877" w:author="Hannah Knehr" w:date="2023-07-03T13:36:00Z">
        <w:r w:rsidR="00183278" w:rsidRPr="00463C36">
          <w:t>)</w:t>
        </w:r>
      </w:ins>
      <w:ins w:id="878" w:author="Hannah Knehr" w:date="2023-07-03T13:29:00Z">
        <w:r w:rsidR="00D06E83" w:rsidRPr="00463C36">
          <w:rPr>
            <w:rPrChange w:id="879" w:author="Hannah Knehr" w:date="2023-07-03T14:04:00Z">
              <w:rPr>
                <w:lang w:val="en-US"/>
              </w:rPr>
            </w:rPrChange>
          </w:rPr>
          <w:t xml:space="preserve">.    </w:t>
        </w:r>
      </w:ins>
    </w:p>
    <w:p w14:paraId="01FA5035" w14:textId="42EA5664" w:rsidR="00C2280E" w:rsidRPr="00463C36" w:rsidDel="00183278" w:rsidRDefault="00C2280E" w:rsidP="009C1469">
      <w:pPr>
        <w:ind w:left="180" w:firstLine="720"/>
        <w:rPr>
          <w:del w:id="880" w:author="Hannah Knehr" w:date="2023-07-03T13:35:00Z"/>
          <w:rPrChange w:id="881" w:author="Hannah Knehr" w:date="2023-07-03T14:04:00Z">
            <w:rPr>
              <w:del w:id="882" w:author="Hannah Knehr" w:date="2023-07-03T13:35:00Z"/>
              <w:lang w:val="en-GB"/>
            </w:rPr>
          </w:rPrChange>
        </w:rPr>
      </w:pPr>
    </w:p>
    <w:p w14:paraId="41B857C2" w14:textId="33010B7A" w:rsidR="009A62F8" w:rsidRPr="00463C36" w:rsidDel="004C7756" w:rsidRDefault="000359F1">
      <w:pPr>
        <w:rPr>
          <w:del w:id="883" w:author="Hannah Knehr" w:date="2023-07-03T13:39:00Z"/>
          <w:rPrChange w:id="884" w:author="Hannah Knehr" w:date="2023-07-03T14:04:00Z">
            <w:rPr>
              <w:del w:id="885" w:author="Hannah Knehr" w:date="2023-07-03T13:39:00Z"/>
              <w:lang w:val="en-GB"/>
            </w:rPr>
          </w:rPrChange>
        </w:rPr>
        <w:pPrChange w:id="886" w:author="Hannah Knehr" w:date="2023-07-03T13:39:00Z">
          <w:pPr>
            <w:ind w:left="180" w:firstLine="720"/>
            <w:jc w:val="center"/>
          </w:pPr>
        </w:pPrChange>
      </w:pPr>
      <w:del w:id="887" w:author="Hannah Knehr" w:date="2023-07-03T13:35:00Z">
        <w:r w:rsidRPr="00463C36" w:rsidDel="00183278">
          <w:rPr>
            <w:rPrChange w:id="888" w:author="Hannah Knehr" w:date="2023-07-03T14:04:00Z">
              <w:rPr>
                <w:lang w:val="en-GB"/>
              </w:rPr>
            </w:rPrChange>
          </w:rPr>
          <w:delText xml:space="preserve"> </w:delText>
        </w:r>
      </w:del>
    </w:p>
    <w:bookmarkEnd w:id="712"/>
    <w:p w14:paraId="142D8CF0" w14:textId="2DC1BDB2" w:rsidR="009A62F8" w:rsidRPr="00463C36" w:rsidDel="004C7756" w:rsidRDefault="009A62F8">
      <w:pPr>
        <w:rPr>
          <w:del w:id="889" w:author="Hannah Knehr" w:date="2023-07-03T13:39:00Z"/>
          <w:rPrChange w:id="890" w:author="Hannah Knehr" w:date="2023-07-03T14:04:00Z">
            <w:rPr>
              <w:del w:id="891" w:author="Hannah Knehr" w:date="2023-07-03T13:39:00Z"/>
              <w:lang w:val="en-US"/>
            </w:rPr>
          </w:rPrChange>
        </w:rPr>
        <w:pPrChange w:id="892" w:author="Hannah Knehr" w:date="2023-07-03T13:39:00Z">
          <w:pPr>
            <w:ind w:left="180" w:firstLine="720"/>
          </w:pPr>
        </w:pPrChange>
      </w:pPr>
    </w:p>
    <w:p w14:paraId="34F2FC62" w14:textId="77777777" w:rsidR="004C7756" w:rsidRPr="00463C36" w:rsidRDefault="004C7756" w:rsidP="000359F1">
      <w:pPr>
        <w:ind w:left="180" w:firstLine="720"/>
        <w:rPr>
          <w:ins w:id="893" w:author="Hannah Knehr" w:date="2023-07-03T13:39:00Z"/>
        </w:rPr>
      </w:pPr>
    </w:p>
    <w:p w14:paraId="6CCD5EC7" w14:textId="5706A4F4" w:rsidR="000359F1" w:rsidRPr="00463C36" w:rsidRDefault="000359F1" w:rsidP="000359F1">
      <w:pPr>
        <w:ind w:left="180" w:firstLine="720"/>
      </w:pPr>
      <w:r w:rsidRPr="00463C36">
        <w:t xml:space="preserve">Im sechsten Schritt erfolgt die Skalierung der stetigen Attribute. Dabei kommt eine Standartskalierung zum Einsatz. Die Standardisierung schließt Effekte aus, die die unterschiedlichen Skalen auf das Ergebnis des Random Forests haben könnten. Es wird verhindert, dass unterschiedlich große Skalenbereiche unverhältnismäßig große Auswirkungen auf das Ergebnis haben. </w:t>
      </w:r>
    </w:p>
    <w:p w14:paraId="0BE363C6" w14:textId="730C0D08" w:rsidR="000359F1" w:rsidRPr="00463C36" w:rsidRDefault="000359F1" w:rsidP="004120D4">
      <w:pPr>
        <w:ind w:left="180" w:firstLine="720"/>
      </w:pPr>
      <w:r w:rsidRPr="00463C36">
        <w:t xml:space="preserve">Die diskreten Attribute werden hingegen kodiert. Viele Algorithmen für maschinelles Lernen sind nicht in der Lage, kategorische Variablen zu verarbeiten. Daher ist es wichtig, die Daten in einer geeigneten Form zu kodieren, damit Sie diese Variablen vorverarbeiten können. Die kategoriale Kodierung ist eine Technik, bei der Variablensätze mit kategorischen Daten, die Beschriftungsvariablen anstelle von numerischen Werten enthalten, entsprechend kodiert werden. Je nach Art des Attributes werden unterschiedliche Kodierungsverfahren angewendet, abhängig von ihrer Bedeutung. Dabei kommen der Ordinalkodierer, der One-Hot-Kodierer und der Label-Kodierer zum Einsatz. Der Ordinalkodierer wird für Attribute verwendet, die zwar nominell sind, aber über ein Ordnungselement und eine sinnvolle Reihenfolge verfügen. Der One-Hot-Kodierer wird verwendet, wenn die einzelnen Ausprägungen eines Attributes keine Beziehungen zueinander haben. Der Label-Kodierer wird für </w:t>
      </w:r>
      <w:r w:rsidR="00CF4AE0" w:rsidRPr="00463C36">
        <w:t>mit Hinblick auf den Zusammenhang zur</w:t>
      </w:r>
      <w:r w:rsidRPr="00463C36">
        <w:t xml:space="preserve"> Zielvariable verwendet. Durch diese Kodierungsverfahren wird sichergestellt, dass die Attribute angemessen in numerischer Form dargestellt werden, um sie in anschließenden Analysen oder Modellierungen verwenden zu können.</w:t>
      </w:r>
    </w:p>
    <w:p w14:paraId="2C9D8BB2" w14:textId="77777777" w:rsidR="004120D4" w:rsidRPr="00463C36" w:rsidRDefault="004120D4" w:rsidP="004120D4">
      <w:pPr>
        <w:ind w:left="180" w:firstLine="720"/>
      </w:pPr>
    </w:p>
    <w:p w14:paraId="2D775DD3" w14:textId="2BF23C67" w:rsidR="000359F1" w:rsidRPr="00463C36" w:rsidRDefault="00812F88" w:rsidP="000359F1">
      <w:pPr>
        <w:ind w:left="180" w:firstLine="720"/>
      </w:pPr>
      <w:r w:rsidRPr="00463C36">
        <w:t>Nach der Datenvorverarbeitung setzt sich der Datensatz noch aus 84</w:t>
      </w:r>
      <w:r w:rsidR="00B11A1D" w:rsidRPr="00463C36">
        <w:t>.</w:t>
      </w:r>
      <w:r w:rsidRPr="00463C36">
        <w:t xml:space="preserve">498 KundInnen mit jeweils 30 Attributen zusammen. </w:t>
      </w:r>
      <w:r w:rsidR="000359F1" w:rsidRPr="00463C36">
        <w:t xml:space="preserve">Insgesamt führen die beschriebenen Schritte der Datenvorverarbeitung dazu, dass die im folgenden durchgeführten Analysen durchführbar und interpretierbar sind. </w:t>
      </w:r>
    </w:p>
    <w:p w14:paraId="575738A6" w14:textId="77777777" w:rsidR="000359F1" w:rsidRPr="00463C36" w:rsidRDefault="000359F1" w:rsidP="000359F1">
      <w:pPr>
        <w:rPr>
          <w:rFonts w:eastAsia="Arial"/>
          <w:color w:val="000000"/>
        </w:rPr>
      </w:pPr>
    </w:p>
    <w:p w14:paraId="036FD590" w14:textId="5AC941A7" w:rsidR="00303A6A" w:rsidRPr="00463C36" w:rsidRDefault="00480D43" w:rsidP="00D2490E">
      <w:pPr>
        <w:pStyle w:val="berschrift2"/>
        <w:ind w:left="907"/>
        <w:rPr>
          <w:lang w:val="de-DE"/>
        </w:rPr>
      </w:pPr>
      <w:bookmarkStart w:id="894" w:name="_Toc139285435"/>
      <w:r w:rsidRPr="00463C36">
        <w:rPr>
          <w:lang w:val="de-DE"/>
        </w:rPr>
        <w:t>Auswahl AI</w:t>
      </w:r>
      <w:r w:rsidR="00B11A1D" w:rsidRPr="00463C36">
        <w:rPr>
          <w:lang w:val="de-DE"/>
        </w:rPr>
        <w:t>-</w:t>
      </w:r>
      <w:r w:rsidRPr="00463C36">
        <w:rPr>
          <w:lang w:val="de-DE"/>
        </w:rPr>
        <w:t xml:space="preserve">System </w:t>
      </w:r>
      <w:r w:rsidR="00B11A1D" w:rsidRPr="00463C36">
        <w:rPr>
          <w:lang w:val="de-DE"/>
        </w:rPr>
        <w:t>von Optimierung seiner Ergebnisse</w:t>
      </w:r>
      <w:bookmarkEnd w:id="894"/>
    </w:p>
    <w:p w14:paraId="1E87A167" w14:textId="49550B31" w:rsidR="00D2490E" w:rsidRPr="00463C36" w:rsidRDefault="00D2490E" w:rsidP="00323CE9">
      <w:pPr>
        <w:ind w:left="180" w:firstLine="720"/>
      </w:pPr>
      <w:r w:rsidRPr="00463C36">
        <w:t xml:space="preserve">Im Bereich der Kreditwürdigkeitsprüfung, </w:t>
      </w:r>
      <w:r w:rsidR="00812F88" w:rsidRPr="00463C36">
        <w:t xml:space="preserve">in dem </w:t>
      </w:r>
      <w:r w:rsidRPr="00463C36">
        <w:t xml:space="preserve">eine genaue Vorhersage der Kreditwürdigkeit von größter Bedeutung ist, spielt die Auswahl eines geeigneten Klassifizierungsalgorithmus eine entscheidende Rolle. Unter den verschiedenen verfügbaren maschinellen Lerntechniken hat sich der Random-Forest-Algorithmus aufgrund </w:t>
      </w:r>
      <w:r w:rsidRPr="00463C36">
        <w:lastRenderedPageBreak/>
        <w:t xml:space="preserve">seiner Stärken und Fähigkeiten als beliebte Wahl für </w:t>
      </w:r>
      <w:commentRangeStart w:id="895"/>
      <w:r w:rsidRPr="00463C36">
        <w:t>die Kreditwürdigkeitsklassifizierung erwiesen</w:t>
      </w:r>
      <w:r w:rsidR="000C4E59" w:rsidRPr="00463C36">
        <w:t xml:space="preserve"> </w:t>
      </w:r>
      <w:sdt>
        <w:sdtPr>
          <w:alias w:val="To edit, see citavi.com/edit"/>
          <w:tag w:val="CitaviPlaceholder#2c490ba7-76c6-4af0-8b55-422cd3121f12"/>
          <w:id w:val="-1495791093"/>
          <w:placeholder>
            <w:docPart w:val="DefaultPlaceholder_-1854013440"/>
          </w:placeholder>
        </w:sdtPr>
        <w:sdtEndPr/>
        <w:sdtContent>
          <w:r w:rsidR="000C4E59" w:rsidRPr="00463C36">
            <w:rPr>
              <w:noProof/>
            </w:rPr>
            <w:fldChar w:fldCharType="begin"/>
          </w:r>
          <w:r w:rsidR="000C4E59" w:rsidRPr="00463C36">
            <w:rPr>
              <w:noProof/>
            </w:rPr>
            <w:instrText>ADDIN CitaviPlaceholder{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}</w:instrText>
          </w:r>
          <w:r w:rsidR="000C4E59" w:rsidRPr="00463C36">
            <w:rPr>
              <w:noProof/>
            </w:rPr>
            <w:fldChar w:fldCharType="separate"/>
          </w:r>
          <w:r w:rsidR="000C4E59" w:rsidRPr="00463C36">
            <w:rPr>
              <w:noProof/>
            </w:rPr>
            <w:t>(Demajo, L. M., Vella, V. und Dingli, A. 2020)</w:t>
          </w:r>
          <w:r w:rsidR="000C4E59" w:rsidRPr="00463C36">
            <w:rPr>
              <w:noProof/>
            </w:rPr>
            <w:fldChar w:fldCharType="end"/>
          </w:r>
        </w:sdtContent>
      </w:sdt>
      <w:r w:rsidRPr="00463C36">
        <w:t xml:space="preserve">. Dabei spielt vor allem seine </w:t>
      </w:r>
      <w:r w:rsidR="00CF4AE0" w:rsidRPr="00463C36">
        <w:t xml:space="preserve">hohe </w:t>
      </w:r>
      <w:r w:rsidRPr="00463C36">
        <w:t>Genauigkeit</w:t>
      </w:r>
      <w:r w:rsidR="00CF4AE0" w:rsidRPr="00463C36">
        <w:t xml:space="preserve"> und Robustheit </w:t>
      </w:r>
      <w:r w:rsidRPr="00463C36">
        <w:t>bei der Kreditrisikobewertung eine Rolle. D</w:t>
      </w:r>
      <w:r w:rsidR="00323CE9" w:rsidRPr="00463C36">
        <w:t>er</w:t>
      </w:r>
      <w:r w:rsidRPr="00463C36">
        <w:t xml:space="preserve"> Algorithmus kombiniert die Vorhersagekraft mehrerer Entscheidungsbäume, die jeweils unabhängig voneinander arbeiten, um zu einer endgültigen Klassifizierung zu gelangen. </w:t>
      </w:r>
      <w:r w:rsidR="00323CE9" w:rsidRPr="00463C36">
        <w:t xml:space="preserve">Der Ensemble-Charakter des Algorithmus verringert die Überanpassung (Overfitting), indem er mehrere Entscheidungsbäume auf verschiedenen Teilmengen der Daten erstellt und bei jeder Aufteilung zufällige Untergruppen von Merkmalen verwendet. Dieser Ansatz stellt sicher, dass sich das Modell auf die relevantesten Merkmale konzentriert, was zu verbesserten Generalisierungsfähigkeiten führt. Darüber hinaus verarbeitet er auch fehlende Daten ohne signifikanten Verlust an Vorhersagekraft, was ihn für die Kreditwürdigkeitsprüfung robust macht. </w:t>
      </w:r>
      <w:r w:rsidRPr="00463C36">
        <w:t xml:space="preserve">Durch die Nutzung der kollektiven Weisheit dieser einzelnen Bäume erreicht Random Forest ein höheres Maß an Genauigkeit </w:t>
      </w:r>
      <w:r w:rsidR="00323CE9" w:rsidRPr="00463C36">
        <w:t>(</w:t>
      </w:r>
      <w:r w:rsidR="00CF4AE0" w:rsidRPr="00463C36">
        <w:t xml:space="preserve">Genauigkeit hinsichtlich Evaluationsmaß Accuracy beträgt </w:t>
      </w:r>
      <w:r w:rsidR="00812F88" w:rsidRPr="00463C36">
        <w:t>~</w:t>
      </w:r>
      <w:r w:rsidR="00323CE9" w:rsidRPr="00463C36">
        <w:t xml:space="preserve">77%) </w:t>
      </w:r>
      <w:r w:rsidRPr="00463C36">
        <w:t xml:space="preserve">als ein einzelner Entscheidungsbaum. </w:t>
      </w:r>
    </w:p>
    <w:p w14:paraId="446BBA7C" w14:textId="4ADB270C" w:rsidR="00D2490E" w:rsidRPr="00463C36" w:rsidRDefault="006C390A" w:rsidP="00D2490E">
      <w:pPr>
        <w:ind w:left="180" w:firstLine="720"/>
      </w:pPr>
      <w:r w:rsidRPr="00463C36">
        <w:t>Z</w:t>
      </w:r>
      <w:r w:rsidR="00323CE9" w:rsidRPr="00463C36">
        <w:t>udem</w:t>
      </w:r>
      <w:r w:rsidR="00D2490E" w:rsidRPr="00463C36">
        <w:t xml:space="preserve"> </w:t>
      </w:r>
      <w:r w:rsidRPr="00463C36">
        <w:t xml:space="preserve">erfasst er </w:t>
      </w:r>
      <w:r w:rsidR="00D2490E" w:rsidRPr="00463C36">
        <w:t>effektiv komplexe Beziehungen zwischen finanziellen und persönlichen Merkmalen.</w:t>
      </w:r>
      <w:r w:rsidR="00323CE9" w:rsidRPr="00463C36">
        <w:t xml:space="preserve"> Lineare Modelle haben oft Schwierigkeiten, diese nichtlinearen Wechselwirkungen zu erfassen, was ihre Vorhersagekraft einschränkt.</w:t>
      </w:r>
      <w:r w:rsidRPr="00463C36">
        <w:t xml:space="preserve"> </w:t>
      </w:r>
      <w:r w:rsidR="00323CE9" w:rsidRPr="00463C36">
        <w:t>Eine inhärente Stärke von Random Forest liegt in seiner Fähigkeit, Einblicke in die Bedeutung von Merkmalen zu geben. Er</w:t>
      </w:r>
      <w:r w:rsidR="00D2490E" w:rsidRPr="00463C36">
        <w:t xml:space="preserve"> </w:t>
      </w:r>
      <w:r w:rsidRPr="00463C36">
        <w:t xml:space="preserve">hilft </w:t>
      </w:r>
      <w:r w:rsidR="00D2490E" w:rsidRPr="00463C36">
        <w:t>Kreditgeber</w:t>
      </w:r>
      <w:r w:rsidR="00323CE9" w:rsidRPr="00463C36">
        <w:t>Inn</w:t>
      </w:r>
      <w:r w:rsidRPr="00463C36">
        <w:t>e</w:t>
      </w:r>
      <w:r w:rsidR="00D2490E" w:rsidRPr="00463C36">
        <w:t>n, die wichtigsten Faktoren zu verstehen, die die Kreditwürdigkeit beeinflussen. Darüber hinaus werden unausgewogene Datensätze durch die Einbeziehung von Zufallsstichprobenverfahren berücksichtigt, was zu ausgewogenen Vorhersagen und einer genauen Identifizierung von säumigen Zahlern führt. Seine Parallelisierungsfähigkeit ermöglicht die effiziente Verarbeitung großer Kreditdatensätze und macht es für Kreditscoring-Aufgaben skalierbar.</w:t>
      </w:r>
      <w:commentRangeEnd w:id="895"/>
      <w:r w:rsidR="00CA0FB1" w:rsidRPr="00463C36">
        <w:rPr>
          <w:rStyle w:val="Kommentarzeichen"/>
        </w:rPr>
        <w:commentReference w:id="895"/>
      </w:r>
    </w:p>
    <w:p w14:paraId="025F1D66" w14:textId="77777777" w:rsidR="00D2490E" w:rsidRPr="00463C36" w:rsidRDefault="00D2490E" w:rsidP="00D2490E">
      <w:pPr>
        <w:ind w:left="180" w:firstLine="720"/>
        <w:rPr>
          <w:rPrChange w:id="896" w:author="Hannah Knehr" w:date="2023-07-03T14:04:00Z">
            <w:rPr>
              <w:highlight w:val="yellow"/>
            </w:rPr>
          </w:rPrChange>
        </w:rPr>
      </w:pPr>
    </w:p>
    <w:p w14:paraId="646E3925" w14:textId="3A34474E" w:rsidR="000359F1" w:rsidRPr="00463C36" w:rsidRDefault="000359F1" w:rsidP="000359F1">
      <w:pPr>
        <w:ind w:left="180" w:firstLine="720"/>
      </w:pPr>
      <w:r w:rsidRPr="00463C36">
        <w:t>Nach der Entscheidung</w:t>
      </w:r>
      <w:r w:rsidR="006C390A" w:rsidRPr="00463C36">
        <w:t xml:space="preserve"> für den Random Forest als Klassifizierungsalgorithmus wurde ein</w:t>
      </w:r>
      <w:r w:rsidRPr="00463C36">
        <w:t xml:space="preserve"> Parametertuning angewendet. Dies ermöglicht nicht nur eine Verbesserung der Performance, sondern auch einen zusätzlichen Gewinn an Robustheit. </w:t>
      </w:r>
      <w:r w:rsidR="00422B4E" w:rsidRPr="00463C36">
        <w:t>Dafür wurde der</w:t>
      </w:r>
      <w:r w:rsidRPr="00463C36">
        <w:t xml:space="preserve"> Random Forest Klassifikator des sklearn-Paketes in Python</w:t>
      </w:r>
      <w:r w:rsidR="00422B4E" w:rsidRPr="00463C36">
        <w:t xml:space="preserve"> genutzt</w:t>
      </w:r>
      <w:r w:rsidRPr="00463C36">
        <w:t xml:space="preserve">. Für das Parametertuning </w:t>
      </w:r>
      <w:r w:rsidR="00422B4E" w:rsidRPr="00463C36">
        <w:t xml:space="preserve">wurde </w:t>
      </w:r>
      <w:r w:rsidRPr="00463C36">
        <w:t>für folgende Parameter verschiedene Werte getestet:</w:t>
      </w:r>
    </w:p>
    <w:p w14:paraId="739320CC" w14:textId="77777777" w:rsidR="000359F1" w:rsidRPr="00463C36" w:rsidRDefault="000359F1" w:rsidP="000359F1">
      <w:pPr>
        <w:ind w:left="180" w:firstLine="720"/>
      </w:pPr>
    </w:p>
    <w:p w14:paraId="6E5E2293" w14:textId="2D22BDDE" w:rsidR="000359F1" w:rsidRPr="00463C36" w:rsidRDefault="000359F1" w:rsidP="000359F1">
      <w:pPr>
        <w:ind w:left="900"/>
      </w:pPr>
      <w:r w:rsidRPr="00463C36">
        <w:t xml:space="preserve">-n_estimators: Gibt die Anzahl der Bäume im Random Forest an. Hierfür </w:t>
      </w:r>
      <w:r w:rsidR="00422B4E" w:rsidRPr="00463C36">
        <w:t>wurden</w:t>
      </w:r>
      <w:r w:rsidRPr="00463C36">
        <w:t xml:space="preserve"> die Werte 100, 200 und 300 getestet.</w:t>
      </w:r>
    </w:p>
    <w:p w14:paraId="2C6153F8" w14:textId="13A17EC3" w:rsidR="000359F1" w:rsidRPr="00463C36" w:rsidRDefault="000359F1" w:rsidP="000359F1">
      <w:pPr>
        <w:ind w:left="900"/>
      </w:pPr>
      <w:r w:rsidRPr="00463C36">
        <w:t xml:space="preserve">-max_depth: Gibt die maximale Tiefe des Baumes an. Hierfür </w:t>
      </w:r>
      <w:r w:rsidR="00422B4E" w:rsidRPr="00463C36">
        <w:t>wurden</w:t>
      </w:r>
      <w:r w:rsidRPr="00463C36">
        <w:t xml:space="preserve"> die Werte "Nicht bestimmt", 5 und 10 getestet.</w:t>
      </w:r>
    </w:p>
    <w:p w14:paraId="2CDF2098" w14:textId="1EE41765" w:rsidR="000359F1" w:rsidRPr="00463C36" w:rsidRDefault="000359F1" w:rsidP="000359F1">
      <w:pPr>
        <w:ind w:left="900"/>
      </w:pPr>
      <w:r w:rsidRPr="00463C36">
        <w:t xml:space="preserve">-min_samples_split: Bestimmt die Mindestzahl an Trainingsdaten, die erforderlich sind, um einen Knoten zu teilen. Hierfür </w:t>
      </w:r>
      <w:r w:rsidR="00422B4E" w:rsidRPr="00463C36">
        <w:t>wurden</w:t>
      </w:r>
      <w:r w:rsidRPr="00463C36">
        <w:t xml:space="preserve"> die Werte 2, 5 und 10 getestet.</w:t>
      </w:r>
    </w:p>
    <w:p w14:paraId="06F23659" w14:textId="4A57C99C" w:rsidR="000359F1" w:rsidRPr="00463C36" w:rsidRDefault="000359F1" w:rsidP="000359F1">
      <w:pPr>
        <w:ind w:left="900"/>
      </w:pPr>
      <w:r w:rsidRPr="00463C36">
        <w:lastRenderedPageBreak/>
        <w:t>-min_samples_leaf: Bestimmt die Mindestanzahl an Trainingsdaten, die erforderlich ist, um einen Endknoten zu bilden.</w:t>
      </w:r>
      <w:r w:rsidR="00CF4AE0" w:rsidRPr="00463C36">
        <w:t xml:space="preserve"> Hierfür wurden die Werte 1, 2 und 4 getestet.</w:t>
      </w:r>
    </w:p>
    <w:p w14:paraId="151BA09E" w14:textId="77777777" w:rsidR="000359F1" w:rsidRPr="00463C36" w:rsidRDefault="000359F1" w:rsidP="000359F1">
      <w:pPr>
        <w:ind w:left="180" w:firstLine="720"/>
      </w:pPr>
    </w:p>
    <w:p w14:paraId="17B030E8" w14:textId="564C8B6D" w:rsidR="00096C87" w:rsidRPr="00463C36" w:rsidRDefault="000359F1" w:rsidP="000359F1">
      <w:pPr>
        <w:ind w:left="180" w:firstLine="720"/>
      </w:pPr>
      <w:r w:rsidRPr="00463C36">
        <w:t>Diese Parameterwerte wurden in allen Kombinationen getestet</w:t>
      </w:r>
      <w:r w:rsidR="00422B4E" w:rsidRPr="00463C36">
        <w:t>. Im Anschluss wurden</w:t>
      </w:r>
      <w:r w:rsidRPr="00463C36">
        <w:t xml:space="preserve"> dabei von 81 (3*3*3*3) Kombinationen diejenige verwendet, welche die beste Performance aufweisen konnte. Für die Evaluation wurde ein 5-Folds Cross-Validation-Verfahren angewendet, um weiter sicherzustellen, dass robuste und genauere Schätzungen erhalten</w:t>
      </w:r>
      <w:r w:rsidR="00422B4E" w:rsidRPr="00463C36">
        <w:t xml:space="preserve"> werden</w:t>
      </w:r>
      <w:r w:rsidRPr="00463C36">
        <w:t>.</w:t>
      </w:r>
      <w:r w:rsidR="000C4E59" w:rsidRPr="00463C36">
        <w:t xml:space="preserve"> </w:t>
      </w:r>
      <w:r w:rsidRPr="00463C36">
        <w:t>Resultierend aus dem Parametertuning/ 5-Folds Cross-Validation-Verfahren haben sich</w:t>
      </w:r>
      <w:r w:rsidR="000C4E59" w:rsidRPr="00463C36">
        <w:t xml:space="preserve"> die</w:t>
      </w:r>
      <w:r w:rsidRPr="00463C36">
        <w:t xml:space="preserve"> Parametereinstellungen nach </w:t>
      </w:r>
      <w:r w:rsidR="000C4E59" w:rsidRPr="00463C36">
        <w:t>dem</w:t>
      </w:r>
      <w:r w:rsidRPr="00463C36">
        <w:t xml:space="preserve"> Parametertuning als bestmöglich ergeben</w:t>
      </w:r>
      <w:r w:rsidR="000C4E59" w:rsidRPr="00463C36">
        <w:t>, die in Abbildung 6 zu sehen sind.</w:t>
      </w:r>
      <w:r w:rsidR="00096C87" w:rsidRPr="00463C36">
        <w:t xml:space="preserve"> </w:t>
      </w:r>
    </w:p>
    <w:p w14:paraId="1B9CC934" w14:textId="77777777" w:rsidR="000C4E59" w:rsidRPr="00463C36" w:rsidRDefault="000C4E59" w:rsidP="000359F1">
      <w:pPr>
        <w:ind w:left="180" w:firstLine="720"/>
      </w:pPr>
    </w:p>
    <w:p w14:paraId="1A9BAF9D" w14:textId="77777777" w:rsidR="000C4E59" w:rsidRPr="00463C36" w:rsidRDefault="00F87A68" w:rsidP="000C4E59">
      <w:pPr>
        <w:keepNext/>
        <w:ind w:left="180"/>
      </w:pPr>
      <w:r w:rsidRPr="00463C36">
        <w:rPr>
          <w:noProof/>
        </w:rPr>
        <w:drawing>
          <wp:inline distT="0" distB="0" distL="0" distR="0" wp14:anchorId="70FC96A8" wp14:editId="064CB6ED">
            <wp:extent cx="5760085" cy="127000"/>
            <wp:effectExtent l="0" t="0" r="0" b="6350"/>
            <wp:docPr id="708977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77547" name=""/>
                    <pic:cNvPicPr/>
                  </pic:nvPicPr>
                  <pic:blipFill>
                    <a:blip r:embed="rId27"/>
                    <a:stretch>
                      <a:fillRect/>
                    </a:stretch>
                  </pic:blipFill>
                  <pic:spPr>
                    <a:xfrm>
                      <a:off x="0" y="0"/>
                      <a:ext cx="5760085" cy="127000"/>
                    </a:xfrm>
                    <a:prstGeom prst="rect">
                      <a:avLst/>
                    </a:prstGeom>
                  </pic:spPr>
                </pic:pic>
              </a:graphicData>
            </a:graphic>
          </wp:inline>
        </w:drawing>
      </w:r>
    </w:p>
    <w:p w14:paraId="61ACD60D" w14:textId="4FCE0690" w:rsidR="000C4E59" w:rsidRPr="00463C36" w:rsidRDefault="000C4E59" w:rsidP="000C4E59">
      <w:pPr>
        <w:pStyle w:val="Beschriftung"/>
        <w:jc w:val="center"/>
      </w:pPr>
      <w:bookmarkStart w:id="897" w:name="_Toc139233341"/>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6</w:t>
      </w:r>
      <w:r w:rsidR="00992364">
        <w:rPr>
          <w:noProof/>
        </w:rPr>
        <w:fldChar w:fldCharType="end"/>
      </w:r>
      <w:r w:rsidRPr="00463C36">
        <w:t>: Beste Parametereinstellungen nach Parametertuning</w:t>
      </w:r>
      <w:bookmarkEnd w:id="897"/>
    </w:p>
    <w:p w14:paraId="21D0272E" w14:textId="44EB86B5" w:rsidR="000359F1" w:rsidRPr="00463C36" w:rsidRDefault="000359F1" w:rsidP="000C4E59"/>
    <w:p w14:paraId="497BD445" w14:textId="3D00D7DD" w:rsidR="000359F1" w:rsidRPr="00463C36" w:rsidRDefault="000359F1" w:rsidP="000359F1">
      <w:pPr>
        <w:ind w:left="180" w:firstLine="720"/>
      </w:pPr>
      <w:r w:rsidRPr="00463C36">
        <w:t>Durch das Parametertuning konnte eine Accuracy von 79.02% erreich</w:t>
      </w:r>
      <w:r w:rsidR="00422B4E" w:rsidRPr="00463C36">
        <w:t>t werden</w:t>
      </w:r>
      <w:r w:rsidRPr="00463C36">
        <w:t xml:space="preserve">. Als zweites Gütemaß </w:t>
      </w:r>
      <w:r w:rsidR="00096C87" w:rsidRPr="00463C36">
        <w:t>für die Leistung des</w:t>
      </w:r>
      <w:r w:rsidRPr="00463C36">
        <w:t xml:space="preserve"> Random Forest </w:t>
      </w:r>
      <w:r w:rsidR="00422B4E" w:rsidRPr="00463C36">
        <w:t xml:space="preserve">wurde </w:t>
      </w:r>
      <w:r w:rsidRPr="00463C36">
        <w:t xml:space="preserve">das F1-Measure berechnet. Hier </w:t>
      </w:r>
      <w:r w:rsidR="00422B4E" w:rsidRPr="00463C36">
        <w:t xml:space="preserve">kann eine </w:t>
      </w:r>
      <w:r w:rsidRPr="00463C36">
        <w:t>Genauigkeit von 78.98% vo</w:t>
      </w:r>
      <w:r w:rsidR="00422B4E" w:rsidRPr="00463C36">
        <w:t>rgewies</w:t>
      </w:r>
      <w:r w:rsidRPr="00463C36">
        <w:t>en</w:t>
      </w:r>
      <w:r w:rsidR="00422B4E" w:rsidRPr="00463C36">
        <w:t xml:space="preserve"> werden</w:t>
      </w:r>
      <w:r w:rsidRPr="00463C36">
        <w:t xml:space="preserve">, was auf eine ausgewogene Leistung hinsichtlich der Klassifikation unserer Daten deutet. </w:t>
      </w:r>
    </w:p>
    <w:p w14:paraId="2E8B3CA0" w14:textId="77777777" w:rsidR="000359F1" w:rsidRPr="00463C36" w:rsidRDefault="000359F1" w:rsidP="000359F1">
      <w:pPr>
        <w:ind w:left="180" w:firstLine="720"/>
      </w:pPr>
    </w:p>
    <w:p w14:paraId="3CE26A69" w14:textId="48C4981D" w:rsidR="00812F88" w:rsidRPr="00463C36" w:rsidRDefault="00812F88" w:rsidP="00812F88">
      <w:pPr>
        <w:pStyle w:val="berschrift2"/>
        <w:ind w:left="900"/>
        <w:rPr>
          <w:ins w:id="898" w:author="Hannah Knehr" w:date="2023-06-30T17:34:00Z"/>
          <w:lang w:val="de-DE"/>
        </w:rPr>
      </w:pPr>
      <w:bookmarkStart w:id="899" w:name="_Toc139285436"/>
      <w:ins w:id="900" w:author="Hannah Knehr" w:date="2023-06-30T17:34:00Z">
        <w:r w:rsidRPr="00463C36">
          <w:rPr>
            <w:lang w:val="de-DE"/>
          </w:rPr>
          <w:t>Auswahl XAI</w:t>
        </w:r>
      </w:ins>
      <w:r w:rsidR="00B11A1D" w:rsidRPr="00463C36">
        <w:rPr>
          <w:lang w:val="de-DE"/>
        </w:rPr>
        <w:t>-</w:t>
      </w:r>
      <w:ins w:id="901" w:author="Hannah Knehr" w:date="2023-06-30T17:34:00Z">
        <w:r w:rsidRPr="00463C36">
          <w:rPr>
            <w:lang w:val="de-DE"/>
          </w:rPr>
          <w:t xml:space="preserve">System </w:t>
        </w:r>
      </w:ins>
      <w:r w:rsidR="00B11A1D" w:rsidRPr="00463C36">
        <w:rPr>
          <w:lang w:val="de-DE"/>
        </w:rPr>
        <w:t>und</w:t>
      </w:r>
      <w:ins w:id="902" w:author="Hannah Knehr" w:date="2023-06-30T17:34:00Z">
        <w:r w:rsidRPr="00463C36">
          <w:rPr>
            <w:lang w:val="de-DE"/>
          </w:rPr>
          <w:t xml:space="preserve"> Modifikationen</w:t>
        </w:r>
        <w:bookmarkEnd w:id="899"/>
      </w:ins>
    </w:p>
    <w:p w14:paraId="2EA18CA2" w14:textId="1AE3F969" w:rsidR="000359F1" w:rsidRPr="00463C36" w:rsidRDefault="000359F1" w:rsidP="000359F1">
      <w:pPr>
        <w:ind w:left="180" w:firstLine="720"/>
      </w:pPr>
      <w:r w:rsidRPr="00463C36">
        <w:t xml:space="preserve">Für die post-hoc XAI-Methode </w:t>
      </w:r>
      <w:r w:rsidR="00422B4E" w:rsidRPr="00463C36">
        <w:t>wurde ein Algorithmus gewählt, der k</w:t>
      </w:r>
      <w:r w:rsidRPr="00463C36">
        <w:t>ontrafaktische Erklärungen erzeug</w:t>
      </w:r>
      <w:r w:rsidR="00422B4E" w:rsidRPr="00463C36">
        <w:t>t</w:t>
      </w:r>
      <w:r w:rsidRPr="00463C36">
        <w:t xml:space="preserve">. Da </w:t>
      </w:r>
      <w:r w:rsidR="00422B4E" w:rsidRPr="00463C36">
        <w:t>das Ergebnis der XAI-Anwendung Erklärungen sein sollen, die sich an KundInnen</w:t>
      </w:r>
      <w:r w:rsidRPr="00463C36">
        <w:t xml:space="preserve"> richten, </w:t>
      </w:r>
      <w:r w:rsidR="00422B4E" w:rsidRPr="00463C36">
        <w:t>sind</w:t>
      </w:r>
      <w:r w:rsidRPr="00463C36">
        <w:t xml:space="preserve"> kontrafaktische Erklärungen ideal. Zum einen, weil Nutzer</w:t>
      </w:r>
      <w:r w:rsidR="00422B4E" w:rsidRPr="00463C36">
        <w:t>Innen</w:t>
      </w:r>
      <w:r w:rsidRPr="00463C36">
        <w:t xml:space="preserve"> auf Basis der veränderten Attribute verstehen können, welche Werte wichtig für die Entscheidung des AI-Modells sind, zum anderen aber auch, weil die kontrafaktischen Ergebnisse im besten Fall auch umsetzbar für Kund</w:t>
      </w:r>
      <w:r w:rsidR="00422B4E" w:rsidRPr="00463C36">
        <w:t>Inn</w:t>
      </w:r>
      <w:r w:rsidRPr="00463C36">
        <w:t xml:space="preserve">en sind. </w:t>
      </w:r>
      <w:r w:rsidR="00422B4E" w:rsidRPr="00463C36">
        <w:t>Im Idealfall könnten KundInnen die Empfehlungen direkt umsetzen</w:t>
      </w:r>
      <w:r w:rsidRPr="00463C36">
        <w:t>, um das gewünschte Resultat zu erzielen.</w:t>
      </w:r>
    </w:p>
    <w:p w14:paraId="069CF9C6" w14:textId="77777777" w:rsidR="000359F1" w:rsidRPr="00463C36" w:rsidRDefault="000359F1" w:rsidP="000359F1">
      <w:pPr>
        <w:ind w:left="180" w:firstLine="720"/>
      </w:pPr>
    </w:p>
    <w:p w14:paraId="1DFA7F1D" w14:textId="3926BCDE" w:rsidR="000359F1" w:rsidRPr="00463C36" w:rsidRDefault="000359F1" w:rsidP="000359F1">
      <w:pPr>
        <w:ind w:left="180" w:firstLine="720"/>
      </w:pPr>
      <w:r w:rsidRPr="00463C36">
        <w:t xml:space="preserve">Als Methode der kontrafaktischen Erklärungen </w:t>
      </w:r>
      <w:r w:rsidR="008660F0" w:rsidRPr="00463C36">
        <w:t>wurde</w:t>
      </w:r>
      <w:r w:rsidRPr="00463C36">
        <w:t xml:space="preserve"> CARE nach Rasouli </w:t>
      </w:r>
      <w:r w:rsidR="00EE22F3" w:rsidRPr="00463C36">
        <w:t xml:space="preserve">und Chien Yu (2022) </w:t>
      </w:r>
      <w:r w:rsidR="008660F0" w:rsidRPr="00463C36">
        <w:t>genutzt</w:t>
      </w:r>
      <w:r w:rsidRPr="00463C36">
        <w:t xml:space="preserve">. </w:t>
      </w:r>
      <w:r w:rsidR="00096C87" w:rsidRPr="00463C36">
        <w:t xml:space="preserve">Die folgenden Informationen über den Aufbau sowie </w:t>
      </w:r>
      <w:r w:rsidR="00EE22F3" w:rsidRPr="00463C36">
        <w:t>den Vorteil</w:t>
      </w:r>
      <w:r w:rsidR="00096C87" w:rsidRPr="00463C36">
        <w:t xml:space="preserve"> von CARE richten sich nach der Arbeit von</w:t>
      </w:r>
      <w:r w:rsidR="00EE22F3" w:rsidRPr="00463C36">
        <w:t xml:space="preserve"> </w:t>
      </w:r>
      <w:sdt>
        <w:sdtPr>
          <w:alias w:val="To edit, see citavi.com/edit"/>
          <w:tag w:val="CitaviPlaceholder#b10e2944-cb8b-4dab-acab-a19c3aa569df"/>
          <w:id w:val="-495181076"/>
          <w:placeholder>
            <w:docPart w:val="DefaultPlaceholder_-1854013440"/>
          </w:placeholder>
        </w:sdtPr>
        <w:sdtEndPr/>
        <w:sdtContent>
          <w:r w:rsidR="00EE22F3" w:rsidRPr="00463C36">
            <w:rPr>
              <w:noProof/>
            </w:rPr>
            <w:fldChar w:fldCharType="begin"/>
          </w:r>
          <w:r w:rsidR="00EE22F3" w:rsidRPr="00463C36">
            <w:rPr>
              <w:noProof/>
            </w:rPr>
            <w:instrText>ADDIN CitaviPlaceholder{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}</w:instrText>
          </w:r>
          <w:r w:rsidR="00EE22F3" w:rsidRPr="00463C36">
            <w:rPr>
              <w:noProof/>
            </w:rPr>
            <w:fldChar w:fldCharType="separate"/>
          </w:r>
          <w:r w:rsidR="00EE22F3" w:rsidRPr="00463C36">
            <w:rPr>
              <w:noProof/>
            </w:rPr>
            <w:t>Rasouli und Chieh Yu (2022)</w:t>
          </w:r>
          <w:r w:rsidR="00EE22F3" w:rsidRPr="00463C36">
            <w:rPr>
              <w:noProof/>
            </w:rPr>
            <w:fldChar w:fldCharType="end"/>
          </w:r>
        </w:sdtContent>
      </w:sdt>
      <w:r w:rsidR="00EE22F3" w:rsidRPr="00463C36">
        <w:t xml:space="preserve">. </w:t>
      </w:r>
      <w:r w:rsidRPr="00463C36">
        <w:t>CARE ist ein Ansatz, welcher auf einer Paretooptimierung basiert, d.h</w:t>
      </w:r>
      <w:r w:rsidR="008660F0" w:rsidRPr="00463C36">
        <w:t>.</w:t>
      </w:r>
      <w:r w:rsidRPr="00463C36">
        <w:t xml:space="preserve"> es fließen verschiedene Kriterien bei der Suche nach eine</w:t>
      </w:r>
      <w:r w:rsidR="008660F0" w:rsidRPr="00463C36">
        <w:t>r</w:t>
      </w:r>
      <w:r w:rsidRPr="00463C36">
        <w:t xml:space="preserve"> geeigneten </w:t>
      </w:r>
      <w:r w:rsidR="008660F0" w:rsidRPr="00463C36">
        <w:t>Folie</w:t>
      </w:r>
      <w:r w:rsidRPr="00463C36">
        <w:t xml:space="preserve"> (der generierten, synthetischen kontrafaktischen Erklärungsinstanz) in die </w:t>
      </w:r>
      <w:r w:rsidR="008660F0" w:rsidRPr="00463C36">
        <w:t>Optimierung</w:t>
      </w:r>
      <w:r w:rsidRPr="00463C36">
        <w:t xml:space="preserve"> ein. Dabei können bis zu </w:t>
      </w:r>
      <w:r w:rsidR="00D16D29" w:rsidRPr="00463C36">
        <w:t>sieben</w:t>
      </w:r>
      <w:r w:rsidRPr="00463C36">
        <w:t xml:space="preserve"> Zielfunktionen </w:t>
      </w:r>
      <w:r w:rsidR="008660F0" w:rsidRPr="00463C36">
        <w:t>auf</w:t>
      </w:r>
      <w:r w:rsidRPr="00463C36">
        <w:t xml:space="preserve"> das Optimierung</w:t>
      </w:r>
      <w:r w:rsidR="008660F0" w:rsidRPr="00463C36">
        <w:t>s</w:t>
      </w:r>
      <w:r w:rsidRPr="00463C36">
        <w:t>problem Einfluss nehmen:</w:t>
      </w:r>
      <w:r w:rsidR="008660F0" w:rsidRPr="00463C36">
        <w:t xml:space="preserve"> </w:t>
      </w:r>
      <w:r w:rsidRPr="00463C36">
        <w:t xml:space="preserve">Fest verankert sind die Zielfunktionen </w:t>
      </w:r>
      <w:ins w:id="903" w:author="Hannah Knehr" w:date="2023-07-03T13:42:00Z">
        <w:r w:rsidR="00D40F0B" w:rsidRPr="00463C36">
          <w:rPr>
            <w:rPrChange w:id="904" w:author="Hannah Knehr" w:date="2023-07-03T14:04:00Z">
              <w:rPr>
                <w:highlight w:val="yellow"/>
              </w:rPr>
            </w:rPrChange>
          </w:rPr>
          <w:t>„</w:t>
        </w:r>
      </w:ins>
      <w:del w:id="905" w:author="Hannah Knehr" w:date="2023-07-03T13:42:00Z">
        <w:r w:rsidRPr="00463C36" w:rsidDel="00D40F0B">
          <w:rPr>
            <w:rPrChange w:id="906" w:author="Hannah Knehr" w:date="2023-07-03T14:04:00Z">
              <w:rPr>
                <w:highlight w:val="yellow"/>
              </w:rPr>
            </w:rPrChange>
          </w:rPr>
          <w:delText>"</w:delText>
        </w:r>
      </w:del>
      <w:r w:rsidRPr="00463C36">
        <w:rPr>
          <w:rPrChange w:id="907" w:author="Hannah Knehr" w:date="2023-07-03T14:04:00Z">
            <w:rPr>
              <w:highlight w:val="yellow"/>
            </w:rPr>
          </w:rPrChange>
        </w:rPr>
        <w:t>outcome</w:t>
      </w:r>
      <w:ins w:id="908" w:author="Hannah Knehr" w:date="2023-07-03T13:42:00Z">
        <w:r w:rsidR="00D40F0B" w:rsidRPr="00463C36">
          <w:rPr>
            <w:rPrChange w:id="909" w:author="Hannah Knehr" w:date="2023-07-03T14:04:00Z">
              <w:rPr>
                <w:highlight w:val="yellow"/>
              </w:rPr>
            </w:rPrChange>
          </w:rPr>
          <w:t>“</w:t>
        </w:r>
      </w:ins>
      <w:del w:id="910" w:author="Hannah Knehr" w:date="2023-07-03T13:42:00Z">
        <w:r w:rsidRPr="00463C36" w:rsidDel="00D40F0B">
          <w:rPr>
            <w:rPrChange w:id="911" w:author="Hannah Knehr" w:date="2023-07-03T14:04:00Z">
              <w:rPr>
                <w:highlight w:val="yellow"/>
              </w:rPr>
            </w:rPrChange>
          </w:rPr>
          <w:delText>"</w:delText>
        </w:r>
      </w:del>
      <w:r w:rsidRPr="00463C36">
        <w:rPr>
          <w:rPrChange w:id="912" w:author="Hannah Knehr" w:date="2023-07-03T14:04:00Z">
            <w:rPr>
              <w:highlight w:val="yellow"/>
            </w:rPr>
          </w:rPrChange>
        </w:rPr>
        <w:t>,</w:t>
      </w:r>
      <w:ins w:id="913" w:author="Hannah Knehr" w:date="2023-06-30T17:35:00Z">
        <w:r w:rsidR="00812F88" w:rsidRPr="00463C36">
          <w:rPr>
            <w:rPrChange w:id="914" w:author="Hannah Knehr" w:date="2023-07-03T14:04:00Z">
              <w:rPr>
                <w:highlight w:val="yellow"/>
              </w:rPr>
            </w:rPrChange>
          </w:rPr>
          <w:t xml:space="preserve"> </w:t>
        </w:r>
      </w:ins>
      <w:del w:id="915" w:author="Hannah Knehr" w:date="2023-07-03T13:42:00Z">
        <w:r w:rsidRPr="00463C36" w:rsidDel="00D40F0B">
          <w:rPr>
            <w:rPrChange w:id="916" w:author="Hannah Knehr" w:date="2023-07-03T14:04:00Z">
              <w:rPr>
                <w:highlight w:val="yellow"/>
              </w:rPr>
            </w:rPrChange>
          </w:rPr>
          <w:delText>"</w:delText>
        </w:r>
      </w:del>
      <w:ins w:id="917" w:author="Hannah Knehr" w:date="2023-07-03T13:42:00Z">
        <w:r w:rsidR="00D40F0B" w:rsidRPr="00463C36">
          <w:rPr>
            <w:rPrChange w:id="918" w:author="Hannah Knehr" w:date="2023-07-03T14:04:00Z">
              <w:rPr>
                <w:highlight w:val="yellow"/>
              </w:rPr>
            </w:rPrChange>
          </w:rPr>
          <w:t>„</w:t>
        </w:r>
      </w:ins>
      <w:r w:rsidRPr="00463C36">
        <w:rPr>
          <w:rPrChange w:id="919" w:author="Hannah Knehr" w:date="2023-07-03T14:04:00Z">
            <w:rPr>
              <w:highlight w:val="yellow"/>
            </w:rPr>
          </w:rPrChange>
        </w:rPr>
        <w:t>distance</w:t>
      </w:r>
      <w:ins w:id="920" w:author="Hannah Knehr" w:date="2023-07-03T13:42:00Z">
        <w:r w:rsidR="00D40F0B" w:rsidRPr="00463C36">
          <w:rPr>
            <w:rPrChange w:id="921" w:author="Hannah Knehr" w:date="2023-07-03T14:04:00Z">
              <w:rPr>
                <w:highlight w:val="yellow"/>
              </w:rPr>
            </w:rPrChange>
          </w:rPr>
          <w:t>“</w:t>
        </w:r>
      </w:ins>
      <w:del w:id="922" w:author="Hannah Knehr" w:date="2023-07-03T13:42:00Z">
        <w:r w:rsidRPr="00463C36" w:rsidDel="00D40F0B">
          <w:rPr>
            <w:rPrChange w:id="923" w:author="Hannah Knehr" w:date="2023-07-03T14:04:00Z">
              <w:rPr>
                <w:highlight w:val="yellow"/>
              </w:rPr>
            </w:rPrChange>
          </w:rPr>
          <w:delText>"</w:delText>
        </w:r>
      </w:del>
      <w:r w:rsidRPr="00463C36">
        <w:rPr>
          <w:rPrChange w:id="924" w:author="Hannah Knehr" w:date="2023-07-03T14:04:00Z">
            <w:rPr>
              <w:highlight w:val="yellow"/>
            </w:rPr>
          </w:rPrChange>
        </w:rPr>
        <w:t xml:space="preserve"> und </w:t>
      </w:r>
      <w:del w:id="925" w:author="Hannah Knehr" w:date="2023-07-03T13:42:00Z">
        <w:r w:rsidRPr="00463C36" w:rsidDel="00D40F0B">
          <w:rPr>
            <w:rPrChange w:id="926" w:author="Hannah Knehr" w:date="2023-07-03T14:04:00Z">
              <w:rPr>
                <w:highlight w:val="yellow"/>
              </w:rPr>
            </w:rPrChange>
          </w:rPr>
          <w:delText>"</w:delText>
        </w:r>
      </w:del>
      <w:ins w:id="927" w:author="Hannah Knehr" w:date="2023-07-03T13:42:00Z">
        <w:r w:rsidR="00D40F0B" w:rsidRPr="00463C36">
          <w:rPr>
            <w:rPrChange w:id="928" w:author="Hannah Knehr" w:date="2023-07-03T14:04:00Z">
              <w:rPr>
                <w:highlight w:val="yellow"/>
              </w:rPr>
            </w:rPrChange>
          </w:rPr>
          <w:t>„</w:t>
        </w:r>
      </w:ins>
      <w:r w:rsidRPr="00463C36">
        <w:rPr>
          <w:rPrChange w:id="929" w:author="Hannah Knehr" w:date="2023-07-03T14:04:00Z">
            <w:rPr>
              <w:highlight w:val="yellow"/>
            </w:rPr>
          </w:rPrChange>
        </w:rPr>
        <w:t>sparsity</w:t>
      </w:r>
      <w:del w:id="930" w:author="Hannah Knehr" w:date="2023-07-03T13:42:00Z">
        <w:r w:rsidRPr="00463C36" w:rsidDel="00D40F0B">
          <w:rPr>
            <w:rPrChange w:id="931" w:author="Hannah Knehr" w:date="2023-07-03T14:04:00Z">
              <w:rPr>
                <w:highlight w:val="yellow"/>
              </w:rPr>
            </w:rPrChange>
          </w:rPr>
          <w:delText>"</w:delText>
        </w:r>
      </w:del>
      <w:ins w:id="932" w:author="Hannah Knehr" w:date="2023-07-03T13:42:00Z">
        <w:r w:rsidR="00D40F0B" w:rsidRPr="00463C36">
          <w:rPr>
            <w:rPrChange w:id="933" w:author="Hannah Knehr" w:date="2023-07-03T14:04:00Z">
              <w:rPr>
                <w:highlight w:val="yellow"/>
              </w:rPr>
            </w:rPrChange>
          </w:rPr>
          <w:t>“</w:t>
        </w:r>
      </w:ins>
      <w:r w:rsidRPr="00463C36">
        <w:rPr>
          <w:rPrChange w:id="934" w:author="Hannah Knehr" w:date="2023-07-03T14:04:00Z">
            <w:rPr>
              <w:highlight w:val="yellow"/>
            </w:rPr>
          </w:rPrChange>
        </w:rPr>
        <w:t>,</w:t>
      </w:r>
      <w:r w:rsidRPr="00463C36">
        <w:t xml:space="preserve"> welche Teil des Moduls </w:t>
      </w:r>
      <w:del w:id="935" w:author="Hannah Knehr" w:date="2023-07-03T13:43:00Z">
        <w:r w:rsidRPr="00463C36" w:rsidDel="00D40F0B">
          <w:rPr>
            <w:rPrChange w:id="936" w:author="Hannah Knehr" w:date="2023-07-03T14:04:00Z">
              <w:rPr>
                <w:highlight w:val="yellow"/>
              </w:rPr>
            </w:rPrChange>
          </w:rPr>
          <w:delText>"</w:delText>
        </w:r>
      </w:del>
      <w:ins w:id="937" w:author="Hannah Knehr" w:date="2023-07-03T13:43:00Z">
        <w:r w:rsidR="00D40F0B" w:rsidRPr="00463C36">
          <w:rPr>
            <w:rPrChange w:id="938" w:author="Hannah Knehr" w:date="2023-07-03T14:04:00Z">
              <w:rPr>
                <w:highlight w:val="yellow"/>
              </w:rPr>
            </w:rPrChange>
          </w:rPr>
          <w:t>„</w:t>
        </w:r>
      </w:ins>
      <w:r w:rsidRPr="00463C36">
        <w:rPr>
          <w:rPrChange w:id="939" w:author="Hannah Knehr" w:date="2023-07-03T14:04:00Z">
            <w:rPr>
              <w:highlight w:val="yellow"/>
            </w:rPr>
          </w:rPrChange>
        </w:rPr>
        <w:t>validity</w:t>
      </w:r>
      <w:del w:id="940" w:author="Hannah Knehr" w:date="2023-07-03T13:43:00Z">
        <w:r w:rsidRPr="00463C36" w:rsidDel="00D40F0B">
          <w:rPr>
            <w:rPrChange w:id="941" w:author="Hannah Knehr" w:date="2023-07-03T14:04:00Z">
              <w:rPr>
                <w:highlight w:val="yellow"/>
              </w:rPr>
            </w:rPrChange>
          </w:rPr>
          <w:delText>"</w:delText>
        </w:r>
      </w:del>
      <w:ins w:id="942" w:author="Hannah Knehr" w:date="2023-07-03T13:43:00Z">
        <w:r w:rsidR="00D40F0B" w:rsidRPr="00463C36">
          <w:t>“</w:t>
        </w:r>
      </w:ins>
      <w:r w:rsidRPr="00463C36">
        <w:t xml:space="preserve"> sind. Dieses Modul ist </w:t>
      </w:r>
      <w:r w:rsidRPr="00463C36">
        <w:lastRenderedPageBreak/>
        <w:t xml:space="preserve">immer aktiv. Die Zielfunktion </w:t>
      </w:r>
      <w:ins w:id="943" w:author="Hannah Knehr" w:date="2023-07-03T13:43:00Z">
        <w:r w:rsidR="00D40F0B" w:rsidRPr="00463C36">
          <w:rPr>
            <w:rPrChange w:id="944" w:author="Hannah Knehr" w:date="2023-07-03T14:04:00Z">
              <w:rPr>
                <w:highlight w:val="yellow"/>
              </w:rPr>
            </w:rPrChange>
          </w:rPr>
          <w:t>„</w:t>
        </w:r>
      </w:ins>
      <w:del w:id="945" w:author="Hannah Knehr" w:date="2023-07-03T13:43:00Z">
        <w:r w:rsidRPr="00463C36" w:rsidDel="00D40F0B">
          <w:rPr>
            <w:rPrChange w:id="946" w:author="Hannah Knehr" w:date="2023-07-03T14:04:00Z">
              <w:rPr>
                <w:highlight w:val="yellow"/>
              </w:rPr>
            </w:rPrChange>
          </w:rPr>
          <w:delText>"</w:delText>
        </w:r>
      </w:del>
      <w:r w:rsidRPr="00463C36">
        <w:rPr>
          <w:rPrChange w:id="947" w:author="Hannah Knehr" w:date="2023-07-03T14:04:00Z">
            <w:rPr>
              <w:highlight w:val="yellow"/>
            </w:rPr>
          </w:rPrChange>
        </w:rPr>
        <w:t>outcome</w:t>
      </w:r>
      <w:ins w:id="948" w:author="Hannah Knehr" w:date="2023-07-03T13:43:00Z">
        <w:r w:rsidR="00D40F0B" w:rsidRPr="00463C36">
          <w:rPr>
            <w:rPrChange w:id="949" w:author="Hannah Knehr" w:date="2023-07-03T14:04:00Z">
              <w:rPr>
                <w:highlight w:val="yellow"/>
              </w:rPr>
            </w:rPrChange>
          </w:rPr>
          <w:t>“</w:t>
        </w:r>
      </w:ins>
      <w:del w:id="950" w:author="Hannah Knehr" w:date="2023-07-03T13:43:00Z">
        <w:r w:rsidRPr="00463C36" w:rsidDel="00D40F0B">
          <w:rPr>
            <w:rPrChange w:id="951" w:author="Hannah Knehr" w:date="2023-07-03T14:04:00Z">
              <w:rPr>
                <w:highlight w:val="yellow"/>
              </w:rPr>
            </w:rPrChange>
          </w:rPr>
          <w:delText>"</w:delText>
        </w:r>
      </w:del>
      <w:r w:rsidRPr="00463C36">
        <w:t xml:space="preserve"> achtet darauf, dass d</w:t>
      </w:r>
      <w:r w:rsidR="008660F0" w:rsidRPr="00463C36">
        <w:t xml:space="preserve">ie Folie </w:t>
      </w:r>
      <w:r w:rsidRPr="00463C36">
        <w:t>in der richtigen Zielklasse landet</w:t>
      </w:r>
      <w:r w:rsidRPr="00463C36">
        <w:rPr>
          <w:rPrChange w:id="952" w:author="Hannah Knehr" w:date="2023-07-03T14:04:00Z">
            <w:rPr>
              <w:highlight w:val="yellow"/>
            </w:rPr>
          </w:rPrChange>
        </w:rPr>
        <w:t xml:space="preserve">. </w:t>
      </w:r>
      <w:del w:id="953" w:author="Hannah Knehr" w:date="2023-07-03T13:43:00Z">
        <w:r w:rsidRPr="00463C36" w:rsidDel="00D40F0B">
          <w:rPr>
            <w:rPrChange w:id="954" w:author="Hannah Knehr" w:date="2023-07-03T14:04:00Z">
              <w:rPr>
                <w:highlight w:val="yellow"/>
              </w:rPr>
            </w:rPrChange>
          </w:rPr>
          <w:delText>"</w:delText>
        </w:r>
      </w:del>
      <w:ins w:id="955" w:author="Hannah Knehr" w:date="2023-07-03T13:43:00Z">
        <w:r w:rsidR="00D40F0B" w:rsidRPr="00463C36">
          <w:rPr>
            <w:rPrChange w:id="956" w:author="Hannah Knehr" w:date="2023-07-03T14:04:00Z">
              <w:rPr>
                <w:highlight w:val="yellow"/>
              </w:rPr>
            </w:rPrChange>
          </w:rPr>
          <w:t>„</w:t>
        </w:r>
      </w:ins>
      <w:r w:rsidR="00096C87" w:rsidRPr="00463C36">
        <w:rPr>
          <w:rPrChange w:id="957" w:author="Hannah Knehr" w:date="2023-07-03T14:04:00Z">
            <w:rPr>
              <w:highlight w:val="yellow"/>
            </w:rPr>
          </w:rPrChange>
        </w:rPr>
        <w:t>d</w:t>
      </w:r>
      <w:r w:rsidRPr="00463C36">
        <w:rPr>
          <w:rPrChange w:id="958" w:author="Hannah Knehr" w:date="2023-07-03T14:04:00Z">
            <w:rPr>
              <w:highlight w:val="yellow"/>
            </w:rPr>
          </w:rPrChange>
        </w:rPr>
        <w:t>istance</w:t>
      </w:r>
      <w:ins w:id="959" w:author="Hannah Knehr" w:date="2023-07-03T13:43:00Z">
        <w:r w:rsidR="00D40F0B" w:rsidRPr="00463C36">
          <w:rPr>
            <w:rPrChange w:id="960" w:author="Hannah Knehr" w:date="2023-07-03T14:04:00Z">
              <w:rPr>
                <w:highlight w:val="yellow"/>
              </w:rPr>
            </w:rPrChange>
          </w:rPr>
          <w:t>“</w:t>
        </w:r>
      </w:ins>
      <w:del w:id="961" w:author="Hannah Knehr" w:date="2023-07-03T13:43:00Z">
        <w:r w:rsidRPr="00463C36" w:rsidDel="00D40F0B">
          <w:rPr>
            <w:rPrChange w:id="962" w:author="Hannah Knehr" w:date="2023-07-03T14:04:00Z">
              <w:rPr>
                <w:highlight w:val="yellow"/>
              </w:rPr>
            </w:rPrChange>
          </w:rPr>
          <w:delText>"</w:delText>
        </w:r>
      </w:del>
      <w:r w:rsidRPr="00463C36">
        <w:t xml:space="preserve"> ist eine Zielfunktion, die den Abstand zwischen Fa</w:t>
      </w:r>
      <w:r w:rsidR="008660F0" w:rsidRPr="00463C36">
        <w:t>k</w:t>
      </w:r>
      <w:r w:rsidRPr="00463C36">
        <w:t>t und Fo</w:t>
      </w:r>
      <w:r w:rsidR="008660F0" w:rsidRPr="00463C36">
        <w:t>lie</w:t>
      </w:r>
      <w:r w:rsidRPr="00463C36">
        <w:t xml:space="preserve"> berechnet</w:t>
      </w:r>
      <w:r w:rsidRPr="00463C36">
        <w:rPr>
          <w:rPrChange w:id="963" w:author="Hannah Knehr" w:date="2023-07-03T14:04:00Z">
            <w:rPr>
              <w:highlight w:val="yellow"/>
            </w:rPr>
          </w:rPrChange>
        </w:rPr>
        <w:t xml:space="preserve">. </w:t>
      </w:r>
      <w:ins w:id="964" w:author="Hannah Knehr" w:date="2023-07-03T13:43:00Z">
        <w:r w:rsidR="00D40F0B" w:rsidRPr="00463C36">
          <w:rPr>
            <w:rPrChange w:id="965" w:author="Hannah Knehr" w:date="2023-07-03T14:04:00Z">
              <w:rPr>
                <w:highlight w:val="yellow"/>
              </w:rPr>
            </w:rPrChange>
          </w:rPr>
          <w:t>„</w:t>
        </w:r>
      </w:ins>
      <w:del w:id="966" w:author="Hannah Knehr" w:date="2023-07-03T13:43:00Z">
        <w:r w:rsidRPr="00463C36" w:rsidDel="00D40F0B">
          <w:rPr>
            <w:rPrChange w:id="967" w:author="Hannah Knehr" w:date="2023-07-03T14:04:00Z">
              <w:rPr>
                <w:highlight w:val="yellow"/>
              </w:rPr>
            </w:rPrChange>
          </w:rPr>
          <w:delText>"</w:delText>
        </w:r>
      </w:del>
      <w:r w:rsidR="00096C87" w:rsidRPr="00463C36">
        <w:rPr>
          <w:rPrChange w:id="968" w:author="Hannah Knehr" w:date="2023-07-03T14:04:00Z">
            <w:rPr>
              <w:highlight w:val="yellow"/>
            </w:rPr>
          </w:rPrChange>
        </w:rPr>
        <w:t>s</w:t>
      </w:r>
      <w:r w:rsidRPr="00463C36">
        <w:rPr>
          <w:rPrChange w:id="969" w:author="Hannah Knehr" w:date="2023-07-03T14:04:00Z">
            <w:rPr>
              <w:highlight w:val="yellow"/>
            </w:rPr>
          </w:rPrChange>
        </w:rPr>
        <w:t>parsity</w:t>
      </w:r>
      <w:ins w:id="970" w:author="Hannah Knehr" w:date="2023-07-03T13:43:00Z">
        <w:r w:rsidR="00D40F0B" w:rsidRPr="00463C36">
          <w:rPr>
            <w:rPrChange w:id="971" w:author="Hannah Knehr" w:date="2023-07-03T14:04:00Z">
              <w:rPr>
                <w:highlight w:val="yellow"/>
              </w:rPr>
            </w:rPrChange>
          </w:rPr>
          <w:t>“</w:t>
        </w:r>
      </w:ins>
      <w:del w:id="972" w:author="Hannah Knehr" w:date="2023-07-03T13:43:00Z">
        <w:r w:rsidRPr="00463C36" w:rsidDel="00D40F0B">
          <w:rPr>
            <w:rPrChange w:id="973" w:author="Hannah Knehr" w:date="2023-07-03T14:04:00Z">
              <w:rPr>
                <w:highlight w:val="yellow"/>
              </w:rPr>
            </w:rPrChange>
          </w:rPr>
          <w:delText>"</w:delText>
        </w:r>
      </w:del>
      <w:r w:rsidRPr="00463C36">
        <w:t xml:space="preserve"> zählt die Anzahl an Attributen, die sich von </w:t>
      </w:r>
      <w:r w:rsidR="008660F0" w:rsidRPr="00463C36">
        <w:t>Fakt</w:t>
      </w:r>
      <w:r w:rsidRPr="00463C36">
        <w:t xml:space="preserve"> zu Fo</w:t>
      </w:r>
      <w:r w:rsidR="008660F0" w:rsidRPr="00463C36">
        <w:t>lie</w:t>
      </w:r>
      <w:r w:rsidRPr="00463C36">
        <w:t xml:space="preserve"> unterscheiden.</w:t>
      </w:r>
    </w:p>
    <w:p w14:paraId="2DEB3B27" w14:textId="48002210" w:rsidR="000359F1" w:rsidRPr="00463C36" w:rsidRDefault="000359F1" w:rsidP="000359F1">
      <w:pPr>
        <w:ind w:left="180" w:firstLine="720"/>
      </w:pPr>
      <w:r w:rsidRPr="00463C36">
        <w:t xml:space="preserve">Neben </w:t>
      </w:r>
      <w:r w:rsidRPr="00463C36">
        <w:rPr>
          <w:rPrChange w:id="974" w:author="Hannah Knehr" w:date="2023-07-03T14:04:00Z">
            <w:rPr>
              <w:highlight w:val="yellow"/>
            </w:rPr>
          </w:rPrChange>
        </w:rPr>
        <w:t xml:space="preserve">dem </w:t>
      </w:r>
      <w:ins w:id="975" w:author="Hannah Knehr" w:date="2023-07-03T13:43:00Z">
        <w:r w:rsidR="00D40F0B" w:rsidRPr="00463C36">
          <w:rPr>
            <w:rPrChange w:id="976" w:author="Hannah Knehr" w:date="2023-07-03T14:04:00Z">
              <w:rPr>
                <w:highlight w:val="yellow"/>
              </w:rPr>
            </w:rPrChange>
          </w:rPr>
          <w:t>„</w:t>
        </w:r>
      </w:ins>
      <w:del w:id="977" w:author="Hannah Knehr" w:date="2023-07-03T13:43:00Z">
        <w:r w:rsidRPr="00463C36" w:rsidDel="00D40F0B">
          <w:rPr>
            <w:rPrChange w:id="978" w:author="Hannah Knehr" w:date="2023-07-03T14:04:00Z">
              <w:rPr>
                <w:highlight w:val="yellow"/>
              </w:rPr>
            </w:rPrChange>
          </w:rPr>
          <w:delText>"</w:delText>
        </w:r>
      </w:del>
      <w:r w:rsidRPr="00463C36">
        <w:rPr>
          <w:rPrChange w:id="979" w:author="Hannah Knehr" w:date="2023-07-03T14:04:00Z">
            <w:rPr>
              <w:highlight w:val="yellow"/>
            </w:rPr>
          </w:rPrChange>
        </w:rPr>
        <w:t>validity</w:t>
      </w:r>
      <w:ins w:id="980" w:author="Hannah Knehr" w:date="2023-07-03T13:43:00Z">
        <w:r w:rsidR="00D40F0B" w:rsidRPr="00463C36">
          <w:rPr>
            <w:rPrChange w:id="981" w:author="Hannah Knehr" w:date="2023-07-03T14:04:00Z">
              <w:rPr>
                <w:highlight w:val="yellow"/>
              </w:rPr>
            </w:rPrChange>
          </w:rPr>
          <w:t>“</w:t>
        </w:r>
      </w:ins>
      <w:del w:id="982" w:author="Hannah Knehr" w:date="2023-07-03T13:43:00Z">
        <w:r w:rsidRPr="00463C36" w:rsidDel="00D40F0B">
          <w:rPr>
            <w:rPrChange w:id="983" w:author="Hannah Knehr" w:date="2023-07-03T14:04:00Z">
              <w:rPr>
                <w:highlight w:val="yellow"/>
              </w:rPr>
            </w:rPrChange>
          </w:rPr>
          <w:delText>"</w:delText>
        </w:r>
      </w:del>
      <w:r w:rsidRPr="00463C36">
        <w:t xml:space="preserve"> Modul gibt es weitere Module, die aktiviert werden können (und somit in das Optimierungsproblem einfließen). </w:t>
      </w:r>
      <w:ins w:id="984" w:author="Hannah Knehr" w:date="2023-07-03T13:43:00Z">
        <w:r w:rsidR="004673C0" w:rsidRPr="00463C36">
          <w:t>„</w:t>
        </w:r>
      </w:ins>
      <w:del w:id="985" w:author="Hannah Knehr" w:date="2023-07-03T13:43:00Z">
        <w:r w:rsidRPr="00463C36" w:rsidDel="004673C0">
          <w:delText>"</w:delText>
        </w:r>
      </w:del>
      <w:r w:rsidRPr="00463C36">
        <w:t>Soundness</w:t>
      </w:r>
      <w:ins w:id="986" w:author="Hannah Knehr" w:date="2023-07-03T13:43:00Z">
        <w:r w:rsidR="004673C0" w:rsidRPr="00463C36">
          <w:t xml:space="preserve">“ </w:t>
        </w:r>
      </w:ins>
      <w:del w:id="987" w:author="Hannah Knehr" w:date="2023-07-03T13:43:00Z">
        <w:r w:rsidRPr="00463C36" w:rsidDel="004673C0">
          <w:delText xml:space="preserve">" </w:delText>
        </w:r>
      </w:del>
      <w:r w:rsidRPr="00463C36">
        <w:t xml:space="preserve">ist ein Modul, bei dem durch die zwei Zielfunktionen </w:t>
      </w:r>
      <w:ins w:id="988" w:author="Hannah Knehr" w:date="2023-07-03T13:43:00Z">
        <w:r w:rsidR="004673C0" w:rsidRPr="00463C36">
          <w:rPr>
            <w:rPrChange w:id="989" w:author="Hannah Knehr" w:date="2023-07-03T14:04:00Z">
              <w:rPr>
                <w:highlight w:val="yellow"/>
              </w:rPr>
            </w:rPrChange>
          </w:rPr>
          <w:t>„</w:t>
        </w:r>
      </w:ins>
      <w:del w:id="990" w:author="Hannah Knehr" w:date="2023-07-03T13:43:00Z">
        <w:r w:rsidRPr="00463C36" w:rsidDel="004673C0">
          <w:rPr>
            <w:rPrChange w:id="991" w:author="Hannah Knehr" w:date="2023-07-03T14:04:00Z">
              <w:rPr>
                <w:highlight w:val="yellow"/>
              </w:rPr>
            </w:rPrChange>
          </w:rPr>
          <w:delText>"</w:delText>
        </w:r>
      </w:del>
      <w:r w:rsidRPr="00463C36">
        <w:rPr>
          <w:rPrChange w:id="992" w:author="Hannah Knehr" w:date="2023-07-03T14:04:00Z">
            <w:rPr>
              <w:highlight w:val="yellow"/>
            </w:rPr>
          </w:rPrChange>
        </w:rPr>
        <w:t>proximity</w:t>
      </w:r>
      <w:ins w:id="993" w:author="Hannah Knehr" w:date="2023-07-03T13:43:00Z">
        <w:r w:rsidR="004673C0" w:rsidRPr="00463C36">
          <w:rPr>
            <w:rPrChange w:id="994" w:author="Hannah Knehr" w:date="2023-07-03T14:04:00Z">
              <w:rPr>
                <w:highlight w:val="yellow"/>
              </w:rPr>
            </w:rPrChange>
          </w:rPr>
          <w:t>“</w:t>
        </w:r>
      </w:ins>
      <w:del w:id="995" w:author="Hannah Knehr" w:date="2023-07-03T13:43:00Z">
        <w:r w:rsidRPr="00463C36" w:rsidDel="004673C0">
          <w:rPr>
            <w:rPrChange w:id="996" w:author="Hannah Knehr" w:date="2023-07-03T14:04:00Z">
              <w:rPr>
                <w:highlight w:val="yellow"/>
              </w:rPr>
            </w:rPrChange>
          </w:rPr>
          <w:delText>"</w:delText>
        </w:r>
      </w:del>
      <w:r w:rsidRPr="00463C36">
        <w:rPr>
          <w:rPrChange w:id="997" w:author="Hannah Knehr" w:date="2023-07-03T14:04:00Z">
            <w:rPr>
              <w:highlight w:val="yellow"/>
            </w:rPr>
          </w:rPrChange>
        </w:rPr>
        <w:t xml:space="preserve"> und </w:t>
      </w:r>
      <w:ins w:id="998" w:author="Hannah Knehr" w:date="2023-07-03T13:43:00Z">
        <w:r w:rsidR="004673C0" w:rsidRPr="00463C36">
          <w:rPr>
            <w:rPrChange w:id="999" w:author="Hannah Knehr" w:date="2023-07-03T14:04:00Z">
              <w:rPr>
                <w:highlight w:val="yellow"/>
              </w:rPr>
            </w:rPrChange>
          </w:rPr>
          <w:t>„</w:t>
        </w:r>
      </w:ins>
      <w:del w:id="1000" w:author="Hannah Knehr" w:date="2023-07-03T13:43:00Z">
        <w:r w:rsidR="008660F0" w:rsidRPr="00463C36" w:rsidDel="004673C0">
          <w:rPr>
            <w:rPrChange w:id="1001" w:author="Hannah Knehr" w:date="2023-07-03T14:04:00Z">
              <w:rPr>
                <w:highlight w:val="yellow"/>
              </w:rPr>
            </w:rPrChange>
          </w:rPr>
          <w:delText>"</w:delText>
        </w:r>
      </w:del>
      <w:r w:rsidRPr="00463C36">
        <w:rPr>
          <w:rPrChange w:id="1002" w:author="Hannah Knehr" w:date="2023-07-03T14:04:00Z">
            <w:rPr>
              <w:highlight w:val="yellow"/>
            </w:rPr>
          </w:rPrChange>
        </w:rPr>
        <w:t>connectedness</w:t>
      </w:r>
      <w:del w:id="1003" w:author="Hannah Knehr" w:date="2023-07-03T13:43:00Z">
        <w:r w:rsidR="008660F0" w:rsidRPr="00463C36" w:rsidDel="004673C0">
          <w:rPr>
            <w:rPrChange w:id="1004" w:author="Hannah Knehr" w:date="2023-07-03T14:04:00Z">
              <w:rPr>
                <w:highlight w:val="yellow"/>
              </w:rPr>
            </w:rPrChange>
          </w:rPr>
          <w:delText>"</w:delText>
        </w:r>
      </w:del>
      <w:ins w:id="1005" w:author="Hannah Knehr" w:date="2023-07-03T13:43:00Z">
        <w:r w:rsidR="004673C0" w:rsidRPr="00463C36">
          <w:t>“</w:t>
        </w:r>
      </w:ins>
      <w:r w:rsidRPr="00463C36">
        <w:t xml:space="preserve"> sichergestellt werden soll, dass d</w:t>
      </w:r>
      <w:r w:rsidR="008660F0" w:rsidRPr="00463C36">
        <w:t>ie Folie</w:t>
      </w:r>
      <w:r w:rsidRPr="00463C36">
        <w:t xml:space="preserve"> nahe an den Instanzen des Datensatzes liegt, d.h, dass es sich </w:t>
      </w:r>
      <w:r w:rsidR="008660F0" w:rsidRPr="00463C36">
        <w:t>tendenziell</w:t>
      </w:r>
      <w:r w:rsidRPr="00463C36">
        <w:t xml:space="preserve"> um eine typische Instanz handelt und nicht </w:t>
      </w:r>
      <w:r w:rsidR="008660F0" w:rsidRPr="00463C36">
        <w:t>um einen</w:t>
      </w:r>
      <w:r w:rsidRPr="00463C36">
        <w:t xml:space="preserve"> Ausreißer. Des Weiteren sollen die Änderungen von </w:t>
      </w:r>
      <w:r w:rsidR="008660F0" w:rsidRPr="00463C36">
        <w:t>Fakt</w:t>
      </w:r>
      <w:r w:rsidRPr="00463C36">
        <w:t xml:space="preserve"> zu </w:t>
      </w:r>
      <w:r w:rsidR="008660F0" w:rsidRPr="00463C36">
        <w:t>Folie</w:t>
      </w:r>
      <w:r w:rsidRPr="00463C36">
        <w:t xml:space="preserve"> eine</w:t>
      </w:r>
      <w:r w:rsidR="008660F0" w:rsidRPr="00463C36">
        <w:t>m</w:t>
      </w:r>
      <w:r w:rsidRPr="00463C36">
        <w:t xml:space="preserve"> kohärenten, sinnvollen Pfad an Werten </w:t>
      </w:r>
      <w:r w:rsidR="008660F0" w:rsidRPr="00463C36">
        <w:t>folgen</w:t>
      </w:r>
      <w:r w:rsidRPr="00463C36">
        <w:t>.</w:t>
      </w:r>
    </w:p>
    <w:p w14:paraId="344902D0" w14:textId="146B5CDF" w:rsidR="000359F1" w:rsidRPr="00463C36" w:rsidRDefault="008660F0" w:rsidP="000359F1">
      <w:pPr>
        <w:ind w:left="180" w:firstLine="720"/>
      </w:pPr>
      <w:r w:rsidRPr="00463C36">
        <w:t>Das</w:t>
      </w:r>
      <w:r w:rsidR="000359F1" w:rsidRPr="00463C36">
        <w:t xml:space="preserve"> dritte Modul </w:t>
      </w:r>
      <w:r w:rsidR="000359F1" w:rsidRPr="00463C36">
        <w:rPr>
          <w:rPrChange w:id="1006" w:author="Hannah Knehr" w:date="2023-07-03T14:04:00Z">
            <w:rPr>
              <w:highlight w:val="yellow"/>
            </w:rPr>
          </w:rPrChange>
        </w:rPr>
        <w:t>„coherency“</w:t>
      </w:r>
      <w:r w:rsidR="000359F1" w:rsidRPr="00463C36">
        <w:t xml:space="preserve"> </w:t>
      </w:r>
      <w:r w:rsidRPr="00463C36">
        <w:t xml:space="preserve">besteht </w:t>
      </w:r>
      <w:r w:rsidR="000359F1" w:rsidRPr="00463C36">
        <w:t>aus der gleichnamigen Zielfunktion. Hierbei soll durch Beachtung der Korrelationen zwischen den Variablen sichergestellt werden, dass die Änderungen zwischen Fa</w:t>
      </w:r>
      <w:r w:rsidRPr="00463C36">
        <w:t>k</w:t>
      </w:r>
      <w:r w:rsidR="000359F1" w:rsidRPr="00463C36">
        <w:t>t und Fo</w:t>
      </w:r>
      <w:r w:rsidRPr="00463C36">
        <w:t>lie</w:t>
      </w:r>
      <w:r w:rsidR="000359F1" w:rsidRPr="00463C36">
        <w:t xml:space="preserve"> kohärent sind. Das vierte und letzte Modul, „</w:t>
      </w:r>
      <w:r w:rsidR="000359F1" w:rsidRPr="00463C36">
        <w:rPr>
          <w:rPrChange w:id="1007" w:author="Hannah Knehr" w:date="2023-07-03T14:04:00Z">
            <w:rPr>
              <w:highlight w:val="yellow"/>
            </w:rPr>
          </w:rPrChange>
        </w:rPr>
        <w:t>actionability“</w:t>
      </w:r>
      <w:r w:rsidR="000359F1" w:rsidRPr="00463C36">
        <w:t xml:space="preserve"> soll gewährleisten, dass die Änderungen aus Nutzer</w:t>
      </w:r>
      <w:r w:rsidRPr="00463C36">
        <w:t>Innen</w:t>
      </w:r>
      <w:r w:rsidR="000359F1" w:rsidRPr="00463C36">
        <w:t xml:space="preserve">sicht machbar sind. Hierbei kann man Restriktionen für Wertebereiche einzelner Variablen setzen, um </w:t>
      </w:r>
      <w:r w:rsidRPr="00463C36">
        <w:t xml:space="preserve">die Machbarkeit </w:t>
      </w:r>
      <w:r w:rsidR="000359F1" w:rsidRPr="00463C36">
        <w:t>sicherzustellen</w:t>
      </w:r>
      <w:r w:rsidRPr="00463C36">
        <w:t>.</w:t>
      </w:r>
    </w:p>
    <w:p w14:paraId="6FFDAF84" w14:textId="77777777" w:rsidR="000359F1" w:rsidRPr="00463C36" w:rsidRDefault="000359F1" w:rsidP="000359F1">
      <w:pPr>
        <w:ind w:left="180" w:firstLine="720"/>
      </w:pPr>
    </w:p>
    <w:p w14:paraId="72433F81" w14:textId="59E68A31" w:rsidR="000359F1" w:rsidRPr="00463C36" w:rsidRDefault="000359F1" w:rsidP="004673C0">
      <w:pPr>
        <w:ind w:left="180" w:firstLine="720"/>
      </w:pPr>
      <w:r w:rsidRPr="00463C36">
        <w:t>Neben der vielschichtigen Beachtung verschiedener Konstrukte</w:t>
      </w:r>
      <w:r w:rsidR="008660F0" w:rsidRPr="00463C36">
        <w:t xml:space="preserve"> für die </w:t>
      </w:r>
      <w:r w:rsidRPr="00463C36">
        <w:t xml:space="preserve">Generierung von kontrafaktischen Erklärungen, </w:t>
      </w:r>
      <w:r w:rsidR="008660F0" w:rsidRPr="00463C36">
        <w:t>ist ein weiterer Vorteil von</w:t>
      </w:r>
      <w:r w:rsidRPr="00463C36">
        <w:t xml:space="preserve"> CARE </w:t>
      </w:r>
      <w:r w:rsidR="008660F0" w:rsidRPr="00463C36">
        <w:t>die Verwendung eines</w:t>
      </w:r>
      <w:r w:rsidRPr="00463C36">
        <w:t xml:space="preserve"> gradientenfreien Optimierer</w:t>
      </w:r>
      <w:r w:rsidR="008660F0" w:rsidRPr="00463C36">
        <w:t>s</w:t>
      </w:r>
      <w:r w:rsidRPr="00463C36">
        <w:t>. Diese</w:t>
      </w:r>
      <w:r w:rsidR="008660F0" w:rsidRPr="00463C36">
        <w:t>r</w:t>
      </w:r>
      <w:r w:rsidRPr="00463C36">
        <w:t xml:space="preserve"> ha</w:t>
      </w:r>
      <w:r w:rsidR="008660F0" w:rsidRPr="00463C36">
        <w:t>t</w:t>
      </w:r>
      <w:r w:rsidRPr="00463C36">
        <w:t xml:space="preserve"> den Vorteil, auf natürlichem Wege mit kategorischen Variablen arbeiten</w:t>
      </w:r>
      <w:r w:rsidR="008660F0" w:rsidRPr="00463C36">
        <w:t xml:space="preserve"> zu</w:t>
      </w:r>
      <w:r w:rsidRPr="00463C36">
        <w:t xml:space="preserve"> können. I</w:t>
      </w:r>
      <w:r w:rsidR="00D16D29" w:rsidRPr="00463C36">
        <w:t>m</w:t>
      </w:r>
      <w:r w:rsidRPr="00463C36">
        <w:t xml:space="preserve"> </w:t>
      </w:r>
      <w:r w:rsidR="008660F0" w:rsidRPr="00463C36">
        <w:t>gegebenen</w:t>
      </w:r>
      <w:r w:rsidRPr="00463C36">
        <w:t xml:space="preserve"> </w:t>
      </w:r>
      <w:r w:rsidR="00D16D29" w:rsidRPr="00463C36">
        <w:t>Datensatz</w:t>
      </w:r>
      <w:r w:rsidRPr="00463C36">
        <w:t xml:space="preserve"> </w:t>
      </w:r>
      <w:r w:rsidR="008660F0" w:rsidRPr="00463C36">
        <w:t>waren einige kategorische Variablen enthalten</w:t>
      </w:r>
      <w:r w:rsidRPr="00463C36">
        <w:t xml:space="preserve"> (</w:t>
      </w:r>
      <w:r w:rsidR="008660F0" w:rsidRPr="00463C36">
        <w:t xml:space="preserve">z.B. </w:t>
      </w:r>
      <w:ins w:id="1008" w:author="Hannah Knehr" w:date="2023-07-03T13:44:00Z">
        <w:r w:rsidR="004673C0" w:rsidRPr="00463C36">
          <w:t>Beruf („Occupation“)</w:t>
        </w:r>
      </w:ins>
      <w:del w:id="1009" w:author="Hannah Knehr" w:date="2023-07-03T13:44:00Z">
        <w:r w:rsidR="00F87A68" w:rsidRPr="00463C36" w:rsidDel="004673C0">
          <w:rPr>
            <w:rPrChange w:id="1010" w:author="Hannah Knehr" w:date="2023-07-03T14:04:00Z">
              <w:rPr>
                <w:highlight w:val="yellow"/>
              </w:rPr>
            </w:rPrChange>
          </w:rPr>
          <w:delText>„</w:delText>
        </w:r>
        <w:r w:rsidRPr="00463C36" w:rsidDel="004673C0">
          <w:rPr>
            <w:rPrChange w:id="1011" w:author="Hannah Knehr" w:date="2023-07-03T14:04:00Z">
              <w:rPr>
                <w:highlight w:val="yellow"/>
              </w:rPr>
            </w:rPrChange>
          </w:rPr>
          <w:delText>Occupation</w:delText>
        </w:r>
        <w:r w:rsidR="00F87A68" w:rsidRPr="00463C36" w:rsidDel="004673C0">
          <w:rPr>
            <w:rPrChange w:id="1012" w:author="Hannah Knehr" w:date="2023-07-03T14:04:00Z">
              <w:rPr>
                <w:highlight w:val="yellow"/>
              </w:rPr>
            </w:rPrChange>
          </w:rPr>
          <w:delText>“</w:delText>
        </w:r>
        <w:r w:rsidRPr="00463C36" w:rsidDel="004673C0">
          <w:rPr>
            <w:rPrChange w:id="1013" w:author="Hannah Knehr" w:date="2023-07-03T14:04:00Z">
              <w:rPr>
                <w:highlight w:val="yellow"/>
              </w:rPr>
            </w:rPrChange>
          </w:rPr>
          <w:delText xml:space="preserve">, </w:delText>
        </w:r>
        <w:r w:rsidR="00F87A68" w:rsidRPr="00463C36" w:rsidDel="004673C0">
          <w:rPr>
            <w:rPrChange w:id="1014" w:author="Hannah Knehr" w:date="2023-07-03T14:04:00Z">
              <w:rPr>
                <w:highlight w:val="yellow"/>
              </w:rPr>
            </w:rPrChange>
          </w:rPr>
          <w:delText>„</w:delText>
        </w:r>
        <w:r w:rsidRPr="00463C36" w:rsidDel="004673C0">
          <w:rPr>
            <w:rPrChange w:id="1015" w:author="Hannah Knehr" w:date="2023-07-03T14:04:00Z">
              <w:rPr>
                <w:highlight w:val="yellow"/>
              </w:rPr>
            </w:rPrChange>
          </w:rPr>
          <w:delText>Loan Type</w:delText>
        </w:r>
        <w:r w:rsidR="00F87A68" w:rsidRPr="00463C36" w:rsidDel="004673C0">
          <w:rPr>
            <w:rPrChange w:id="1016" w:author="Hannah Knehr" w:date="2023-07-03T14:04:00Z">
              <w:rPr>
                <w:highlight w:val="yellow"/>
              </w:rPr>
            </w:rPrChange>
          </w:rPr>
          <w:delText>“</w:delText>
        </w:r>
        <w:r w:rsidRPr="00463C36" w:rsidDel="004673C0">
          <w:rPr>
            <w:rPrChange w:id="1017" w:author="Hannah Knehr" w:date="2023-07-03T14:04:00Z">
              <w:rPr>
                <w:highlight w:val="yellow"/>
              </w:rPr>
            </w:rPrChange>
          </w:rPr>
          <w:delText>,</w:delText>
        </w:r>
        <w:r w:rsidRPr="00463C36" w:rsidDel="004673C0">
          <w:delText xml:space="preserve"> </w:delText>
        </w:r>
      </w:del>
      <w:del w:id="1018" w:author="Hannah Knehr" w:date="2023-07-03T13:45:00Z">
        <w:r w:rsidRPr="00463C36" w:rsidDel="004673C0">
          <w:delText>etc.</w:delText>
        </w:r>
      </w:del>
      <w:r w:rsidRPr="00463C36">
        <w:t xml:space="preserve">), weshalb dieses Kriterium als wichtig </w:t>
      </w:r>
      <w:r w:rsidR="008660F0" w:rsidRPr="00463C36">
        <w:t>erachtet wurde</w:t>
      </w:r>
      <w:r w:rsidRPr="00463C36">
        <w:t xml:space="preserve">. Zusätzlich kann man CARE vorgeben, wie viele </w:t>
      </w:r>
      <w:r w:rsidR="008660F0" w:rsidRPr="00463C36">
        <w:t>Folien</w:t>
      </w:r>
      <w:r w:rsidRPr="00463C36">
        <w:t xml:space="preserve"> aus einem </w:t>
      </w:r>
      <w:r w:rsidR="008660F0" w:rsidRPr="00463C36">
        <w:t>Fakt</w:t>
      </w:r>
      <w:r w:rsidRPr="00463C36">
        <w:t xml:space="preserve"> entstehen sollen. </w:t>
      </w:r>
      <w:r w:rsidR="00D16D29" w:rsidRPr="00463C36">
        <w:t xml:space="preserve">Dies hilft besonders, wenn die kontrafaktischen Erklärungen Folien ausgeben, die zwar in der richtigen Zielklasse </w:t>
      </w:r>
      <w:r w:rsidR="00C54315" w:rsidRPr="00463C36">
        <w:t>liegen,</w:t>
      </w:r>
      <w:r w:rsidR="00D16D29" w:rsidRPr="00463C36">
        <w:t xml:space="preserve"> aber in der Realität nicht umsetzbar sind. Werden jedoch mehrere Folien generiert, steigt die Wahrscheinlichkeit, dass eine der Folien einen realistischen Vorschlag ausgibt. Anhand des Aufzeigens von alternativen Folien können weitere </w:t>
      </w:r>
      <w:r w:rsidRPr="00463C36">
        <w:t xml:space="preserve">Einblicke in das AI-System </w:t>
      </w:r>
      <w:r w:rsidR="006315E4" w:rsidRPr="00463C36">
        <w:t>gewonnen werden</w:t>
      </w:r>
      <w:r w:rsidRPr="00463C36">
        <w:t xml:space="preserve">, da man die AI-Entscheidungsgrundlage ablesen kann. </w:t>
      </w:r>
      <w:r w:rsidR="006315E4" w:rsidRPr="00463C36">
        <w:t xml:space="preserve">Zu guter Letzt ist CARE </w:t>
      </w:r>
      <w:r w:rsidRPr="00463C36">
        <w:t>model-agnostisch ist, d.h</w:t>
      </w:r>
      <w:r w:rsidR="00D16D29" w:rsidRPr="00463C36">
        <w:t>.</w:t>
      </w:r>
      <w:r w:rsidRPr="00463C36">
        <w:t xml:space="preserve"> </w:t>
      </w:r>
      <w:r w:rsidR="006315E4" w:rsidRPr="00463C36">
        <w:t xml:space="preserve">es kann </w:t>
      </w:r>
      <w:r w:rsidRPr="00463C36">
        <w:t>unabhängig vom zugrundeliegenden AI-Modell verwende</w:t>
      </w:r>
      <w:r w:rsidR="006315E4" w:rsidRPr="00463C36">
        <w:t>t werden</w:t>
      </w:r>
      <w:r w:rsidRPr="00463C36">
        <w:t>.</w:t>
      </w:r>
    </w:p>
    <w:p w14:paraId="18E82F14" w14:textId="77777777" w:rsidR="000359F1" w:rsidRPr="00463C36" w:rsidRDefault="000359F1" w:rsidP="000359F1">
      <w:pPr>
        <w:ind w:left="180" w:firstLine="720"/>
      </w:pPr>
    </w:p>
    <w:p w14:paraId="3B0B48BF" w14:textId="18E81D26" w:rsidR="009C1469" w:rsidRPr="00463C36" w:rsidRDefault="000359F1" w:rsidP="000359F1">
      <w:pPr>
        <w:ind w:left="180" w:firstLine="720"/>
      </w:pPr>
      <w:r w:rsidRPr="00463C36">
        <w:t>Nachdem die Daten</w:t>
      </w:r>
      <w:r w:rsidR="006315E4" w:rsidRPr="00463C36">
        <w:t xml:space="preserve"> </w:t>
      </w:r>
      <w:r w:rsidRPr="00463C36">
        <w:t>aufbereit</w:t>
      </w:r>
      <w:r w:rsidR="006315E4" w:rsidRPr="00463C36">
        <w:t>et</w:t>
      </w:r>
      <w:r w:rsidRPr="00463C36">
        <w:t xml:space="preserve"> und de</w:t>
      </w:r>
      <w:r w:rsidR="006315E4" w:rsidRPr="00463C36">
        <w:t xml:space="preserve">r </w:t>
      </w:r>
      <w:r w:rsidRPr="00463C36">
        <w:t xml:space="preserve">Random Forest trainiert </w:t>
      </w:r>
      <w:r w:rsidR="006315E4" w:rsidRPr="00463C36">
        <w:t>wurde</w:t>
      </w:r>
      <w:r w:rsidRPr="00463C36">
        <w:t xml:space="preserve">, </w:t>
      </w:r>
      <w:r w:rsidR="006315E4" w:rsidRPr="00463C36">
        <w:t>wurde</w:t>
      </w:r>
      <w:r w:rsidRPr="00463C36">
        <w:t xml:space="preserve"> CARE </w:t>
      </w:r>
      <w:r w:rsidR="006315E4" w:rsidRPr="00463C36">
        <w:t xml:space="preserve">noch </w:t>
      </w:r>
      <w:r w:rsidRPr="00463C36">
        <w:t xml:space="preserve">an </w:t>
      </w:r>
      <w:r w:rsidR="006315E4" w:rsidRPr="00463C36">
        <w:t>den</w:t>
      </w:r>
      <w:r w:rsidRPr="00463C36">
        <w:t xml:space="preserve"> Use Case angepasst. Hierfür </w:t>
      </w:r>
      <w:r w:rsidR="006315E4" w:rsidRPr="00463C36">
        <w:t>wurde</w:t>
      </w:r>
      <w:r w:rsidRPr="00463C36">
        <w:t xml:space="preserve"> die Zie</w:t>
      </w:r>
      <w:r w:rsidR="006315E4" w:rsidRPr="00463C36">
        <w:t>l</w:t>
      </w:r>
      <w:r w:rsidRPr="00463C36">
        <w:t xml:space="preserve">klassenzuweisung von CARE technisch angepasst. Im Originalansatz wird </w:t>
      </w:r>
      <w:r w:rsidR="006315E4" w:rsidRPr="00463C36">
        <w:t>jene</w:t>
      </w:r>
      <w:r w:rsidRPr="00463C36">
        <w:t xml:space="preserve"> Klasse als Zielklasse verwendet, welche bei der Prognose des AI-Modells die </w:t>
      </w:r>
      <w:r w:rsidR="006315E4" w:rsidRPr="00463C36">
        <w:t>zweit</w:t>
      </w:r>
      <w:r w:rsidRPr="00463C36">
        <w:t xml:space="preserve">höchste Klassenwahrscheinlichkeitszuordnung annimmt. Für </w:t>
      </w:r>
      <w:r w:rsidR="006315E4" w:rsidRPr="00463C36">
        <w:t>die Bearbeitung der Seminaraufgabe war es jedoch</w:t>
      </w:r>
      <w:r w:rsidRPr="00463C36">
        <w:t xml:space="preserve"> sinnvoller, die Zuordnung klar zu formulieren. So gelten folgende Zuordnungen für die Zie</w:t>
      </w:r>
      <w:r w:rsidR="006315E4" w:rsidRPr="00463C36">
        <w:t>l</w:t>
      </w:r>
      <w:r w:rsidRPr="00463C36">
        <w:t>klasse:</w:t>
      </w:r>
    </w:p>
    <w:p w14:paraId="5A3DE924" w14:textId="77777777" w:rsidR="00096C87" w:rsidRPr="00463C36" w:rsidRDefault="00096C87" w:rsidP="00096C87">
      <w:pPr>
        <w:ind w:left="180" w:firstLine="720"/>
      </w:pPr>
      <w:r w:rsidRPr="00463C36">
        <w:lastRenderedPageBreak/>
        <w:t xml:space="preserve">Ist der Fakt in </w:t>
      </w:r>
      <w:r w:rsidRPr="00463C36">
        <w:rPr>
          <w:rPrChange w:id="1019" w:author="Hannah Knehr" w:date="2023-07-03T14:04:00Z">
            <w:rPr>
              <w:highlight w:val="yellow"/>
            </w:rPr>
          </w:rPrChange>
        </w:rPr>
        <w:t>Klasse „Poor“</w:t>
      </w:r>
      <w:r w:rsidRPr="00463C36">
        <w:t xml:space="preserve"> klassifiziert worden, so lautet die Zielklasse der Folie </w:t>
      </w:r>
      <w:r w:rsidRPr="00463C36">
        <w:rPr>
          <w:rPrChange w:id="1020" w:author="Hannah Knehr" w:date="2023-07-03T14:04:00Z">
            <w:rPr>
              <w:highlight w:val="yellow"/>
            </w:rPr>
          </w:rPrChange>
        </w:rPr>
        <w:t>„Standard“</w:t>
      </w:r>
      <w:r w:rsidRPr="00463C36">
        <w:t xml:space="preserve">. Lautet die Klassifikation des Fakts </w:t>
      </w:r>
      <w:r w:rsidRPr="00463C36">
        <w:rPr>
          <w:rPrChange w:id="1021" w:author="Hannah Knehr" w:date="2023-07-03T14:04:00Z">
            <w:rPr>
              <w:highlight w:val="yellow"/>
            </w:rPr>
          </w:rPrChange>
        </w:rPr>
        <w:t>„Standard“,</w:t>
      </w:r>
      <w:r w:rsidRPr="00463C36">
        <w:t xml:space="preserve"> so ist die Zielklasse der Folie </w:t>
      </w:r>
      <w:r w:rsidRPr="00463C36">
        <w:rPr>
          <w:rPrChange w:id="1022" w:author="Hannah Knehr" w:date="2023-07-03T14:04:00Z">
            <w:rPr>
              <w:highlight w:val="yellow"/>
            </w:rPr>
          </w:rPrChange>
        </w:rPr>
        <w:t>„Good“.</w:t>
      </w:r>
      <w:r w:rsidRPr="00463C36">
        <w:t xml:space="preserve"> Ist der Fakt in </w:t>
      </w:r>
      <w:r w:rsidRPr="00463C36">
        <w:rPr>
          <w:rPrChange w:id="1023" w:author="Hannah Knehr" w:date="2023-07-03T14:04:00Z">
            <w:rPr>
              <w:highlight w:val="yellow"/>
            </w:rPr>
          </w:rPrChange>
        </w:rPr>
        <w:t>„Good“</w:t>
      </w:r>
      <w:r w:rsidRPr="00463C36">
        <w:t xml:space="preserve"> klassifiziert worden, so ist die Zielklasse </w:t>
      </w:r>
      <w:r w:rsidRPr="00463C36">
        <w:rPr>
          <w:rPrChange w:id="1024" w:author="Hannah Knehr" w:date="2023-07-03T14:04:00Z">
            <w:rPr>
              <w:highlight w:val="yellow"/>
            </w:rPr>
          </w:rPrChange>
        </w:rPr>
        <w:t>„Standard“.</w:t>
      </w:r>
      <w:r w:rsidRPr="00463C36">
        <w:t xml:space="preserve"> </w:t>
      </w:r>
    </w:p>
    <w:p w14:paraId="1E62C572" w14:textId="48CAD974" w:rsidR="000359F1" w:rsidRPr="00463C36" w:rsidRDefault="000359F1" w:rsidP="00096C87">
      <w:pPr>
        <w:ind w:left="180" w:firstLine="720"/>
      </w:pPr>
      <w:r w:rsidRPr="00463C36">
        <w:t xml:space="preserve">Zusätzlich wurde ein </w:t>
      </w:r>
      <w:ins w:id="1025" w:author="Hannah Knehr" w:date="2023-07-03T13:45:00Z">
        <w:r w:rsidR="00406C10" w:rsidRPr="00463C36">
          <w:t>„</w:t>
        </w:r>
      </w:ins>
      <w:del w:id="1026" w:author="Hannah Knehr" w:date="2023-07-03T13:45:00Z">
        <w:r w:rsidRPr="00463C36" w:rsidDel="00406C10">
          <w:delText>“</w:delText>
        </w:r>
      </w:del>
      <w:r w:rsidRPr="00463C36">
        <w:rPr>
          <w:rPrChange w:id="1027" w:author="Hannah Knehr" w:date="2023-07-03T14:04:00Z">
            <w:rPr>
              <w:highlight w:val="yellow"/>
            </w:rPr>
          </w:rPrChange>
        </w:rPr>
        <w:t>Probability Thresh</w:t>
      </w:r>
      <w:r w:rsidRPr="00463C36">
        <w:t>” von 0.45 festgelegt. D</w:t>
      </w:r>
      <w:r w:rsidR="00261FAA" w:rsidRPr="00463C36">
        <w:t xml:space="preserve">ie Folie </w:t>
      </w:r>
      <w:r w:rsidRPr="00463C36">
        <w:t>muss mindestens diese Wahrscheinlichkeit vom zugrundeliegenden AI</w:t>
      </w:r>
      <w:r w:rsidR="00261FAA" w:rsidRPr="00463C36">
        <w:t>-</w:t>
      </w:r>
      <w:r w:rsidRPr="00463C36">
        <w:t>Modell in d</w:t>
      </w:r>
      <w:r w:rsidR="00261FAA" w:rsidRPr="00463C36">
        <w:t>er</w:t>
      </w:r>
      <w:r w:rsidRPr="00463C36">
        <w:t xml:space="preserve"> Zielklasse erhalten. Um die Ergebnisse zu speichern, </w:t>
      </w:r>
      <w:r w:rsidR="00261FAA" w:rsidRPr="00463C36">
        <w:t>wurde</w:t>
      </w:r>
      <w:r w:rsidRPr="00463C36">
        <w:t xml:space="preserve"> ein Loop implementiert, in welchem die Fo</w:t>
      </w:r>
      <w:r w:rsidR="00261FAA" w:rsidRPr="00463C36">
        <w:t>lien</w:t>
      </w:r>
      <w:r w:rsidRPr="00463C36">
        <w:t xml:space="preserve"> in einer pickle-Datei gespeichert werden. </w:t>
      </w:r>
    </w:p>
    <w:p w14:paraId="69E17F0E" w14:textId="77777777" w:rsidR="00A6254A" w:rsidRPr="00463C36" w:rsidRDefault="00A6254A" w:rsidP="000359F1"/>
    <w:p w14:paraId="26CCC04D" w14:textId="1B39868D" w:rsidR="007B3055" w:rsidRPr="00463C36" w:rsidRDefault="003C53FC" w:rsidP="00C314EE">
      <w:pPr>
        <w:ind w:left="180" w:firstLine="720"/>
      </w:pPr>
      <w:r w:rsidRPr="00463C36">
        <w:t xml:space="preserve">Um die </w:t>
      </w:r>
      <w:r w:rsidR="00C975AD" w:rsidRPr="00463C36">
        <w:t xml:space="preserve">kontrafaktischen Erklärungen </w:t>
      </w:r>
      <w:r w:rsidRPr="00463C36">
        <w:t>noch zu verbessern</w:t>
      </w:r>
      <w:r w:rsidR="00261FAA" w:rsidRPr="00463C36">
        <w:t xml:space="preserve"> und alle Module zu aktivieren</w:t>
      </w:r>
      <w:r w:rsidRPr="00463C36">
        <w:t xml:space="preserve">, </w:t>
      </w:r>
      <w:r w:rsidR="00261FAA" w:rsidRPr="00463C36">
        <w:t>wurden</w:t>
      </w:r>
      <w:r w:rsidRPr="00463C36">
        <w:t xml:space="preserve"> verschiedene </w:t>
      </w:r>
      <w:r w:rsidR="00261FAA" w:rsidRPr="00463C36">
        <w:t>Restriktionen</w:t>
      </w:r>
      <w:r w:rsidRPr="00463C36">
        <w:t xml:space="preserve"> festgelegt. </w:t>
      </w:r>
      <w:r w:rsidR="007B3055" w:rsidRPr="00463C36">
        <w:t xml:space="preserve">In der Realität lassen sich manche Attribute leichter anpassen als andere. Manche </w:t>
      </w:r>
      <w:r w:rsidR="00261FAA" w:rsidRPr="00463C36">
        <w:t>Attribute</w:t>
      </w:r>
      <w:r w:rsidR="007B3055" w:rsidRPr="00463C36">
        <w:t xml:space="preserve"> können von Kund</w:t>
      </w:r>
      <w:r w:rsidR="00261FAA" w:rsidRPr="00463C36">
        <w:t>Innen</w:t>
      </w:r>
      <w:r w:rsidR="007B3055" w:rsidRPr="00463C36">
        <w:t xml:space="preserve"> </w:t>
      </w:r>
      <w:r w:rsidR="00C309FB" w:rsidRPr="00463C36">
        <w:t xml:space="preserve">unmöglich </w:t>
      </w:r>
      <w:r w:rsidR="007B3055" w:rsidRPr="00463C36">
        <w:t>geändert werden (beispielsweise ihr Alter). Um ein möglichst konstruktives</w:t>
      </w:r>
      <w:r w:rsidR="00261FAA" w:rsidRPr="00463C36">
        <w:t xml:space="preserve"> </w:t>
      </w:r>
      <w:r w:rsidR="007B3055" w:rsidRPr="00463C36">
        <w:t>Ergebnis zu liefern, s</w:t>
      </w:r>
      <w:r w:rsidR="00F0006E" w:rsidRPr="00463C36">
        <w:t>oll</w:t>
      </w:r>
      <w:r w:rsidR="007B3055" w:rsidRPr="00463C36">
        <w:t>en die kontrafaktischen Erklärungen</w:t>
      </w:r>
      <w:r w:rsidR="00F0006E" w:rsidRPr="00463C36">
        <w:t xml:space="preserve"> also beschränkt werden</w:t>
      </w:r>
      <w:r w:rsidR="007B3055" w:rsidRPr="00463C36">
        <w:t xml:space="preserve">. </w:t>
      </w:r>
    </w:p>
    <w:p w14:paraId="7665FC06" w14:textId="538263F3" w:rsidR="00C314EE" w:rsidRPr="00463C36" w:rsidRDefault="003C53FC" w:rsidP="00C314EE">
      <w:pPr>
        <w:ind w:left="180" w:firstLine="720"/>
      </w:pPr>
      <w:r w:rsidRPr="00463C36">
        <w:t>Zunächst war es wichtig</w:t>
      </w:r>
      <w:r w:rsidR="00261FAA" w:rsidRPr="00463C36">
        <w:t>,</w:t>
      </w:r>
      <w:r w:rsidRPr="00463C36">
        <w:t xml:space="preserve"> die einzelnen Attribute im Detail zu </w:t>
      </w:r>
      <w:r w:rsidR="00E8158F" w:rsidRPr="00463C36">
        <w:t>verstehen</w:t>
      </w:r>
      <w:r w:rsidR="00261FAA" w:rsidRPr="00463C36">
        <w:t>.</w:t>
      </w:r>
      <w:r w:rsidRPr="00463C36">
        <w:t xml:space="preserve"> </w:t>
      </w:r>
      <w:r w:rsidR="00C314EE" w:rsidRPr="00463C36">
        <w:t xml:space="preserve">Werden allerdings zu viele Attribute eingeschränkt, liefert der CARE-Algorithmus keine guten kontrafaktischen Erklärungen mehr. Deshalb </w:t>
      </w:r>
      <w:r w:rsidR="00F773D1" w:rsidRPr="00463C36">
        <w:t>empfiehlt es sich</w:t>
      </w:r>
      <w:r w:rsidR="00261FAA" w:rsidRPr="00463C36">
        <w:t>,</w:t>
      </w:r>
      <w:r w:rsidR="00F773D1" w:rsidRPr="00463C36">
        <w:t xml:space="preserve"> einen Mittelweg zwischen </w:t>
      </w:r>
      <w:r w:rsidR="000359F1" w:rsidRPr="00463C36">
        <w:t>ausreichender</w:t>
      </w:r>
      <w:r w:rsidR="00F773D1" w:rsidRPr="00463C36">
        <w:t xml:space="preserve"> Freiheit und den </w:t>
      </w:r>
      <w:r w:rsidR="00C314EE" w:rsidRPr="00463C36">
        <w:t xml:space="preserve">wichtigsten </w:t>
      </w:r>
      <w:r w:rsidR="00E8158F" w:rsidRPr="00463C36">
        <w:t>Beschränkungen,</w:t>
      </w:r>
      <w:r w:rsidR="00C314EE" w:rsidRPr="00463C36">
        <w:t xml:space="preserve"> die in der Realität zu </w:t>
      </w:r>
      <w:r w:rsidR="000359F1" w:rsidRPr="00463C36">
        <w:t>Geltung</w:t>
      </w:r>
      <w:r w:rsidR="00C314EE" w:rsidRPr="00463C36">
        <w:t xml:space="preserve"> kommen</w:t>
      </w:r>
      <w:r w:rsidR="00261FAA" w:rsidRPr="00463C36">
        <w:t>,</w:t>
      </w:r>
      <w:r w:rsidR="00C314EE" w:rsidRPr="00463C36">
        <w:t xml:space="preserve"> </w:t>
      </w:r>
      <w:r w:rsidR="00F773D1" w:rsidRPr="00463C36">
        <w:t>zu gehen</w:t>
      </w:r>
      <w:r w:rsidR="00C314EE" w:rsidRPr="00463C36">
        <w:t xml:space="preserve">. </w:t>
      </w:r>
    </w:p>
    <w:p w14:paraId="11A7EC95" w14:textId="77777777" w:rsidR="00C314EE" w:rsidRPr="00463C36" w:rsidRDefault="00C314EE" w:rsidP="00C314EE">
      <w:pPr>
        <w:ind w:left="180" w:firstLine="720"/>
      </w:pPr>
    </w:p>
    <w:p w14:paraId="167CE625" w14:textId="6AE01B6F" w:rsidR="00C314EE" w:rsidRPr="00463C36" w:rsidRDefault="00F773D1" w:rsidP="00C314EE">
      <w:pPr>
        <w:ind w:left="180" w:firstLine="720"/>
      </w:pPr>
      <w:r w:rsidRPr="00463C36">
        <w:t xml:space="preserve">Auf Basis dessen und </w:t>
      </w:r>
      <w:r w:rsidR="000359F1" w:rsidRPr="00463C36">
        <w:t>durch</w:t>
      </w:r>
      <w:r w:rsidRPr="00463C36">
        <w:t xml:space="preserve"> </w:t>
      </w:r>
      <w:r w:rsidR="00C309FB" w:rsidRPr="00463C36">
        <w:t>A</w:t>
      </w:r>
      <w:r w:rsidRPr="00463C36">
        <w:t xml:space="preserve">usprobieren von verschiedenen Möglichkeiten wurden </w:t>
      </w:r>
      <w:r w:rsidR="00C314EE" w:rsidRPr="00463C36">
        <w:t xml:space="preserve">Restriktionen </w:t>
      </w:r>
      <w:r w:rsidR="00EE22F3" w:rsidRPr="00463C36">
        <w:t xml:space="preserve">zu acht Attributen </w:t>
      </w:r>
      <w:r w:rsidR="00C314EE" w:rsidRPr="00463C36">
        <w:t>festgelegt</w:t>
      </w:r>
      <w:r w:rsidR="00EE22F3" w:rsidRPr="00463C36">
        <w:t>.</w:t>
      </w:r>
    </w:p>
    <w:p w14:paraId="64C2D56C" w14:textId="77777777" w:rsidR="00C314EE" w:rsidRPr="00463C36" w:rsidRDefault="00C314EE" w:rsidP="00C314EE">
      <w:pPr>
        <w:ind w:left="180" w:firstLine="720"/>
      </w:pPr>
    </w:p>
    <w:p w14:paraId="5B7E86C3" w14:textId="77777777" w:rsidR="00EE22F3" w:rsidRPr="00463C36" w:rsidRDefault="00EE22F3" w:rsidP="00EE22F3">
      <w:pPr>
        <w:keepNext/>
        <w:ind w:left="180"/>
        <w:jc w:val="center"/>
      </w:pPr>
      <w:r w:rsidRPr="00463C36">
        <w:rPr>
          <w:noProof/>
        </w:rPr>
        <w:drawing>
          <wp:inline distT="0" distB="0" distL="0" distR="0" wp14:anchorId="7D75277C" wp14:editId="6BD9EAEA">
            <wp:extent cx="5760085" cy="1294765"/>
            <wp:effectExtent l="0" t="0" r="0" b="635"/>
            <wp:docPr id="163030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085" cy="1294765"/>
                    </a:xfrm>
                    <a:prstGeom prst="rect">
                      <a:avLst/>
                    </a:prstGeom>
                    <a:noFill/>
                    <a:ln>
                      <a:noFill/>
                    </a:ln>
                  </pic:spPr>
                </pic:pic>
              </a:graphicData>
            </a:graphic>
          </wp:inline>
        </w:drawing>
      </w:r>
    </w:p>
    <w:p w14:paraId="271D1F2F" w14:textId="4F7052F6" w:rsidR="00C314EE" w:rsidRPr="00463C36" w:rsidRDefault="00EE22F3" w:rsidP="00EE22F3">
      <w:pPr>
        <w:pStyle w:val="Beschriftung"/>
        <w:jc w:val="center"/>
      </w:pPr>
      <w:bookmarkStart w:id="1028" w:name="_Toc139233342"/>
      <w:r w:rsidRPr="00463C36">
        <w:t xml:space="preserve">Abbildung </w:t>
      </w:r>
      <w:r w:rsidR="00992364">
        <w:fldChar w:fldCharType="begin"/>
      </w:r>
      <w:r w:rsidR="00992364">
        <w:instrText xml:space="preserve"> SEQ Abbildung \* ARABIC </w:instrText>
      </w:r>
      <w:r w:rsidR="00992364">
        <w:fldChar w:fldCharType="separate"/>
      </w:r>
      <w:r w:rsidRPr="00463C36">
        <w:rPr>
          <w:noProof/>
        </w:rPr>
        <w:t>7</w:t>
      </w:r>
      <w:r w:rsidR="00992364">
        <w:rPr>
          <w:noProof/>
        </w:rPr>
        <w:fldChar w:fldCharType="end"/>
      </w:r>
      <w:r w:rsidRPr="00463C36">
        <w:t>: Ausgewählte Restriktionen</w:t>
      </w:r>
      <w:bookmarkEnd w:id="1028"/>
    </w:p>
    <w:p w14:paraId="393D8881" w14:textId="77777777" w:rsidR="00EE22F3" w:rsidRPr="00463C36" w:rsidRDefault="00EE22F3" w:rsidP="00EE22F3"/>
    <w:p w14:paraId="10208EFC" w14:textId="5877FFAC" w:rsidR="00F0006E" w:rsidRPr="00463C36" w:rsidRDefault="00F773D1" w:rsidP="00406C10">
      <w:pPr>
        <w:ind w:left="180" w:firstLine="720"/>
      </w:pPr>
      <w:r w:rsidRPr="00463C36">
        <w:t>Das Alter</w:t>
      </w:r>
      <w:ins w:id="1029" w:author="Hannah Knehr" w:date="2023-07-03T13:48:00Z">
        <w:r w:rsidR="0036676B" w:rsidRPr="00463C36">
          <w:t xml:space="preserve"> („Age“)</w:t>
        </w:r>
      </w:ins>
      <w:r w:rsidRPr="00463C36">
        <w:t xml:space="preserve"> </w:t>
      </w:r>
      <w:r w:rsidR="00692FED" w:rsidRPr="00463C36">
        <w:t>und der Beruf</w:t>
      </w:r>
      <w:ins w:id="1030" w:author="Hannah Knehr" w:date="2023-07-03T13:48:00Z">
        <w:r w:rsidR="0036676B" w:rsidRPr="00463C36">
          <w:t xml:space="preserve"> („Occupation“)</w:t>
        </w:r>
      </w:ins>
      <w:r w:rsidR="00692FED" w:rsidRPr="00463C36">
        <w:t xml:space="preserve"> sind Attribute</w:t>
      </w:r>
      <w:r w:rsidR="00261FAA" w:rsidRPr="00463C36">
        <w:t>,</w:t>
      </w:r>
      <w:r w:rsidR="00692FED" w:rsidRPr="00463C36">
        <w:t xml:space="preserve"> die vo</w:t>
      </w:r>
      <w:r w:rsidR="00261FAA" w:rsidRPr="00463C36">
        <w:t>n</w:t>
      </w:r>
      <w:r w:rsidR="00692FED" w:rsidRPr="00463C36">
        <w:t xml:space="preserve"> Kund</w:t>
      </w:r>
      <w:r w:rsidR="00261FAA" w:rsidRPr="00463C36">
        <w:t>Innen</w:t>
      </w:r>
      <w:r w:rsidR="00692FED" w:rsidRPr="00463C36">
        <w:t xml:space="preserve"> nur schwer geändert werden können. Die Zahlen </w:t>
      </w:r>
      <w:r w:rsidR="00261FAA" w:rsidRPr="00463C36">
        <w:t xml:space="preserve">am Ende der Klammern </w:t>
      </w:r>
      <w:r w:rsidR="00692FED" w:rsidRPr="00463C36">
        <w:t xml:space="preserve">stehen dabei für die Wichtigkeit dieser Fixierung. Da das </w:t>
      </w:r>
      <w:ins w:id="1031" w:author="Hannah Knehr" w:date="2023-07-03T13:48:00Z">
        <w:r w:rsidR="0036676B" w:rsidRPr="00463C36">
          <w:t xml:space="preserve">Alter („Age“) </w:t>
        </w:r>
      </w:ins>
      <w:del w:id="1032" w:author="Hannah Knehr" w:date="2023-07-03T13:48:00Z">
        <w:r w:rsidR="00692FED" w:rsidRPr="00463C36" w:rsidDel="0036676B">
          <w:delText xml:space="preserve">Alter </w:delText>
        </w:r>
      </w:del>
      <w:r w:rsidR="00692FED" w:rsidRPr="00463C36">
        <w:t xml:space="preserve">nicht geändert werden kann, der </w:t>
      </w:r>
      <w:ins w:id="1033" w:author="Hannah Knehr" w:date="2023-07-03T13:48:00Z">
        <w:r w:rsidR="0036676B" w:rsidRPr="00463C36">
          <w:t xml:space="preserve">Beruf („Occupation“) </w:t>
        </w:r>
      </w:ins>
      <w:del w:id="1034" w:author="Hannah Knehr" w:date="2023-07-03T13:48:00Z">
        <w:r w:rsidR="00692FED" w:rsidRPr="00463C36" w:rsidDel="0036676B">
          <w:delText xml:space="preserve">Beruf </w:delText>
        </w:r>
      </w:del>
      <w:r w:rsidR="00692FED" w:rsidRPr="00463C36">
        <w:t xml:space="preserve">jedoch mit viel Aufwand (bspw. </w:t>
      </w:r>
      <w:r w:rsidR="00261FAA" w:rsidRPr="00463C36">
        <w:t>e</w:t>
      </w:r>
      <w:r w:rsidR="00692FED" w:rsidRPr="00463C36">
        <w:t xml:space="preserve">iner </w:t>
      </w:r>
      <w:r w:rsidR="000359F1" w:rsidRPr="00463C36">
        <w:t>Umschulung</w:t>
      </w:r>
      <w:r w:rsidR="00692FED" w:rsidRPr="00463C36">
        <w:t xml:space="preserve">) </w:t>
      </w:r>
      <w:r w:rsidR="00812F88" w:rsidRPr="00463C36">
        <w:t xml:space="preserve">eventuell angepasst werden könnte, </w:t>
      </w:r>
      <w:r w:rsidR="00581534" w:rsidRPr="00463C36">
        <w:t xml:space="preserve">wird die </w:t>
      </w:r>
      <w:r w:rsidR="000359F1" w:rsidRPr="00463C36">
        <w:t>Restriktion</w:t>
      </w:r>
      <w:r w:rsidR="00581534" w:rsidRPr="00463C36">
        <w:t xml:space="preserve"> des Alters mit einem hohen Strafterm ausgestattet, während </w:t>
      </w:r>
      <w:r w:rsidR="00325C3C" w:rsidRPr="00463C36">
        <w:t xml:space="preserve">das Attribut Beruf nur </w:t>
      </w:r>
      <w:r w:rsidR="002C22F5" w:rsidRPr="00463C36">
        <w:t xml:space="preserve">mit </w:t>
      </w:r>
      <w:r w:rsidR="00325C3C" w:rsidRPr="00463C36">
        <w:t>eine</w:t>
      </w:r>
      <w:r w:rsidR="002C22F5" w:rsidRPr="00463C36">
        <w:t>m</w:t>
      </w:r>
      <w:r w:rsidR="00325C3C" w:rsidRPr="00463C36">
        <w:t xml:space="preserve"> geringen Strafterm </w:t>
      </w:r>
      <w:r w:rsidR="002C22F5" w:rsidRPr="00463C36">
        <w:t>versehen wird</w:t>
      </w:r>
      <w:r w:rsidR="00325C3C" w:rsidRPr="00463C36">
        <w:t xml:space="preserve">. </w:t>
      </w:r>
      <w:r w:rsidR="00EE22F3" w:rsidRPr="00463C36">
        <w:t>D</w:t>
      </w:r>
      <w:ins w:id="1035" w:author="Hannah Knehr" w:date="2023-07-03T13:46:00Z">
        <w:r w:rsidR="00C869E5" w:rsidRPr="00463C36">
          <w:t>er</w:t>
        </w:r>
      </w:ins>
      <w:del w:id="1036" w:author="Hannah Knehr" w:date="2023-07-03T13:46:00Z">
        <w:r w:rsidR="00EE22F3" w:rsidRPr="00463C36" w:rsidDel="00C869E5">
          <w:delText>ie</w:delText>
        </w:r>
      </w:del>
      <w:ins w:id="1037" w:author="Hannah Knehr" w:date="2023-07-03T13:46:00Z">
        <w:r w:rsidR="00406C10" w:rsidRPr="00463C36">
          <w:t xml:space="preserve"> Zinssatz („Interest_Rate“)</w:t>
        </w:r>
      </w:ins>
      <w:ins w:id="1038" w:author="Hannah Knehr" w:date="2023-07-03T13:47:00Z">
        <w:r w:rsidR="00C869E5" w:rsidRPr="00463C36">
          <w:t xml:space="preserve"> </w:t>
        </w:r>
      </w:ins>
      <w:ins w:id="1039" w:author="Hannah Knehr" w:date="2023-07-03T13:46:00Z">
        <w:r w:rsidR="00C869E5" w:rsidRPr="00463C36">
          <w:t xml:space="preserve">und die </w:t>
        </w:r>
      </w:ins>
      <w:ins w:id="1040" w:author="Hannah Knehr" w:date="2023-07-03T13:47:00Z">
        <w:r w:rsidR="00C869E5" w:rsidRPr="00463C36">
          <w:t xml:space="preserve">Alter Kredithistorie („Credit_History_Age“), </w:t>
        </w:r>
      </w:ins>
      <w:del w:id="1041" w:author="Hannah Knehr" w:date="2023-07-03T13:46:00Z">
        <w:r w:rsidR="00EE22F3" w:rsidRPr="00463C36" w:rsidDel="00406C10">
          <w:delText xml:space="preserve"> Zinssatz </w:delText>
        </w:r>
        <w:r w:rsidR="00EE22F3" w:rsidRPr="00463C36" w:rsidDel="00406C10">
          <w:rPr>
            <w:rPrChange w:id="1042" w:author="Hannah Knehr" w:date="2023-07-03T14:04:00Z">
              <w:rPr>
                <w:highlight w:val="yellow"/>
              </w:rPr>
            </w:rPrChange>
          </w:rPr>
          <w:delText>("Interest_Rate")</w:delText>
        </w:r>
        <w:r w:rsidR="00EE22F3" w:rsidRPr="00463C36" w:rsidDel="00406C10">
          <w:delText xml:space="preserve"> und die Kredithistorie </w:delText>
        </w:r>
      </w:del>
      <w:del w:id="1043" w:author="Hannah Knehr" w:date="2023-07-03T13:47:00Z">
        <w:r w:rsidR="00EE22F3" w:rsidRPr="00463C36" w:rsidDel="00C869E5">
          <w:rPr>
            <w:rPrChange w:id="1044" w:author="Hannah Knehr" w:date="2023-07-03T14:04:00Z">
              <w:rPr>
                <w:highlight w:val="yellow"/>
              </w:rPr>
            </w:rPrChange>
          </w:rPr>
          <w:delText>("Credit_History")</w:delText>
        </w:r>
        <w:r w:rsidR="00EE22F3" w:rsidRPr="00463C36" w:rsidDel="00C869E5">
          <w:delText xml:space="preserve"> </w:delText>
        </w:r>
      </w:del>
      <w:r w:rsidR="00EE22F3" w:rsidRPr="00463C36">
        <w:t>s</w:t>
      </w:r>
      <w:r w:rsidR="0064312F" w:rsidRPr="00463C36">
        <w:t xml:space="preserve">ind </w:t>
      </w:r>
      <w:r w:rsidR="00E8158F" w:rsidRPr="00463C36">
        <w:t>Attribute,</w:t>
      </w:r>
      <w:r w:rsidR="0064312F" w:rsidRPr="00463C36">
        <w:t xml:space="preserve"> die durch </w:t>
      </w:r>
      <w:r w:rsidR="0064312F" w:rsidRPr="00463C36">
        <w:lastRenderedPageBreak/>
        <w:t xml:space="preserve">vergangenes Verhalten </w:t>
      </w:r>
      <w:r w:rsidR="002C22F5" w:rsidRPr="00463C36">
        <w:t>entstanden sind</w:t>
      </w:r>
      <w:r w:rsidR="0064312F" w:rsidRPr="00463C36">
        <w:t xml:space="preserve"> und somit ebenso nicht verändert werden können. Deshalb erhalten auch diese zwei Attribute den Strafterm 10.</w:t>
      </w:r>
      <w:ins w:id="1045" w:author="Hannah Knehr" w:date="2023-07-03T13:50:00Z">
        <w:r w:rsidR="000B5157" w:rsidRPr="00463C36">
          <w:t xml:space="preserve"> </w:t>
        </w:r>
      </w:ins>
      <w:del w:id="1046" w:author="Hannah Knehr" w:date="2023-07-03T13:50:00Z">
        <w:r w:rsidR="0064312F" w:rsidRPr="00463C36" w:rsidDel="000B5157">
          <w:delText xml:space="preserve"> Das </w:delText>
        </w:r>
      </w:del>
      <w:ins w:id="1047" w:author="Hannah Knehr" w:date="2023-07-03T13:50:00Z">
        <w:r w:rsidR="000B5157" w:rsidRPr="00463C36">
          <w:t xml:space="preserve">Die Attribute </w:t>
        </w:r>
      </w:ins>
      <w:ins w:id="1048" w:author="Hannah Knehr" w:date="2023-07-03T13:49:00Z">
        <w:r w:rsidR="0034316D" w:rsidRPr="00463C36">
          <w:t>Jahreseinkommen („Annual_Income“)</w:t>
        </w:r>
      </w:ins>
      <w:ins w:id="1049" w:author="Hannah Knehr" w:date="2023-07-03T13:50:00Z">
        <w:r w:rsidR="0034316D" w:rsidRPr="00463C36">
          <w:t xml:space="preserve">, </w:t>
        </w:r>
      </w:ins>
      <w:ins w:id="1050" w:author="Hannah Knehr" w:date="2023-07-03T13:49:00Z">
        <w:r w:rsidR="0034316D" w:rsidRPr="00463C36">
          <w:t xml:space="preserve">Monatsgehalt </w:t>
        </w:r>
      </w:ins>
      <w:ins w:id="1051" w:author="Hannah Knehr" w:date="2023-07-03T13:50:00Z">
        <w:r w:rsidR="0034316D" w:rsidRPr="00463C36">
          <w:t>(</w:t>
        </w:r>
      </w:ins>
      <w:ins w:id="1052" w:author="Hannah Knehr" w:date="2023-07-03T13:49:00Z">
        <w:r w:rsidR="0034316D" w:rsidRPr="00463C36">
          <w:t>„Monthly_Inhand_Salary“),</w:t>
        </w:r>
      </w:ins>
      <w:del w:id="1053" w:author="Hannah Knehr" w:date="2023-07-03T13:50:00Z">
        <w:r w:rsidR="0064312F" w:rsidRPr="00463C36" w:rsidDel="0034316D">
          <w:delText>jährl</w:delText>
        </w:r>
        <w:r w:rsidR="002F25E7" w:rsidRPr="00463C36" w:rsidDel="0034316D">
          <w:delText xml:space="preserve">iche und monatliche </w:delText>
        </w:r>
        <w:r w:rsidR="0064312F" w:rsidRPr="00463C36" w:rsidDel="0034316D">
          <w:delText xml:space="preserve">Einkommen, </w:delText>
        </w:r>
      </w:del>
      <w:ins w:id="1054" w:author="Hannah Knehr" w:date="2023-07-03T13:50:00Z">
        <w:r w:rsidR="000B5157" w:rsidRPr="00463C36">
          <w:t xml:space="preserve"> Ausstehende Schulden („Outstanding_Debt“) </w:t>
        </w:r>
      </w:ins>
      <w:del w:id="1055" w:author="Hannah Knehr" w:date="2023-07-03T13:50:00Z">
        <w:r w:rsidR="002F25E7" w:rsidRPr="00463C36" w:rsidDel="000B5157">
          <w:delText xml:space="preserve">die ausstehenden Schulden </w:delText>
        </w:r>
      </w:del>
      <w:r w:rsidR="002F25E7" w:rsidRPr="00463C36">
        <w:t>sowie</w:t>
      </w:r>
      <w:ins w:id="1056" w:author="Hannah Knehr" w:date="2023-07-03T13:51:00Z">
        <w:r w:rsidR="006506A5" w:rsidRPr="00463C36">
          <w:t xml:space="preserve"> </w:t>
        </w:r>
      </w:ins>
      <w:del w:id="1057" w:author="Hannah Knehr" w:date="2023-07-03T13:51:00Z">
        <w:r w:rsidR="002F25E7" w:rsidRPr="00463C36" w:rsidDel="006506A5">
          <w:delText xml:space="preserve"> </w:delText>
        </w:r>
      </w:del>
      <w:ins w:id="1058" w:author="Hannah Knehr" w:date="2023-07-03T13:51:00Z">
        <w:r w:rsidR="006506A5" w:rsidRPr="00463C36">
          <w:t>Monatlich angelegter Betrag („Amount_invested_monthly“)</w:t>
        </w:r>
      </w:ins>
      <w:del w:id="1059" w:author="Hannah Knehr" w:date="2023-07-03T13:51:00Z">
        <w:r w:rsidR="002F25E7" w:rsidRPr="00463C36" w:rsidDel="006506A5">
          <w:delText xml:space="preserve">der Betrag an investiertem Vermögen </w:delText>
        </w:r>
      </w:del>
      <w:ins w:id="1060" w:author="Hannah Knehr" w:date="2023-07-03T13:51:00Z">
        <w:r w:rsidR="006506A5" w:rsidRPr="00463C36">
          <w:t xml:space="preserve"> </w:t>
        </w:r>
      </w:ins>
      <w:r w:rsidR="002F25E7" w:rsidRPr="00463C36">
        <w:t xml:space="preserve">können zwar geändert werden, in der Realität ist dies jedoch meistens nur zu einem gewissem Prozentsatz möglich. Deshalb wird festgelegt, dass diese </w:t>
      </w:r>
      <w:r w:rsidR="000359F1" w:rsidRPr="00463C36">
        <w:t>Attribute</w:t>
      </w:r>
      <w:r w:rsidR="002F25E7" w:rsidRPr="00463C36">
        <w:t xml:space="preserve"> sich jeweils nur um maximal 50% erhöhen dürfen. Außerdem wird durch den Strafterm zwei ebenfalls berücksichtigt, dass es einen gewissen Aufwand </w:t>
      </w:r>
      <w:r w:rsidR="00E8158F" w:rsidRPr="00463C36">
        <w:t>benötigt,</w:t>
      </w:r>
      <w:r w:rsidR="002F25E7" w:rsidRPr="00463C36">
        <w:t xml:space="preserve"> um diese Attribute zu verändern. </w:t>
      </w:r>
    </w:p>
    <w:p w14:paraId="076A2714" w14:textId="77777777" w:rsidR="000359F1" w:rsidRPr="00463C36" w:rsidRDefault="000359F1" w:rsidP="002C22F5">
      <w:pPr>
        <w:ind w:left="180" w:firstLine="720"/>
      </w:pPr>
    </w:p>
    <w:p w14:paraId="37CC94D0" w14:textId="2300E528" w:rsidR="00480D43" w:rsidRPr="00463C36" w:rsidRDefault="002C22F5" w:rsidP="002C22F5">
      <w:pPr>
        <w:ind w:left="180" w:firstLine="720"/>
      </w:pPr>
      <w:r w:rsidRPr="00463C36">
        <w:t>Diese</w:t>
      </w:r>
      <w:ins w:id="1061" w:author="Hannah Knehr" w:date="2023-07-03T13:54:00Z">
        <w:r w:rsidR="00FB526F" w:rsidRPr="00463C36">
          <w:t xml:space="preserve"> gewählten</w:t>
        </w:r>
      </w:ins>
      <w:r w:rsidR="00C975AD" w:rsidRPr="00463C36">
        <w:t xml:space="preserve"> Restriktionen </w:t>
      </w:r>
      <w:r w:rsidRPr="00463C36">
        <w:t xml:space="preserve">schränken </w:t>
      </w:r>
      <w:r w:rsidR="00C975AD" w:rsidRPr="00463C36">
        <w:t xml:space="preserve">den </w:t>
      </w:r>
      <w:r w:rsidR="00E8158F" w:rsidRPr="00463C36">
        <w:t>CARE-Algorithmus</w:t>
      </w:r>
      <w:r w:rsidR="00C975AD" w:rsidRPr="00463C36">
        <w:t xml:space="preserve"> </w:t>
      </w:r>
      <w:del w:id="1062" w:author="Hannah Knehr" w:date="2023-07-03T13:53:00Z">
        <w:r w:rsidR="00C975AD" w:rsidRPr="00463C36" w:rsidDel="00FB526F">
          <w:delText xml:space="preserve">genug </w:delText>
        </w:r>
      </w:del>
      <w:ins w:id="1063" w:author="Hannah Knehr" w:date="2023-07-03T13:53:00Z">
        <w:r w:rsidR="00FB526F" w:rsidRPr="00463C36">
          <w:t xml:space="preserve">ausreichend </w:t>
        </w:r>
      </w:ins>
      <w:r w:rsidR="00C975AD" w:rsidRPr="00463C36">
        <w:t xml:space="preserve">ein, </w:t>
      </w:r>
      <w:r w:rsidRPr="00463C36">
        <w:t>um</w:t>
      </w:r>
      <w:r w:rsidR="00C975AD" w:rsidRPr="00463C36">
        <w:t xml:space="preserve"> sinnvolle </w:t>
      </w:r>
      <w:ins w:id="1064" w:author="Hannah Knehr" w:date="2023-07-03T13:54:00Z">
        <w:r w:rsidR="00FB526F" w:rsidRPr="00463C36">
          <w:t xml:space="preserve">und realitätsnahe </w:t>
        </w:r>
      </w:ins>
      <w:r w:rsidR="00C975AD" w:rsidRPr="00463C36">
        <w:t xml:space="preserve">kontrafaktischen Erklärungen </w:t>
      </w:r>
      <w:r w:rsidRPr="00463C36">
        <w:t>zu erzeugen</w:t>
      </w:r>
      <w:r w:rsidR="00771762" w:rsidRPr="00463C36">
        <w:t xml:space="preserve">. </w:t>
      </w:r>
      <w:r w:rsidRPr="00463C36">
        <w:t>W</w:t>
      </w:r>
      <w:r w:rsidR="00771762" w:rsidRPr="00463C36">
        <w:t>eitere</w:t>
      </w:r>
      <w:r w:rsidRPr="00463C36">
        <w:t xml:space="preserve"> Restriktionen, die die Realität noch </w:t>
      </w:r>
      <w:del w:id="1065" w:author="Hannah Knehr" w:date="2023-07-03T13:54:00Z">
        <w:r w:rsidRPr="00463C36" w:rsidDel="00FB526F">
          <w:delText xml:space="preserve">etwas </w:delText>
        </w:r>
      </w:del>
      <w:r w:rsidRPr="00463C36">
        <w:t xml:space="preserve">besser </w:t>
      </w:r>
      <w:del w:id="1066" w:author="Hannah Knehr" w:date="2023-07-03T13:54:00Z">
        <w:r w:rsidRPr="00463C36" w:rsidDel="00FB526F">
          <w:delText xml:space="preserve">darstellen </w:delText>
        </w:r>
      </w:del>
      <w:ins w:id="1067" w:author="Hannah Knehr" w:date="2023-07-03T13:54:00Z">
        <w:r w:rsidR="00FB526F" w:rsidRPr="00463C36">
          <w:t xml:space="preserve">repräsentieren </w:t>
        </w:r>
      </w:ins>
      <w:r w:rsidRPr="00463C36">
        <w:t>würden</w:t>
      </w:r>
      <w:del w:id="1068" w:author="Hannah Knehr" w:date="2023-07-03T13:53:00Z">
        <w:r w:rsidRPr="00463C36" w:rsidDel="00710287">
          <w:delText xml:space="preserve">, </w:delText>
        </w:r>
      </w:del>
      <w:ins w:id="1069" w:author="Hannah Knehr" w:date="2023-07-03T13:53:00Z">
        <w:r w:rsidR="00710287" w:rsidRPr="00463C36">
          <w:t xml:space="preserve">, </w:t>
        </w:r>
        <w:r w:rsidR="00FB526F" w:rsidRPr="00463C36">
          <w:t xml:space="preserve">schränken </w:t>
        </w:r>
      </w:ins>
      <w:del w:id="1070" w:author="Hannah Knehr" w:date="2023-07-03T13:53:00Z">
        <w:r w:rsidR="00771762" w:rsidRPr="00463C36" w:rsidDel="00FB526F">
          <w:delText>ist der</w:delText>
        </w:r>
      </w:del>
      <w:ins w:id="1071" w:author="Hannah Knehr" w:date="2023-07-03T13:53:00Z">
        <w:r w:rsidR="00FB526F" w:rsidRPr="00463C36">
          <w:t>den</w:t>
        </w:r>
      </w:ins>
      <w:r w:rsidR="00771762" w:rsidRPr="00463C36">
        <w:t xml:space="preserve"> Algorithmus </w:t>
      </w:r>
      <w:r w:rsidRPr="00463C36">
        <w:t xml:space="preserve">jedoch </w:t>
      </w:r>
      <w:r w:rsidR="00771762" w:rsidRPr="00463C36">
        <w:t xml:space="preserve">zu sehr </w:t>
      </w:r>
      <w:del w:id="1072" w:author="Hannah Knehr" w:date="2023-07-03T13:53:00Z">
        <w:r w:rsidR="00771762" w:rsidRPr="00463C36" w:rsidDel="00FB526F">
          <w:delText xml:space="preserve">limitiert </w:delText>
        </w:r>
      </w:del>
      <w:ins w:id="1073" w:author="Hannah Knehr" w:date="2023-07-03T13:53:00Z">
        <w:r w:rsidR="00FB526F" w:rsidRPr="00463C36">
          <w:t xml:space="preserve">ein </w:t>
        </w:r>
      </w:ins>
      <w:r w:rsidR="00771762" w:rsidRPr="00463C36">
        <w:t xml:space="preserve">und </w:t>
      </w:r>
      <w:ins w:id="1074" w:author="Hannah Knehr" w:date="2023-07-03T13:54:00Z">
        <w:r w:rsidR="00725817" w:rsidRPr="00463C36">
          <w:t>es werden</w:t>
        </w:r>
      </w:ins>
      <w:del w:id="1075" w:author="Hannah Knehr" w:date="2023-07-03T13:54:00Z">
        <w:r w:rsidR="00771762" w:rsidRPr="00463C36" w:rsidDel="00725817">
          <w:delText>liefert</w:delText>
        </w:r>
      </w:del>
      <w:r w:rsidR="00771762" w:rsidRPr="00463C36">
        <w:t xml:space="preserve"> keine </w:t>
      </w:r>
      <w:del w:id="1076" w:author="Hannah Knehr" w:date="2023-07-03T13:54:00Z">
        <w:r w:rsidR="00771762" w:rsidRPr="00463C36" w:rsidDel="00725817">
          <w:delText xml:space="preserve">guten </w:delText>
        </w:r>
      </w:del>
      <w:ins w:id="1077" w:author="Hannah Knehr" w:date="2023-07-03T13:54:00Z">
        <w:r w:rsidR="00725817" w:rsidRPr="00463C36">
          <w:t>sinnvolle</w:t>
        </w:r>
      </w:ins>
      <w:ins w:id="1078" w:author="Hannah Knehr" w:date="2023-07-03T13:56:00Z">
        <w:r w:rsidR="00E42739" w:rsidRPr="00463C36">
          <w:t>n</w:t>
        </w:r>
      </w:ins>
      <w:ins w:id="1079" w:author="Hannah Knehr" w:date="2023-07-03T13:54:00Z">
        <w:r w:rsidR="00725817" w:rsidRPr="00463C36">
          <w:t xml:space="preserve"> kontrafaktischen </w:t>
        </w:r>
      </w:ins>
      <w:r w:rsidR="00771762" w:rsidRPr="00463C36">
        <w:t>Erklärungen mehr</w:t>
      </w:r>
      <w:ins w:id="1080" w:author="Hannah Knehr" w:date="2023-07-03T13:54:00Z">
        <w:r w:rsidR="00725817" w:rsidRPr="00463C36">
          <w:t xml:space="preserve"> generiert</w:t>
        </w:r>
      </w:ins>
      <w:r w:rsidR="00771762" w:rsidRPr="00463C36">
        <w:t xml:space="preserve">. </w:t>
      </w:r>
      <w:r w:rsidRPr="00463C36">
        <w:t>Um kundInnenfreundliche</w:t>
      </w:r>
      <w:ins w:id="1081" w:author="Hannah Knehr" w:date="2023-07-03T13:55:00Z">
        <w:r w:rsidR="00EA0DD9" w:rsidRPr="00463C36">
          <w:t xml:space="preserve"> und konstruktive</w:t>
        </w:r>
      </w:ins>
      <w:r w:rsidRPr="00463C36">
        <w:t xml:space="preserve"> Erklärungen zu liefern,</w:t>
      </w:r>
      <w:ins w:id="1082" w:author="Hannah Knehr" w:date="2023-07-03T13:55:00Z">
        <w:r w:rsidR="00A652A2" w:rsidRPr="00463C36">
          <w:t xml:space="preserve"> </w:t>
        </w:r>
        <w:r w:rsidR="00EA0DD9" w:rsidRPr="00463C36">
          <w:t>wurden deshalb diese Restriktionen und kein</w:t>
        </w:r>
      </w:ins>
      <w:ins w:id="1083" w:author="Hannah Knehr" w:date="2023-07-03T13:56:00Z">
        <w:r w:rsidR="00EA0DD9" w:rsidRPr="00463C36">
          <w:t xml:space="preserve">e weiteren </w:t>
        </w:r>
        <w:r w:rsidR="00E42739" w:rsidRPr="00463C36">
          <w:t>festgelegt</w:t>
        </w:r>
        <w:r w:rsidR="00EA0DD9" w:rsidRPr="00463C36">
          <w:t xml:space="preserve">. </w:t>
        </w:r>
      </w:ins>
      <w:del w:id="1084" w:author="Hannah Knehr" w:date="2023-07-03T13:55:00Z">
        <w:r w:rsidRPr="00463C36" w:rsidDel="00A652A2">
          <w:delText xml:space="preserve"> sind die gewählten Restriktionen deshalb am sinnvollsten</w:delText>
        </w:r>
        <w:r w:rsidR="00771762" w:rsidRPr="00463C36" w:rsidDel="00A652A2">
          <w:delText xml:space="preserve">. </w:delText>
        </w:r>
      </w:del>
    </w:p>
    <w:p w14:paraId="2A6F21B3" w14:textId="77777777" w:rsidR="002F25E7" w:rsidRPr="00463C36" w:rsidRDefault="002F25E7" w:rsidP="00480D43"/>
    <w:p w14:paraId="6B7E38B7" w14:textId="574048C6" w:rsidR="00480D43" w:rsidRPr="00463C36" w:rsidRDefault="00480D43" w:rsidP="00480D43">
      <w:pPr>
        <w:pStyle w:val="berschrift2"/>
        <w:ind w:left="900"/>
        <w:rPr>
          <w:lang w:val="de-DE"/>
        </w:rPr>
      </w:pPr>
      <w:bookmarkStart w:id="1085" w:name="_Auswertung"/>
      <w:bookmarkStart w:id="1086" w:name="_Toc139285437"/>
      <w:bookmarkEnd w:id="1085"/>
      <w:r w:rsidRPr="00463C36">
        <w:rPr>
          <w:lang w:val="de-DE"/>
        </w:rPr>
        <w:t>Auswertung</w:t>
      </w:r>
      <w:bookmarkEnd w:id="1086"/>
    </w:p>
    <w:p w14:paraId="455AC3A8" w14:textId="16554FA4" w:rsidR="00025B9B" w:rsidRPr="00463C36" w:rsidRDefault="00025B9B" w:rsidP="002C22F5">
      <w:pPr>
        <w:ind w:left="180" w:firstLine="720"/>
      </w:pPr>
      <w:r w:rsidRPr="00463C36">
        <w:t>Da nun alle technischen, notwendigen Schritte implementiert wurden, konnten kontrafaktische Erklärungen generier</w:t>
      </w:r>
      <w:r w:rsidR="002C22F5" w:rsidRPr="00463C36">
        <w:t>t werden</w:t>
      </w:r>
      <w:r w:rsidRPr="00463C36">
        <w:t xml:space="preserve">. Hierfür </w:t>
      </w:r>
      <w:r w:rsidR="002C22F5" w:rsidRPr="00463C36">
        <w:t>wurden</w:t>
      </w:r>
      <w:r w:rsidRPr="00463C36">
        <w:t xml:space="preserve"> zufällig ausgewählte Instanzen aus dem Testdatensatz herangezogen, welche allesamt in einem Lauf durch </w:t>
      </w:r>
      <w:r w:rsidR="002C22F5" w:rsidRPr="00463C36">
        <w:t>den</w:t>
      </w:r>
      <w:r w:rsidRPr="00463C36">
        <w:t xml:space="preserve"> geschriebenen Loop an den </w:t>
      </w:r>
      <w:r w:rsidR="00D37FC2" w:rsidRPr="00463C36">
        <w:t>CARE-Algorithmus</w:t>
      </w:r>
      <w:r w:rsidRPr="00463C36">
        <w:t xml:space="preserve"> übergeben wurden. Im Folgenden werden </w:t>
      </w:r>
      <w:r w:rsidR="002C22F5" w:rsidRPr="00463C36">
        <w:t>drei</w:t>
      </w:r>
      <w:r w:rsidRPr="00463C36">
        <w:t xml:space="preserve"> Beispiel</w:t>
      </w:r>
      <w:r w:rsidR="000570DE" w:rsidRPr="00463C36">
        <w:t>erklärungen</w:t>
      </w:r>
      <w:r w:rsidRPr="00463C36">
        <w:t xml:space="preserve"> gezeigt:</w:t>
      </w:r>
      <w:r w:rsidR="000570DE" w:rsidRPr="00463C36">
        <w:t xml:space="preserve"> Die ersten</w:t>
      </w:r>
      <w:r w:rsidRPr="00463C36">
        <w:t xml:space="preserve"> </w:t>
      </w:r>
      <w:r w:rsidR="002C22F5" w:rsidRPr="00463C36">
        <w:t>zwei</w:t>
      </w:r>
      <w:r w:rsidRPr="00463C36">
        <w:t xml:space="preserve"> </w:t>
      </w:r>
      <w:r w:rsidR="000570DE" w:rsidRPr="00463C36">
        <w:t xml:space="preserve">repräsentieren gelungene kontrafaktische Erklärungen, letztere wiederrum eine misslungene Erklärung. Die Interpretationen und Eindrücke werden im darauffolgenden </w:t>
      </w:r>
      <w:del w:id="1087" w:author="Hannah Knehr" w:date="2023-07-03T13:57:00Z">
        <w:r w:rsidR="000570DE" w:rsidRPr="00463C36" w:rsidDel="008913DE">
          <w:delText xml:space="preserve">Schlussteil </w:delText>
        </w:r>
      </w:del>
      <w:ins w:id="1088" w:author="Hannah Knehr" w:date="2023-07-03T13:57:00Z">
        <w:r w:rsidR="008913DE" w:rsidRPr="00463C36">
          <w:t xml:space="preserve">Diskussionsteil </w:t>
        </w:r>
      </w:ins>
      <w:r w:rsidR="000570DE" w:rsidRPr="00463C36">
        <w:t>(</w:t>
      </w:r>
      <w:r w:rsidRPr="00463C36">
        <w:fldChar w:fldCharType="begin"/>
      </w:r>
      <w:r w:rsidRPr="00463C36">
        <w:instrText>HYPERLINK \l "_Dikussion"</w:instrText>
      </w:r>
      <w:r w:rsidRPr="00463C36">
        <w:fldChar w:fldCharType="separate"/>
      </w:r>
      <w:r w:rsidR="000570DE" w:rsidRPr="00463C36">
        <w:rPr>
          <w:rStyle w:val="Hyperlink"/>
          <w:color w:val="auto"/>
          <w:u w:val="none"/>
          <w:rPrChange w:id="1089" w:author="Hannah Knehr" w:date="2023-07-03T14:04:00Z">
            <w:rPr>
              <w:rStyle w:val="Hyperlink"/>
            </w:rPr>
          </w:rPrChange>
        </w:rPr>
        <w:t>Kapitel 5</w:t>
      </w:r>
      <w:r w:rsidRPr="00463C36">
        <w:rPr>
          <w:rStyle w:val="Hyperlink"/>
          <w:color w:val="auto"/>
          <w:u w:val="none"/>
          <w:rPrChange w:id="1090" w:author="Hannah Knehr" w:date="2023-07-03T14:04:00Z">
            <w:rPr>
              <w:rStyle w:val="Hyperlink"/>
            </w:rPr>
          </w:rPrChange>
        </w:rPr>
        <w:fldChar w:fldCharType="end"/>
      </w:r>
      <w:r w:rsidR="000570DE" w:rsidRPr="00463C36">
        <w:t>) wiedergegeben.</w:t>
      </w:r>
    </w:p>
    <w:p w14:paraId="7B2BD820" w14:textId="77777777" w:rsidR="000570DE" w:rsidRPr="00463C36" w:rsidRDefault="000570DE" w:rsidP="00025B9B">
      <w:commentRangeStart w:id="1091"/>
      <w:commentRangeStart w:id="1092"/>
      <w:commentRangeStart w:id="1093"/>
      <w:commentRangeStart w:id="1094"/>
    </w:p>
    <w:p w14:paraId="74C3F6BE" w14:textId="77777777" w:rsidR="002C22F5" w:rsidRPr="00463C36" w:rsidRDefault="00EB736C" w:rsidP="002C22F5">
      <w:pPr>
        <w:keepNext/>
        <w:jc w:val="center"/>
      </w:pPr>
      <w:r w:rsidRPr="00463C36">
        <w:rPr>
          <w:noProof/>
        </w:rPr>
        <w:drawing>
          <wp:inline distT="0" distB="0" distL="0" distR="0" wp14:anchorId="7767A5CD" wp14:editId="6E4D4CBF">
            <wp:extent cx="6038831" cy="323420"/>
            <wp:effectExtent l="0" t="0" r="635" b="635"/>
            <wp:docPr id="106503551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2798" cy="355767"/>
                    </a:xfrm>
                    <a:prstGeom prst="rect">
                      <a:avLst/>
                    </a:prstGeom>
                    <a:noFill/>
                    <a:ln>
                      <a:noFill/>
                    </a:ln>
                  </pic:spPr>
                </pic:pic>
              </a:graphicData>
            </a:graphic>
          </wp:inline>
        </w:drawing>
      </w:r>
    </w:p>
    <w:p w14:paraId="50FA6A24" w14:textId="06175D08" w:rsidR="000570DE" w:rsidRPr="00463C36" w:rsidRDefault="002C22F5" w:rsidP="002C22F5">
      <w:pPr>
        <w:pStyle w:val="Beschriftung"/>
        <w:jc w:val="center"/>
      </w:pPr>
      <w:bookmarkStart w:id="1095" w:name="_Toc139233343"/>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8</w:t>
      </w:r>
      <w:r w:rsidR="00992364">
        <w:rPr>
          <w:noProof/>
        </w:rPr>
        <w:fldChar w:fldCharType="end"/>
      </w:r>
      <w:r w:rsidRPr="00463C36">
        <w:t xml:space="preserve">: Ausschnitt von Fakt (hier </w:t>
      </w:r>
      <w:r w:rsidRPr="00463C36">
        <w:rPr>
          <w:rPrChange w:id="1096" w:author="Hannah Knehr" w:date="2023-07-03T14:04:00Z">
            <w:rPr>
              <w:highlight w:val="yellow"/>
            </w:rPr>
          </w:rPrChange>
        </w:rPr>
        <w:t>„x“) und</w:t>
      </w:r>
      <w:r w:rsidRPr="00463C36">
        <w:t xml:space="preserve"> dazugehöriger Folie (hier </w:t>
      </w:r>
      <w:r w:rsidRPr="00463C36">
        <w:rPr>
          <w:rPrChange w:id="1097" w:author="Hannah Knehr" w:date="2023-07-03T14:04:00Z">
            <w:rPr>
              <w:highlight w:val="yellow"/>
            </w:rPr>
          </w:rPrChange>
        </w:rPr>
        <w:t>„cf_0“)</w:t>
      </w:r>
      <w:bookmarkEnd w:id="1095"/>
      <w:r w:rsidRPr="00463C36">
        <w:rPr>
          <w:rPrChange w:id="1098" w:author="Hannah Knehr" w:date="2023-07-03T14:04:00Z">
            <w:rPr>
              <w:highlight w:val="yellow"/>
            </w:rPr>
          </w:rPrChange>
        </w:rPr>
        <w:t xml:space="preserve"> </w:t>
      </w:r>
    </w:p>
    <w:p w14:paraId="6CA25852" w14:textId="77777777" w:rsidR="00191800" w:rsidRPr="00463C36" w:rsidRDefault="00191800" w:rsidP="00191800"/>
    <w:p w14:paraId="4742A358" w14:textId="77777777" w:rsidR="002C22F5" w:rsidRPr="00463C36" w:rsidRDefault="00FE3899" w:rsidP="002C22F5">
      <w:pPr>
        <w:keepNext/>
        <w:jc w:val="center"/>
      </w:pPr>
      <w:r w:rsidRPr="00463C36">
        <w:rPr>
          <w:noProof/>
        </w:rPr>
        <w:drawing>
          <wp:inline distT="0" distB="0" distL="0" distR="0" wp14:anchorId="4A6F0ED4" wp14:editId="594546E2">
            <wp:extent cx="6049404" cy="292100"/>
            <wp:effectExtent l="0" t="0" r="8890" b="0"/>
            <wp:docPr id="16344367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36776" name=""/>
                    <pic:cNvPicPr/>
                  </pic:nvPicPr>
                  <pic:blipFill>
                    <a:blip r:embed="rId30"/>
                    <a:stretch>
                      <a:fillRect/>
                    </a:stretch>
                  </pic:blipFill>
                  <pic:spPr>
                    <a:xfrm>
                      <a:off x="0" y="0"/>
                      <a:ext cx="6129347" cy="295960"/>
                    </a:xfrm>
                    <a:prstGeom prst="rect">
                      <a:avLst/>
                    </a:prstGeom>
                  </pic:spPr>
                </pic:pic>
              </a:graphicData>
            </a:graphic>
          </wp:inline>
        </w:drawing>
      </w:r>
    </w:p>
    <w:p w14:paraId="4F464169" w14:textId="4F81629D" w:rsidR="00EB736C" w:rsidRPr="00463C36" w:rsidRDefault="002C22F5" w:rsidP="002C22F5">
      <w:pPr>
        <w:pStyle w:val="Beschriftung"/>
        <w:jc w:val="center"/>
      </w:pPr>
      <w:bookmarkStart w:id="1099" w:name="_Toc139233344"/>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9</w:t>
      </w:r>
      <w:r w:rsidR="00992364">
        <w:rPr>
          <w:noProof/>
        </w:rPr>
        <w:fldChar w:fldCharType="end"/>
      </w:r>
      <w:r w:rsidRPr="00463C36">
        <w:t>: Evaluationsmetriken um Unterschied von Fa</w:t>
      </w:r>
      <w:r w:rsidR="004A470F" w:rsidRPr="00463C36">
        <w:t>k</w:t>
      </w:r>
      <w:r w:rsidRPr="00463C36">
        <w:t xml:space="preserve">t </w:t>
      </w:r>
      <w:r w:rsidRPr="00463C36">
        <w:rPr>
          <w:rPrChange w:id="1100" w:author="Hannah Knehr" w:date="2023-07-03T14:04:00Z">
            <w:rPr>
              <w:highlight w:val="yellow"/>
            </w:rPr>
          </w:rPrChange>
        </w:rPr>
        <w:t xml:space="preserve">(„x“) </w:t>
      </w:r>
      <w:r w:rsidRPr="00463C36">
        <w:t xml:space="preserve">zu </w:t>
      </w:r>
      <w:r w:rsidRPr="00463C36">
        <w:rPr>
          <w:rPrChange w:id="1101" w:author="Hannah Knehr" w:date="2023-07-03T14:04:00Z">
            <w:rPr>
              <w:highlight w:val="yellow"/>
            </w:rPr>
          </w:rPrChange>
        </w:rPr>
        <w:t>F</w:t>
      </w:r>
      <w:r w:rsidR="004A470F" w:rsidRPr="00463C36">
        <w:rPr>
          <w:rPrChange w:id="1102" w:author="Hannah Knehr" w:date="2023-07-03T14:04:00Z">
            <w:rPr>
              <w:highlight w:val="yellow"/>
            </w:rPr>
          </w:rPrChange>
        </w:rPr>
        <w:t>o</w:t>
      </w:r>
      <w:r w:rsidRPr="00463C36">
        <w:rPr>
          <w:rPrChange w:id="1103" w:author="Hannah Knehr" w:date="2023-07-03T14:04:00Z">
            <w:rPr>
              <w:highlight w:val="yellow"/>
            </w:rPr>
          </w:rPrChange>
        </w:rPr>
        <w:t>l</w:t>
      </w:r>
      <w:r w:rsidR="004A470F" w:rsidRPr="00463C36">
        <w:rPr>
          <w:rPrChange w:id="1104" w:author="Hannah Knehr" w:date="2023-07-03T14:04:00Z">
            <w:rPr>
              <w:highlight w:val="yellow"/>
            </w:rPr>
          </w:rPrChange>
        </w:rPr>
        <w:t>ie</w:t>
      </w:r>
      <w:r w:rsidRPr="00463C36">
        <w:rPr>
          <w:rPrChange w:id="1105" w:author="Hannah Knehr" w:date="2023-07-03T14:04:00Z">
            <w:rPr>
              <w:highlight w:val="yellow"/>
            </w:rPr>
          </w:rPrChange>
        </w:rPr>
        <w:t xml:space="preserve"> („cf_0“) </w:t>
      </w:r>
      <w:r w:rsidRPr="00463C36">
        <w:t>fassbar zu machen</w:t>
      </w:r>
      <w:commentRangeEnd w:id="1091"/>
      <w:r w:rsidR="00F07A04" w:rsidRPr="00463C36">
        <w:rPr>
          <w:rStyle w:val="Kommentarzeichen"/>
          <w:b w:val="0"/>
          <w:bCs w:val="0"/>
        </w:rPr>
        <w:commentReference w:id="1091"/>
      </w:r>
      <w:commentRangeEnd w:id="1092"/>
      <w:r w:rsidR="009C1469" w:rsidRPr="00463C36">
        <w:rPr>
          <w:rStyle w:val="Kommentarzeichen"/>
          <w:b w:val="0"/>
          <w:bCs w:val="0"/>
        </w:rPr>
        <w:commentReference w:id="1092"/>
      </w:r>
      <w:commentRangeEnd w:id="1093"/>
      <w:r w:rsidR="00F96720" w:rsidRPr="00463C36">
        <w:rPr>
          <w:rStyle w:val="Kommentarzeichen"/>
          <w:b w:val="0"/>
          <w:bCs w:val="0"/>
        </w:rPr>
        <w:commentReference w:id="1093"/>
      </w:r>
      <w:commentRangeEnd w:id="1094"/>
      <w:r w:rsidR="00F96720" w:rsidRPr="00463C36">
        <w:rPr>
          <w:rStyle w:val="Kommentarzeichen"/>
          <w:b w:val="0"/>
          <w:bCs w:val="0"/>
        </w:rPr>
        <w:commentReference w:id="1094"/>
      </w:r>
      <w:bookmarkEnd w:id="1099"/>
    </w:p>
    <w:p w14:paraId="57A68A40" w14:textId="77777777" w:rsidR="00FE3899" w:rsidRPr="00463C36" w:rsidRDefault="00FE3899" w:rsidP="00025B9B"/>
    <w:p w14:paraId="4C5A706B" w14:textId="5772E6D9" w:rsidR="00EB736C" w:rsidRPr="00463C36" w:rsidRDefault="00FE3899" w:rsidP="002C22F5">
      <w:pPr>
        <w:ind w:left="180" w:firstLine="720"/>
      </w:pPr>
      <w:r w:rsidRPr="00463C36">
        <w:t xml:space="preserve">In Abbildung </w:t>
      </w:r>
      <w:r w:rsidR="00EE22F3" w:rsidRPr="00463C36">
        <w:t>8</w:t>
      </w:r>
      <w:r w:rsidRPr="00463C36">
        <w:t xml:space="preserve"> ist eine </w:t>
      </w:r>
      <w:r w:rsidRPr="00463C36">
        <w:rPr>
          <w:rPrChange w:id="1106" w:author="Hannah Knehr" w:date="2023-07-03T14:04:00Z">
            <w:rPr>
              <w:highlight w:val="yellow"/>
            </w:rPr>
          </w:rPrChange>
        </w:rPr>
        <w:t>Ausgangsinstanz „x“</w:t>
      </w:r>
      <w:r w:rsidRPr="00463C36">
        <w:t xml:space="preserve"> mit ihren Attributsausprägungen in den jeweiligen Variablen zu sehen, welche hier als Spaltenbezeichnungen </w:t>
      </w:r>
      <w:r w:rsidR="00191800" w:rsidRPr="00463C36">
        <w:t>angezeigt werden</w:t>
      </w:r>
      <w:r w:rsidRPr="00463C36">
        <w:t xml:space="preserve">. </w:t>
      </w:r>
      <w:r w:rsidRPr="00463C36">
        <w:lastRenderedPageBreak/>
        <w:t xml:space="preserve">Die Instanz wurde in die Kategorie </w:t>
      </w:r>
      <w:r w:rsidRPr="00463C36">
        <w:rPr>
          <w:rPrChange w:id="1107" w:author="Hannah Knehr" w:date="2023-07-03T14:04:00Z">
            <w:rPr>
              <w:highlight w:val="yellow"/>
            </w:rPr>
          </w:rPrChange>
        </w:rPr>
        <w:t>„Standard“</w:t>
      </w:r>
      <w:r w:rsidRPr="00463C36">
        <w:t xml:space="preserve"> von unserem AI-Modell klassifiziert (Abbildung </w:t>
      </w:r>
      <w:r w:rsidR="00EE22F3" w:rsidRPr="00463C36">
        <w:t>9</w:t>
      </w:r>
      <w:r w:rsidRPr="00463C36">
        <w:t xml:space="preserve">: </w:t>
      </w:r>
      <w:r w:rsidRPr="00463C36">
        <w:rPr>
          <w:rPrChange w:id="1108" w:author="Hannah Knehr" w:date="2023-07-03T14:04:00Z">
            <w:rPr>
              <w:highlight w:val="yellow"/>
            </w:rPr>
          </w:rPrChange>
        </w:rPr>
        <w:t>„Class“ bei „x“</w:t>
      </w:r>
      <w:r w:rsidRPr="00463C36">
        <w:t xml:space="preserve"> = 2). Direkt unter den Attributsausprägungen von </w:t>
      </w:r>
      <w:r w:rsidRPr="00463C36">
        <w:rPr>
          <w:rPrChange w:id="1109" w:author="Hannah Knehr" w:date="2023-07-03T14:04:00Z">
            <w:rPr>
              <w:highlight w:val="yellow"/>
            </w:rPr>
          </w:rPrChange>
        </w:rPr>
        <w:t>„x“ ist</w:t>
      </w:r>
      <w:r w:rsidRPr="00463C36">
        <w:t xml:space="preserve"> in Abbildung </w:t>
      </w:r>
      <w:r w:rsidR="00EE22F3" w:rsidRPr="00463C36">
        <w:t>8</w:t>
      </w:r>
      <w:r w:rsidRPr="00463C36">
        <w:t xml:space="preserve"> zu sehen, welche Merkmale sich von Fa</w:t>
      </w:r>
      <w:r w:rsidR="00191800" w:rsidRPr="00463C36">
        <w:t>kt</w:t>
      </w:r>
      <w:r w:rsidRPr="00463C36">
        <w:t xml:space="preserve"> zu Fo</w:t>
      </w:r>
      <w:r w:rsidR="00191800" w:rsidRPr="00463C36">
        <w:t xml:space="preserve">lie </w:t>
      </w:r>
      <w:r w:rsidRPr="00463C36">
        <w:t>geändert haben. Liegt bei eine</w:t>
      </w:r>
      <w:r w:rsidR="00191800" w:rsidRPr="00463C36">
        <w:t>r Folie</w:t>
      </w:r>
      <w:r w:rsidR="00D37FC2" w:rsidRPr="00463C36">
        <w:t xml:space="preserve"> keine Änderung bei einer Variable im Vergleich zu dem dazugehörigen Fa</w:t>
      </w:r>
      <w:r w:rsidR="00191800" w:rsidRPr="00463C36">
        <w:t>kt</w:t>
      </w:r>
      <w:r w:rsidR="00D37FC2" w:rsidRPr="00463C36">
        <w:t xml:space="preserve"> vor, so </w:t>
      </w:r>
      <w:r w:rsidR="00191800" w:rsidRPr="00463C36">
        <w:t xml:space="preserve">wird es </w:t>
      </w:r>
      <w:r w:rsidR="00D37FC2" w:rsidRPr="00463C36">
        <w:t xml:space="preserve">hier als </w:t>
      </w:r>
      <w:r w:rsidR="00D37FC2" w:rsidRPr="00463C36">
        <w:rPr>
          <w:rPrChange w:id="1110" w:author="Hannah Knehr" w:date="2023-07-03T14:04:00Z">
            <w:rPr>
              <w:highlight w:val="yellow"/>
            </w:rPr>
          </w:rPrChange>
        </w:rPr>
        <w:t>„_“</w:t>
      </w:r>
      <w:r w:rsidR="00D37FC2" w:rsidRPr="00463C36">
        <w:t xml:space="preserve"> </w:t>
      </w:r>
      <w:r w:rsidR="00191800" w:rsidRPr="00463C36">
        <w:t>angezeigt</w:t>
      </w:r>
      <w:r w:rsidR="00D37FC2" w:rsidRPr="00463C36">
        <w:t xml:space="preserve">. </w:t>
      </w:r>
      <w:r w:rsidR="00191800" w:rsidRPr="00463C36">
        <w:t>I</w:t>
      </w:r>
      <w:r w:rsidR="00D37FC2" w:rsidRPr="00463C36">
        <w:t>n de</w:t>
      </w:r>
      <w:r w:rsidR="00191800" w:rsidRPr="00463C36">
        <w:t>r</w:t>
      </w:r>
      <w:r w:rsidR="00D37FC2" w:rsidRPr="00463C36">
        <w:t xml:space="preserve"> </w:t>
      </w:r>
      <w:r w:rsidR="00191800" w:rsidRPr="00463C36">
        <w:t>r</w:t>
      </w:r>
      <w:r w:rsidR="00D37FC2" w:rsidRPr="00463C36">
        <w:t>epräsentativen Fo</w:t>
      </w:r>
      <w:r w:rsidR="00191800" w:rsidRPr="00463C36">
        <w:t>lie sieht man</w:t>
      </w:r>
      <w:r w:rsidR="00D37FC2" w:rsidRPr="00463C36">
        <w:t>, dass nur die Anzahl der Kreditkarten</w:t>
      </w:r>
      <w:r w:rsidR="005C0F74" w:rsidRPr="00463C36">
        <w:t xml:space="preserve"> </w:t>
      </w:r>
      <w:r w:rsidR="005C0F74" w:rsidRPr="00463C36">
        <w:rPr>
          <w:rPrChange w:id="1111" w:author="Hannah Knehr" w:date="2023-07-03T14:04:00Z">
            <w:rPr>
              <w:highlight w:val="yellow"/>
            </w:rPr>
          </w:rPrChange>
        </w:rPr>
        <w:t>(„Num_Credit_Card“)</w:t>
      </w:r>
      <w:r w:rsidR="00D37FC2" w:rsidRPr="00463C36">
        <w:rPr>
          <w:rPrChange w:id="1112" w:author="Hannah Knehr" w:date="2023-07-03T14:04:00Z">
            <w:rPr>
              <w:highlight w:val="yellow"/>
            </w:rPr>
          </w:rPrChange>
        </w:rPr>
        <w:t xml:space="preserve"> </w:t>
      </w:r>
      <w:r w:rsidR="00191800" w:rsidRPr="00463C36">
        <w:t xml:space="preserve">von fünf auf drei Karten </w:t>
      </w:r>
      <w:r w:rsidR="00D37FC2" w:rsidRPr="00463C36">
        <w:t>s</w:t>
      </w:r>
      <w:r w:rsidR="00191800" w:rsidRPr="00463C36">
        <w:t>inkt</w:t>
      </w:r>
      <w:r w:rsidR="00D37FC2" w:rsidRPr="00463C36">
        <w:t xml:space="preserve">. Diese Änderung reicht, </w:t>
      </w:r>
      <w:r w:rsidR="00191800" w:rsidRPr="00463C36">
        <w:t xml:space="preserve">um die Folie </w:t>
      </w:r>
      <w:r w:rsidR="00D37FC2" w:rsidRPr="00463C36">
        <w:rPr>
          <w:rPrChange w:id="1113" w:author="Hannah Knehr" w:date="2023-07-03T14:04:00Z">
            <w:rPr>
              <w:highlight w:val="yellow"/>
            </w:rPr>
          </w:rPrChange>
        </w:rPr>
        <w:t xml:space="preserve">von „Standard“ auf „Good“ (Abbildung </w:t>
      </w:r>
      <w:r w:rsidR="00EE22F3" w:rsidRPr="00463C36">
        <w:rPr>
          <w:rPrChange w:id="1114" w:author="Hannah Knehr" w:date="2023-07-03T14:04:00Z">
            <w:rPr>
              <w:highlight w:val="yellow"/>
            </w:rPr>
          </w:rPrChange>
        </w:rPr>
        <w:t>9</w:t>
      </w:r>
      <w:r w:rsidR="00D37FC2" w:rsidRPr="00463C36">
        <w:rPr>
          <w:rPrChange w:id="1115" w:author="Hannah Knehr" w:date="2023-07-03T14:04:00Z">
            <w:rPr>
              <w:highlight w:val="yellow"/>
            </w:rPr>
          </w:rPrChange>
        </w:rPr>
        <w:t xml:space="preserve"> unter „cf_0“: „Class“</w:t>
      </w:r>
      <w:r w:rsidR="00D37FC2" w:rsidRPr="00463C36">
        <w:t xml:space="preserve"> = 0) vom AI-Modell prognostizier</w:t>
      </w:r>
      <w:r w:rsidR="00191800" w:rsidRPr="00463C36">
        <w:t>en zu lassen</w:t>
      </w:r>
      <w:r w:rsidR="00D37FC2" w:rsidRPr="00463C36">
        <w:t>.</w:t>
      </w:r>
    </w:p>
    <w:p w14:paraId="6600B028" w14:textId="77777777" w:rsidR="00D37FC2" w:rsidRPr="00463C36" w:rsidRDefault="00D37FC2" w:rsidP="00025B9B"/>
    <w:p w14:paraId="5CACD043" w14:textId="77777777" w:rsidR="00191800" w:rsidRPr="00463C36" w:rsidRDefault="00D37FC2" w:rsidP="00191800">
      <w:pPr>
        <w:keepNext/>
      </w:pPr>
      <w:r w:rsidRPr="00463C36">
        <w:rPr>
          <w:noProof/>
        </w:rPr>
        <w:drawing>
          <wp:inline distT="0" distB="0" distL="0" distR="0" wp14:anchorId="11D499E9" wp14:editId="719F37DB">
            <wp:extent cx="5732891" cy="230048"/>
            <wp:effectExtent l="0" t="0" r="1270" b="0"/>
            <wp:docPr id="8426639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05865" cy="232976"/>
                    </a:xfrm>
                    <a:prstGeom prst="rect">
                      <a:avLst/>
                    </a:prstGeom>
                    <a:noFill/>
                    <a:ln>
                      <a:noFill/>
                    </a:ln>
                  </pic:spPr>
                </pic:pic>
              </a:graphicData>
            </a:graphic>
          </wp:inline>
        </w:drawing>
      </w:r>
    </w:p>
    <w:p w14:paraId="274C815D" w14:textId="28EF0137" w:rsidR="00D37FC2" w:rsidRPr="00463C36" w:rsidRDefault="00191800" w:rsidP="00191800">
      <w:pPr>
        <w:pStyle w:val="Beschriftung"/>
        <w:jc w:val="center"/>
      </w:pPr>
      <w:bookmarkStart w:id="1116" w:name="_Toc139233345"/>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10</w:t>
      </w:r>
      <w:r w:rsidR="00992364">
        <w:rPr>
          <w:noProof/>
        </w:rPr>
        <w:fldChar w:fldCharType="end"/>
      </w:r>
      <w:r w:rsidRPr="00463C36">
        <w:t xml:space="preserve">: Weiteres Beispiel </w:t>
      </w:r>
      <w:r w:rsidR="00CA0FB1" w:rsidRPr="00463C36">
        <w:t xml:space="preserve">1 </w:t>
      </w:r>
      <w:r w:rsidRPr="00463C36">
        <w:t>eines Fa</w:t>
      </w:r>
      <w:r w:rsidR="004A470F" w:rsidRPr="00463C36">
        <w:t>k</w:t>
      </w:r>
      <w:r w:rsidRPr="00463C36">
        <w:t>ts (</w:t>
      </w:r>
      <w:r w:rsidRPr="00463C36">
        <w:rPr>
          <w:rPrChange w:id="1117" w:author="Hannah Knehr" w:date="2023-07-03T14:04:00Z">
            <w:rPr>
              <w:highlight w:val="yellow"/>
            </w:rPr>
          </w:rPrChange>
        </w:rPr>
        <w:t>hier „x“) und</w:t>
      </w:r>
      <w:r w:rsidRPr="00463C36">
        <w:t xml:space="preserve"> dazugehörige</w:t>
      </w:r>
      <w:r w:rsidR="004A470F" w:rsidRPr="00463C36">
        <w:t>r</w:t>
      </w:r>
      <w:r w:rsidRPr="00463C36">
        <w:t xml:space="preserve"> F</w:t>
      </w:r>
      <w:r w:rsidR="004A470F" w:rsidRPr="00463C36">
        <w:t>o</w:t>
      </w:r>
      <w:r w:rsidRPr="00463C36">
        <w:t>l</w:t>
      </w:r>
      <w:r w:rsidR="004A470F" w:rsidRPr="00463C36">
        <w:t>ie</w:t>
      </w:r>
      <w:r w:rsidRPr="00463C36">
        <w:t xml:space="preserve"> (</w:t>
      </w:r>
      <w:r w:rsidRPr="00463C36">
        <w:rPr>
          <w:rPrChange w:id="1118" w:author="Hannah Knehr" w:date="2023-07-03T14:04:00Z">
            <w:rPr>
              <w:highlight w:val="yellow"/>
            </w:rPr>
          </w:rPrChange>
        </w:rPr>
        <w:t>hier „cf_0“)</w:t>
      </w:r>
      <w:r w:rsidRPr="00463C36">
        <w:t xml:space="preserve"> mit ausgewählten Attributen</w:t>
      </w:r>
      <w:bookmarkEnd w:id="1116"/>
    </w:p>
    <w:p w14:paraId="2322FE8B" w14:textId="64855B7F" w:rsidR="005C0F74" w:rsidRPr="00463C36" w:rsidRDefault="005C0F74" w:rsidP="00191800">
      <w:pPr>
        <w:jc w:val="center"/>
      </w:pPr>
    </w:p>
    <w:p w14:paraId="7721B7B7" w14:textId="3ED42B84" w:rsidR="005C0F74" w:rsidRPr="00463C36" w:rsidRDefault="005C0F74" w:rsidP="004A470F">
      <w:pPr>
        <w:ind w:left="180" w:firstLine="720"/>
      </w:pPr>
      <w:r w:rsidRPr="00463C36">
        <w:t>Im zweiten Beispiel gibt es ebenfalls eine Änderung zwischen Fa</w:t>
      </w:r>
      <w:r w:rsidR="00191800" w:rsidRPr="00463C36">
        <w:t>kt</w:t>
      </w:r>
      <w:r w:rsidRPr="00463C36">
        <w:t xml:space="preserve"> und Fo</w:t>
      </w:r>
      <w:r w:rsidR="00191800" w:rsidRPr="00463C36">
        <w:t>lie.</w:t>
      </w:r>
      <w:r w:rsidRPr="00463C36">
        <w:t xml:space="preserve"> Hier ändert sich die Prognose des </w:t>
      </w:r>
      <w:r w:rsidR="00191800" w:rsidRPr="00463C36">
        <w:t>AI-Modells</w:t>
      </w:r>
      <w:r w:rsidRPr="00463C36">
        <w:t xml:space="preserve"> von </w:t>
      </w:r>
      <w:r w:rsidRPr="00463C36">
        <w:rPr>
          <w:rPrChange w:id="1119" w:author="Hannah Knehr" w:date="2023-07-03T14:04:00Z">
            <w:rPr>
              <w:highlight w:val="yellow"/>
            </w:rPr>
          </w:rPrChange>
        </w:rPr>
        <w:t>„Poor“ (Klassifizierung des Fa</w:t>
      </w:r>
      <w:r w:rsidR="00191800" w:rsidRPr="00463C36">
        <w:rPr>
          <w:rPrChange w:id="1120" w:author="Hannah Knehr" w:date="2023-07-03T14:04:00Z">
            <w:rPr>
              <w:highlight w:val="yellow"/>
            </w:rPr>
          </w:rPrChange>
        </w:rPr>
        <w:t>k</w:t>
      </w:r>
      <w:r w:rsidRPr="00463C36">
        <w:rPr>
          <w:rPrChange w:id="1121" w:author="Hannah Knehr" w:date="2023-07-03T14:04:00Z">
            <w:rPr>
              <w:highlight w:val="yellow"/>
            </w:rPr>
          </w:rPrChange>
        </w:rPr>
        <w:t>ts) zu „Standard“</w:t>
      </w:r>
      <w:r w:rsidRPr="00463C36">
        <w:t xml:space="preserve"> (Klassifizierung de</w:t>
      </w:r>
      <w:r w:rsidR="00191800" w:rsidRPr="00463C36">
        <w:t>r Folie</w:t>
      </w:r>
      <w:r w:rsidRPr="00463C36">
        <w:t xml:space="preserve">) durch die Änderung an ausstehenden Schulden </w:t>
      </w:r>
      <w:r w:rsidRPr="00463C36">
        <w:rPr>
          <w:rPrChange w:id="1122" w:author="Hannah Knehr" w:date="2023-07-03T14:04:00Z">
            <w:rPr>
              <w:highlight w:val="yellow"/>
            </w:rPr>
          </w:rPrChange>
        </w:rPr>
        <w:t>(„Outstanding_Debt“</w:t>
      </w:r>
      <w:r w:rsidRPr="00463C36">
        <w:t>) von 1630.08 zu 703.21.</w:t>
      </w:r>
    </w:p>
    <w:p w14:paraId="07940F46" w14:textId="77777777" w:rsidR="005C0F74" w:rsidRPr="00463C36" w:rsidRDefault="005C0F74" w:rsidP="00025B9B"/>
    <w:p w14:paraId="6D9755D4" w14:textId="77777777" w:rsidR="00191800" w:rsidRPr="00463C36" w:rsidRDefault="00230E93" w:rsidP="00191800">
      <w:pPr>
        <w:keepNext/>
      </w:pPr>
      <w:r w:rsidRPr="00463C36">
        <w:rPr>
          <w:noProof/>
        </w:rPr>
        <w:drawing>
          <wp:inline distT="0" distB="0" distL="0" distR="0" wp14:anchorId="66A91DCA" wp14:editId="3992FA73">
            <wp:extent cx="5772647" cy="231645"/>
            <wp:effectExtent l="0" t="0" r="0" b="0"/>
            <wp:docPr id="20081998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246267" cy="250650"/>
                    </a:xfrm>
                    <a:prstGeom prst="rect">
                      <a:avLst/>
                    </a:prstGeom>
                    <a:noFill/>
                    <a:ln>
                      <a:noFill/>
                    </a:ln>
                  </pic:spPr>
                </pic:pic>
              </a:graphicData>
            </a:graphic>
          </wp:inline>
        </w:drawing>
      </w:r>
    </w:p>
    <w:p w14:paraId="563A1686" w14:textId="64627289" w:rsidR="005C0F74" w:rsidRPr="00463C36" w:rsidRDefault="00191800" w:rsidP="00191800">
      <w:pPr>
        <w:pStyle w:val="Beschriftung"/>
        <w:jc w:val="center"/>
      </w:pPr>
      <w:bookmarkStart w:id="1123" w:name="_Toc139233346"/>
      <w:r w:rsidRPr="00463C36">
        <w:t xml:space="preserve">Abbildung </w:t>
      </w:r>
      <w:r w:rsidR="00992364">
        <w:fldChar w:fldCharType="begin"/>
      </w:r>
      <w:r w:rsidR="00992364">
        <w:instrText xml:space="preserve"> SEQ Abbildung \* ARABIC </w:instrText>
      </w:r>
      <w:r w:rsidR="00992364">
        <w:fldChar w:fldCharType="separate"/>
      </w:r>
      <w:r w:rsidR="00EE22F3" w:rsidRPr="00463C36">
        <w:rPr>
          <w:noProof/>
        </w:rPr>
        <w:t>11</w:t>
      </w:r>
      <w:r w:rsidR="00992364">
        <w:rPr>
          <w:noProof/>
        </w:rPr>
        <w:fldChar w:fldCharType="end"/>
      </w:r>
      <w:r w:rsidRPr="00463C36">
        <w:t>: Weiteres Beispiel</w:t>
      </w:r>
      <w:r w:rsidR="00CA0FB1" w:rsidRPr="00463C36">
        <w:t xml:space="preserve"> 2</w:t>
      </w:r>
      <w:r w:rsidRPr="00463C36">
        <w:t xml:space="preserve"> </w:t>
      </w:r>
      <w:r w:rsidR="004A470F" w:rsidRPr="00463C36">
        <w:t>eines Fakts (</w:t>
      </w:r>
      <w:r w:rsidR="004A470F" w:rsidRPr="00463C36">
        <w:rPr>
          <w:rPrChange w:id="1124" w:author="Hannah Knehr" w:date="2023-07-03T14:04:00Z">
            <w:rPr>
              <w:highlight w:val="yellow"/>
            </w:rPr>
          </w:rPrChange>
        </w:rPr>
        <w:t>hier „x“)</w:t>
      </w:r>
      <w:r w:rsidR="004A470F" w:rsidRPr="00463C36">
        <w:t xml:space="preserve"> und dazugehöriger Folie </w:t>
      </w:r>
      <w:r w:rsidRPr="00463C36">
        <w:t xml:space="preserve">(hier </w:t>
      </w:r>
      <w:r w:rsidRPr="00463C36">
        <w:rPr>
          <w:rPrChange w:id="1125" w:author="Hannah Knehr" w:date="2023-07-03T14:04:00Z">
            <w:rPr>
              <w:highlight w:val="yellow"/>
            </w:rPr>
          </w:rPrChange>
        </w:rPr>
        <w:t>„cf_0“)</w:t>
      </w:r>
      <w:r w:rsidRPr="00463C36">
        <w:t xml:space="preserve"> mit ausgewählten Attributen</w:t>
      </w:r>
      <w:bookmarkEnd w:id="1123"/>
    </w:p>
    <w:p w14:paraId="3EFEB448" w14:textId="77777777" w:rsidR="00191800" w:rsidRPr="00463C36" w:rsidRDefault="00191800" w:rsidP="00025B9B"/>
    <w:p w14:paraId="5373C3B2" w14:textId="22C6A7AB" w:rsidR="00230E93" w:rsidRPr="00463C36" w:rsidRDefault="00230E93" w:rsidP="00EE22F3">
      <w:pPr>
        <w:ind w:left="180" w:firstLine="720"/>
      </w:pPr>
      <w:r w:rsidRPr="00463C36">
        <w:t>Mit dem letzten Beispiel eine</w:t>
      </w:r>
      <w:r w:rsidR="004A470F" w:rsidRPr="00463C36">
        <w:t>r</w:t>
      </w:r>
      <w:r w:rsidRPr="00463C36">
        <w:t xml:space="preserve"> generierten Fol</w:t>
      </w:r>
      <w:r w:rsidR="004A470F" w:rsidRPr="00463C36">
        <w:t>ie</w:t>
      </w:r>
      <w:r w:rsidRPr="00463C36">
        <w:t xml:space="preserve"> </w:t>
      </w:r>
      <w:r w:rsidR="004A470F" w:rsidRPr="00463C36">
        <w:t>wird verdeutlicht</w:t>
      </w:r>
      <w:r w:rsidRPr="00463C36">
        <w:t xml:space="preserve">, dass auch kontrafaktische Erklärungen </w:t>
      </w:r>
      <w:r w:rsidR="00191800" w:rsidRPr="00463C36">
        <w:t>entstehen können</w:t>
      </w:r>
      <w:r w:rsidRPr="00463C36">
        <w:t xml:space="preserve">, welche </w:t>
      </w:r>
      <w:r w:rsidR="00191800" w:rsidRPr="00463C36">
        <w:t>keine</w:t>
      </w:r>
      <w:r w:rsidRPr="00463C36">
        <w:t xml:space="preserve"> optimal</w:t>
      </w:r>
      <w:r w:rsidR="00191800" w:rsidRPr="00463C36">
        <w:t>en oder brauchbaren Erklärungen liefern</w:t>
      </w:r>
      <w:r w:rsidRPr="00463C36">
        <w:t>. So kann es sein, dass der Algorithmus bei der Suche nach eine</w:t>
      </w:r>
      <w:r w:rsidR="00191800" w:rsidRPr="00463C36">
        <w:t>r</w:t>
      </w:r>
      <w:r w:rsidRPr="00463C36">
        <w:t xml:space="preserve"> geeigneten F</w:t>
      </w:r>
      <w:r w:rsidR="00191800" w:rsidRPr="00463C36">
        <w:t>olie</w:t>
      </w:r>
      <w:r w:rsidRPr="00463C36">
        <w:t xml:space="preserve"> auf keine geeignete Lösung stößt. </w:t>
      </w:r>
      <w:r w:rsidR="00191800" w:rsidRPr="00463C36">
        <w:t>Das</w:t>
      </w:r>
      <w:r w:rsidRPr="00463C36">
        <w:t xml:space="preserve"> vorliegende Beispiel </w:t>
      </w:r>
      <w:r w:rsidR="004A470F" w:rsidRPr="00463C36">
        <w:t xml:space="preserve">aus Abbildung </w:t>
      </w:r>
      <w:r w:rsidR="00EE22F3" w:rsidRPr="00463C36">
        <w:t>11</w:t>
      </w:r>
      <w:r w:rsidR="004A470F" w:rsidRPr="00463C36">
        <w:t xml:space="preserve"> </w:t>
      </w:r>
      <w:r w:rsidR="00191800" w:rsidRPr="00463C36">
        <w:t>zeigt</w:t>
      </w:r>
      <w:r w:rsidRPr="00463C36">
        <w:t xml:space="preserve">, dass sich im Gegensatz zu den bisherigen </w:t>
      </w:r>
      <w:r w:rsidR="00191800" w:rsidRPr="00463C36">
        <w:t>zwei</w:t>
      </w:r>
      <w:r w:rsidRPr="00463C36">
        <w:t xml:space="preserve"> Beispielen viele Variablen in </w:t>
      </w:r>
      <w:r w:rsidRPr="00463C36">
        <w:rPr>
          <w:rPrChange w:id="1126" w:author="Hannah Knehr" w:date="2023-07-03T14:04:00Z">
            <w:rPr>
              <w:highlight w:val="yellow"/>
            </w:rPr>
          </w:rPrChange>
        </w:rPr>
        <w:t>„cf_0“</w:t>
      </w:r>
      <w:r w:rsidRPr="00463C36">
        <w:t xml:space="preserve"> im Vergleich zu </w:t>
      </w:r>
      <w:r w:rsidRPr="00463C36">
        <w:rPr>
          <w:rPrChange w:id="1127" w:author="Hannah Knehr" w:date="2023-07-03T14:04:00Z">
            <w:rPr>
              <w:highlight w:val="yellow"/>
            </w:rPr>
          </w:rPrChange>
        </w:rPr>
        <w:t>„x“</w:t>
      </w:r>
      <w:r w:rsidRPr="00463C36">
        <w:t xml:space="preserve"> ändern. Insgesamt haben sich 19 Variablen zwischen Fa</w:t>
      </w:r>
      <w:r w:rsidR="00191800" w:rsidRPr="00463C36">
        <w:t>kt</w:t>
      </w:r>
      <w:r w:rsidRPr="00463C36">
        <w:t xml:space="preserve"> und Fo</w:t>
      </w:r>
      <w:r w:rsidR="00191800" w:rsidRPr="00463C36">
        <w:t>lie</w:t>
      </w:r>
      <w:r w:rsidRPr="00463C36">
        <w:t xml:space="preserve"> geändert.</w:t>
      </w:r>
    </w:p>
    <w:p w14:paraId="196709C0" w14:textId="2FAD4F6D" w:rsidR="007F0BD3" w:rsidRPr="00463C36" w:rsidRDefault="007F0BD3" w:rsidP="00230E93">
      <w:r w:rsidRPr="00463C36">
        <w:br w:type="page"/>
      </w:r>
    </w:p>
    <w:p w14:paraId="1B7CA6DB" w14:textId="7BC4FE5D" w:rsidR="00230E93" w:rsidRPr="00463C36" w:rsidRDefault="00480D43" w:rsidP="000359F1">
      <w:pPr>
        <w:pStyle w:val="berschrift1"/>
        <w:ind w:left="540" w:hanging="540"/>
      </w:pPr>
      <w:bookmarkStart w:id="1128" w:name="_Dikussion"/>
      <w:bookmarkStart w:id="1129" w:name="_Toc139285438"/>
      <w:bookmarkEnd w:id="1128"/>
      <w:r w:rsidRPr="00463C36">
        <w:lastRenderedPageBreak/>
        <w:t>Di</w:t>
      </w:r>
      <w:r w:rsidR="004A470F" w:rsidRPr="00463C36">
        <w:t>s</w:t>
      </w:r>
      <w:r w:rsidRPr="00463C36">
        <w:t>kussion</w:t>
      </w:r>
      <w:bookmarkEnd w:id="1129"/>
    </w:p>
    <w:p w14:paraId="5A7B08ED" w14:textId="070175EE" w:rsidR="004A470F" w:rsidRPr="00463C36" w:rsidRDefault="00230E93" w:rsidP="004A470F">
      <w:pPr>
        <w:ind w:left="180" w:firstLine="630"/>
      </w:pPr>
      <w:r w:rsidRPr="00463C36">
        <w:t>I</w:t>
      </w:r>
      <w:r w:rsidR="006E19F8" w:rsidRPr="00463C36">
        <w:t>n</w:t>
      </w:r>
      <w:r w:rsidRPr="00463C36">
        <w:t xml:space="preserve"> dieser Arbeit </w:t>
      </w:r>
      <w:r w:rsidR="004A470F" w:rsidRPr="00463C36">
        <w:t>wurde</w:t>
      </w:r>
      <w:r w:rsidRPr="00463C36">
        <w:t xml:space="preserve"> auf Basis eines Datensatz</w:t>
      </w:r>
      <w:r w:rsidR="004A470F" w:rsidRPr="00463C36">
        <w:t>es</w:t>
      </w:r>
      <w:r w:rsidRPr="00463C36">
        <w:t xml:space="preserve"> aus dem Bankenbereich sowohl ein AI-Modell als auch ein XAI-Modell implementiert, um die Kreditwürdigkeiten von Kund</w:t>
      </w:r>
      <w:r w:rsidR="004A470F" w:rsidRPr="00463C36">
        <w:t>Inn</w:t>
      </w:r>
      <w:r w:rsidRPr="00463C36">
        <w:t>en zu prognostizieren und die Entscheidung des AI-Modells zu erklären.</w:t>
      </w:r>
      <w:r w:rsidR="00B3084F" w:rsidRPr="00463C36">
        <w:t xml:space="preserve"> Dafür </w:t>
      </w:r>
      <w:r w:rsidR="004A470F" w:rsidRPr="00463C36">
        <w:t>wurden</w:t>
      </w:r>
      <w:r w:rsidR="00B3084F" w:rsidRPr="00463C36">
        <w:t xml:space="preserve"> zunächst die Daten aufbereitet, indem Variablen gelöscht, bearbeitet und eingeschränkt </w:t>
      </w:r>
      <w:r w:rsidR="004A470F" w:rsidRPr="00463C36">
        <w:t>wurden</w:t>
      </w:r>
      <w:r w:rsidR="00B3084F" w:rsidRPr="00463C36">
        <w:t xml:space="preserve">. Anschließend </w:t>
      </w:r>
      <w:r w:rsidR="004A470F" w:rsidRPr="00463C36">
        <w:t>wurde ein</w:t>
      </w:r>
      <w:r w:rsidR="00B3084F" w:rsidRPr="00463C36">
        <w:t xml:space="preserve"> Random Forest als AI-Modell trainiert und </w:t>
      </w:r>
      <w:r w:rsidR="003B7032" w:rsidRPr="00463C36">
        <w:t>per Hyperparametertuning angepasst</w:t>
      </w:r>
      <w:r w:rsidR="00B3084F" w:rsidRPr="00463C36">
        <w:t xml:space="preserve">, um die Performance zu verbessern. Da </w:t>
      </w:r>
      <w:r w:rsidR="004A470F" w:rsidRPr="00463C36">
        <w:t>zur Bearbeitung des Use Case die KundInnenperspektive angenommen wurde</w:t>
      </w:r>
      <w:r w:rsidR="00B3084F" w:rsidRPr="00463C36">
        <w:t xml:space="preserve">, </w:t>
      </w:r>
      <w:r w:rsidR="004A470F" w:rsidRPr="00463C36">
        <w:t>wurden</w:t>
      </w:r>
      <w:r w:rsidR="003B7032" w:rsidRPr="00463C36">
        <w:t xml:space="preserve"> bezüglich des XAI-Systems </w:t>
      </w:r>
      <w:r w:rsidR="004A470F" w:rsidRPr="00463C36">
        <w:t>ein</w:t>
      </w:r>
      <w:r w:rsidR="003B7032" w:rsidRPr="00463C36">
        <w:t xml:space="preserve"> </w:t>
      </w:r>
      <w:r w:rsidR="00B3084F" w:rsidRPr="00463C36">
        <w:t xml:space="preserve">Ansatz der kontrafaktischen Erklärungen </w:t>
      </w:r>
      <w:r w:rsidR="004A470F" w:rsidRPr="00463C36">
        <w:t>gewählt</w:t>
      </w:r>
      <w:r w:rsidR="00B3084F" w:rsidRPr="00463C36">
        <w:t>. Mit dem Algorithmus CARE, welche</w:t>
      </w:r>
      <w:r w:rsidR="004A470F" w:rsidRPr="00463C36">
        <w:t>r</w:t>
      </w:r>
      <w:r w:rsidR="00B3084F" w:rsidRPr="00463C36">
        <w:t xml:space="preserve"> hinsichtlich verschiedener Punkte an </w:t>
      </w:r>
      <w:r w:rsidR="004A470F" w:rsidRPr="00463C36">
        <w:t>den</w:t>
      </w:r>
      <w:r w:rsidR="00B3084F" w:rsidRPr="00463C36">
        <w:t xml:space="preserve"> Use</w:t>
      </w:r>
      <w:r w:rsidR="004A470F" w:rsidRPr="00463C36">
        <w:t xml:space="preserve"> </w:t>
      </w:r>
      <w:r w:rsidR="00B3084F" w:rsidRPr="00463C36">
        <w:t xml:space="preserve">Case angepasst </w:t>
      </w:r>
      <w:r w:rsidR="004A470F" w:rsidRPr="00463C36">
        <w:t>wurde</w:t>
      </w:r>
      <w:r w:rsidR="00B3084F" w:rsidRPr="00463C36">
        <w:t>, konnten kontrafaktische Erklärungen erzeug</w:t>
      </w:r>
      <w:r w:rsidR="004A470F" w:rsidRPr="00463C36">
        <w:t>t werden</w:t>
      </w:r>
      <w:r w:rsidR="00B3084F" w:rsidRPr="00463C36">
        <w:t xml:space="preserve">. </w:t>
      </w:r>
      <w:r w:rsidR="003B7032" w:rsidRPr="00463C36">
        <w:t xml:space="preserve">Anhand der ersten beiden Beispiele </w:t>
      </w:r>
      <w:r w:rsidR="004A470F" w:rsidRPr="00463C36">
        <w:t xml:space="preserve">aus </w:t>
      </w:r>
      <w:r w:rsidRPr="00463C36">
        <w:fldChar w:fldCharType="begin"/>
      </w:r>
      <w:r w:rsidRPr="00463C36">
        <w:instrText>HYPERLINK \l "_Auswertung"</w:instrText>
      </w:r>
      <w:r w:rsidRPr="00463C36">
        <w:fldChar w:fldCharType="separate"/>
      </w:r>
      <w:r w:rsidR="004A470F" w:rsidRPr="00463C36">
        <w:rPr>
          <w:rStyle w:val="Hyperlink"/>
          <w:color w:val="auto"/>
          <w:u w:val="none"/>
          <w:rPrChange w:id="1130" w:author="Hannah Knehr" w:date="2023-07-03T14:04:00Z">
            <w:rPr>
              <w:rStyle w:val="Hyperlink"/>
            </w:rPr>
          </w:rPrChange>
        </w:rPr>
        <w:t xml:space="preserve">Kapitel </w:t>
      </w:r>
      <w:r w:rsidR="00180B99" w:rsidRPr="00463C36">
        <w:rPr>
          <w:rStyle w:val="Hyperlink"/>
          <w:color w:val="auto"/>
          <w:u w:val="none"/>
          <w:rPrChange w:id="1131" w:author="Hannah Knehr" w:date="2023-07-03T14:04:00Z">
            <w:rPr>
              <w:rStyle w:val="Hyperlink"/>
            </w:rPr>
          </w:rPrChange>
        </w:rPr>
        <w:t>3</w:t>
      </w:r>
      <w:r w:rsidR="004A470F" w:rsidRPr="00463C36">
        <w:rPr>
          <w:rStyle w:val="Hyperlink"/>
          <w:color w:val="auto"/>
          <w:u w:val="none"/>
          <w:rPrChange w:id="1132" w:author="Hannah Knehr" w:date="2023-07-03T14:04:00Z">
            <w:rPr>
              <w:rStyle w:val="Hyperlink"/>
            </w:rPr>
          </w:rPrChange>
        </w:rPr>
        <w:t>.5</w:t>
      </w:r>
      <w:r w:rsidRPr="00463C36">
        <w:rPr>
          <w:rStyle w:val="Hyperlink"/>
          <w:color w:val="auto"/>
          <w:u w:val="none"/>
          <w:rPrChange w:id="1133" w:author="Hannah Knehr" w:date="2023-07-03T14:04:00Z">
            <w:rPr>
              <w:rStyle w:val="Hyperlink"/>
            </w:rPr>
          </w:rPrChange>
        </w:rPr>
        <w:fldChar w:fldCharType="end"/>
      </w:r>
      <w:r w:rsidR="004A470F" w:rsidRPr="00463C36">
        <w:t xml:space="preserve"> kann</w:t>
      </w:r>
      <w:r w:rsidR="003B7032" w:rsidRPr="00463C36">
        <w:t xml:space="preserve"> die Wirksamkeit </w:t>
      </w:r>
      <w:r w:rsidR="004A470F" w:rsidRPr="00463C36">
        <w:t>des</w:t>
      </w:r>
      <w:r w:rsidR="003B7032" w:rsidRPr="00463C36">
        <w:t xml:space="preserve"> Ansatzes, welcher </w:t>
      </w:r>
      <w:r w:rsidR="004A470F" w:rsidRPr="00463C36">
        <w:t>die</w:t>
      </w:r>
      <w:r w:rsidR="003B7032" w:rsidRPr="00463C36">
        <w:t xml:space="preserve"> Erwartungen </w:t>
      </w:r>
      <w:r w:rsidR="004A470F" w:rsidRPr="00463C36">
        <w:t>an das XAI-System erfüllt, bewiesen werden</w:t>
      </w:r>
      <w:r w:rsidR="003B7032" w:rsidRPr="00463C36">
        <w:t xml:space="preserve">. </w:t>
      </w:r>
      <w:r w:rsidR="004A470F" w:rsidRPr="00463C36">
        <w:t>KundInnen können</w:t>
      </w:r>
      <w:r w:rsidR="003B7032" w:rsidRPr="00463C36">
        <w:t xml:space="preserve"> </w:t>
      </w:r>
      <w:r w:rsidR="00F96720" w:rsidRPr="00463C36">
        <w:t xml:space="preserve">zum </w:t>
      </w:r>
      <w:r w:rsidR="003B7032" w:rsidRPr="00463C36">
        <w:t>einen verstehen, welche Variable</w:t>
      </w:r>
      <w:r w:rsidR="00F96720" w:rsidRPr="00463C36">
        <w:t>n</w:t>
      </w:r>
      <w:r w:rsidR="003B7032" w:rsidRPr="00463C36">
        <w:t xml:space="preserve"> wichtig für die Entscheidungsbasis </w:t>
      </w:r>
      <w:r w:rsidR="00F96720" w:rsidRPr="00463C36">
        <w:t>sind</w:t>
      </w:r>
      <w:r w:rsidR="003B7032" w:rsidRPr="00463C36">
        <w:t xml:space="preserve">, zum anderen </w:t>
      </w:r>
      <w:r w:rsidR="004A470F" w:rsidRPr="00463C36">
        <w:t xml:space="preserve">bekommen </w:t>
      </w:r>
      <w:r w:rsidR="000C1D60" w:rsidRPr="00463C36">
        <w:t>sie</w:t>
      </w:r>
      <w:r w:rsidR="003B7032" w:rsidRPr="00463C36">
        <w:t xml:space="preserve"> </w:t>
      </w:r>
      <w:r w:rsidR="004A470F" w:rsidRPr="00463C36">
        <w:t xml:space="preserve">aber auch </w:t>
      </w:r>
      <w:r w:rsidR="003B7032" w:rsidRPr="00463C36">
        <w:t xml:space="preserve">Informationen darüber, </w:t>
      </w:r>
      <w:r w:rsidR="004A470F" w:rsidRPr="00463C36">
        <w:t>welche Schritte sie gehen</w:t>
      </w:r>
      <w:r w:rsidR="003B7032" w:rsidRPr="00463C36">
        <w:t xml:space="preserve"> k</w:t>
      </w:r>
      <w:r w:rsidR="004A470F" w:rsidRPr="00463C36">
        <w:t>önne</w:t>
      </w:r>
      <w:r w:rsidR="003B7032" w:rsidRPr="00463C36">
        <w:t xml:space="preserve">n, um eine </w:t>
      </w:r>
      <w:r w:rsidR="004A470F" w:rsidRPr="00463C36">
        <w:t>bessere</w:t>
      </w:r>
      <w:r w:rsidR="003B7032" w:rsidRPr="00463C36">
        <w:t xml:space="preserve"> Kreditwürdigkeit zu erhalten. So kann </w:t>
      </w:r>
      <w:r w:rsidR="004A470F" w:rsidRPr="00463C36">
        <w:t>man</w:t>
      </w:r>
      <w:r w:rsidR="003B7032" w:rsidRPr="00463C36">
        <w:t xml:space="preserve"> in </w:t>
      </w:r>
      <w:r w:rsidR="00F96720" w:rsidRPr="00463C36">
        <w:t xml:space="preserve">Abbildung </w:t>
      </w:r>
      <w:r w:rsidR="00180B99" w:rsidRPr="00463C36">
        <w:t>8</w:t>
      </w:r>
      <w:r w:rsidR="003B7032" w:rsidRPr="00463C36">
        <w:t xml:space="preserve"> </w:t>
      </w:r>
      <w:r w:rsidR="004A470F" w:rsidRPr="00463C36">
        <w:t xml:space="preserve">bzw. </w:t>
      </w:r>
      <w:r w:rsidR="00F96720" w:rsidRPr="00463C36">
        <w:t xml:space="preserve">Abbildung </w:t>
      </w:r>
      <w:r w:rsidR="00180B99" w:rsidRPr="00463C36">
        <w:t>11</w:t>
      </w:r>
      <w:r w:rsidR="003B7032" w:rsidRPr="00463C36">
        <w:t xml:space="preserve"> </w:t>
      </w:r>
      <w:r w:rsidR="004A470F" w:rsidRPr="00463C36">
        <w:t xml:space="preserve">Erkenntnis </w:t>
      </w:r>
      <w:r w:rsidR="003B7032" w:rsidRPr="00463C36">
        <w:t xml:space="preserve">darüber gewinnen, dass die Anzahl an Kreditkarten </w:t>
      </w:r>
      <w:r w:rsidR="004A470F" w:rsidRPr="00463C36">
        <w:t xml:space="preserve">bzw. </w:t>
      </w:r>
      <w:r w:rsidR="003B7032" w:rsidRPr="00463C36">
        <w:t xml:space="preserve">die ausstehenden Schulden ein wichtiges Kriterium für die Entscheidung des AI-Systems </w:t>
      </w:r>
      <w:r w:rsidR="004A470F" w:rsidRPr="00463C36">
        <w:t>sind</w:t>
      </w:r>
      <w:r w:rsidR="003B7032" w:rsidRPr="00463C36">
        <w:t xml:space="preserve">. Dadurch </w:t>
      </w:r>
      <w:r w:rsidR="004A470F" w:rsidRPr="00463C36">
        <w:t xml:space="preserve">werden </w:t>
      </w:r>
      <w:r w:rsidR="003B7032" w:rsidRPr="00463C36">
        <w:t>wichtige Information</w:t>
      </w:r>
      <w:r w:rsidR="004A470F" w:rsidRPr="00463C36">
        <w:t xml:space="preserve">en </w:t>
      </w:r>
      <w:r w:rsidR="000C1D60" w:rsidRPr="00463C36">
        <w:t>geliefert</w:t>
      </w:r>
      <w:r w:rsidR="003B7032" w:rsidRPr="00463C36">
        <w:t xml:space="preserve">, </w:t>
      </w:r>
      <w:r w:rsidR="004A470F" w:rsidRPr="00463C36">
        <w:t>die</w:t>
      </w:r>
      <w:r w:rsidR="003B7032" w:rsidRPr="00463C36">
        <w:t xml:space="preserve"> weiteres Vertrauen in das zugrundeliegende AI-Modell schaffen.</w:t>
      </w:r>
    </w:p>
    <w:p w14:paraId="3C89797E" w14:textId="77777777" w:rsidR="000C1D60" w:rsidRPr="00463C36" w:rsidRDefault="000C1D60" w:rsidP="004A470F">
      <w:pPr>
        <w:ind w:left="180" w:firstLine="630"/>
      </w:pPr>
    </w:p>
    <w:p w14:paraId="6D85B98A" w14:textId="77777777" w:rsidR="00B520E8" w:rsidRPr="00463C36" w:rsidRDefault="00984F8A" w:rsidP="00984F8A">
      <w:pPr>
        <w:ind w:left="180" w:firstLine="630"/>
      </w:pPr>
      <w:r w:rsidRPr="00463C36">
        <w:t>Obwohl der Random Forest in einigen Fällen eine gute Leistung zeigte, war er nicht durchgängig genau und erreichte eine Gesamtgenauigkeit (Accuracy) von 7</w:t>
      </w:r>
      <w:r w:rsidR="00B520E8" w:rsidRPr="00463C36">
        <w:t>9.02</w:t>
      </w:r>
      <w:r w:rsidRPr="00463C36">
        <w:t>%. Diese Schwankungen in der Leistung machen deutlich, dass weitere Verbesserungen erforderlich sind, um zuverlässigere Vorhersagen zu gewährleisten.</w:t>
      </w:r>
    </w:p>
    <w:p w14:paraId="72F6903D" w14:textId="7A0239BE" w:rsidR="00984F8A" w:rsidRPr="00463C36" w:rsidRDefault="00984F8A" w:rsidP="00A84A6A">
      <w:pPr>
        <w:ind w:left="180" w:firstLine="630"/>
      </w:pPr>
      <w:r w:rsidRPr="00463C36">
        <w:t xml:space="preserve"> Darüber hinaus gab es Fälle, in denen </w:t>
      </w:r>
      <w:r w:rsidR="00180B99" w:rsidRPr="00463C36">
        <w:t>das</w:t>
      </w:r>
      <w:r w:rsidR="00B520E8" w:rsidRPr="00463C36">
        <w:t xml:space="preserve"> XAI</w:t>
      </w:r>
      <w:r w:rsidR="00180B99" w:rsidRPr="00463C36">
        <w:t>-</w:t>
      </w:r>
      <w:r w:rsidRPr="00463C36">
        <w:t>Modell Erklärungen lieferte, die nicht optimal waren, da es möglicherweise wichtige Faktoren wegrationalisierte oder entscheidende Variablen übersah bzw. diese im Vornherein bei der Bereinigung entfernt wurden.</w:t>
      </w:r>
      <w:r w:rsidR="00B520E8" w:rsidRPr="00463C36">
        <w:t xml:space="preserve"> Auch kann es sein, dass das XAI-Modell Probleme damit hat, Ausreißer zu behandeln.</w:t>
      </w:r>
      <w:r w:rsidRPr="00463C36">
        <w:t xml:space="preserve"> So hätten sich i</w:t>
      </w:r>
      <w:r w:rsidR="003B7032" w:rsidRPr="00463C36">
        <w:t xml:space="preserve">n </w:t>
      </w:r>
      <w:r w:rsidR="00B520E8" w:rsidRPr="00463C36">
        <w:t xml:space="preserve">Abbildung </w:t>
      </w:r>
      <w:r w:rsidR="00EE22F3" w:rsidRPr="00463C36">
        <w:t>11</w:t>
      </w:r>
      <w:r w:rsidR="004A470F" w:rsidRPr="00463C36">
        <w:t xml:space="preserve"> </w:t>
      </w:r>
      <w:r w:rsidR="003B7032" w:rsidRPr="00463C36">
        <w:t xml:space="preserve">19 </w:t>
      </w:r>
      <w:r w:rsidRPr="00463C36">
        <w:t xml:space="preserve">der 30 </w:t>
      </w:r>
      <w:r w:rsidR="003B7032" w:rsidRPr="00463C36">
        <w:t xml:space="preserve">Variablen </w:t>
      </w:r>
      <w:r w:rsidR="004A470F" w:rsidRPr="00463C36">
        <w:t>ändern</w:t>
      </w:r>
      <w:r w:rsidRPr="00463C36">
        <w:t xml:space="preserve"> müssen</w:t>
      </w:r>
      <w:r w:rsidR="004A470F" w:rsidRPr="00463C36">
        <w:t>, um eine bessere Bonität zu erreichen. Dies wäre in der</w:t>
      </w:r>
      <w:r w:rsidR="00750BF1" w:rsidRPr="00463C36">
        <w:t xml:space="preserve"> Realität kaum umsetzbar</w:t>
      </w:r>
      <w:r w:rsidR="004A470F" w:rsidRPr="00463C36">
        <w:t xml:space="preserve">. Daher wird hier auch das </w:t>
      </w:r>
      <w:r w:rsidR="00750BF1" w:rsidRPr="00463C36">
        <w:t xml:space="preserve">Ziel verfehlt, </w:t>
      </w:r>
      <w:r w:rsidR="00F524E6" w:rsidRPr="00463C36">
        <w:t>entsprechenden KundInnen</w:t>
      </w:r>
      <w:r w:rsidR="00750BF1" w:rsidRPr="00463C36">
        <w:t xml:space="preserve"> die Entscheidung des AI-Modells erklärbar zu machen.</w:t>
      </w:r>
    </w:p>
    <w:p w14:paraId="5153A090" w14:textId="7BCB66A1" w:rsidR="00F524E6" w:rsidRPr="00463C36" w:rsidRDefault="00984F8A" w:rsidP="00984F8A">
      <w:pPr>
        <w:ind w:left="180" w:firstLine="630"/>
      </w:pPr>
      <w:r w:rsidRPr="00463C36">
        <w:t xml:space="preserve">Ein weiterer Nachteil des Projekts war die für die Auswertung des </w:t>
      </w:r>
      <w:r w:rsidR="00B520E8" w:rsidRPr="00463C36">
        <w:t xml:space="preserve">CARE-Algorithmus </w:t>
      </w:r>
      <w:r w:rsidRPr="00463C36">
        <w:t>Modells erforderliche Laufzeit. Die Rechenkomplexität des Algorithmus kann zu längeren Verarbeitungszeiten führen, was bei Echtzeit-Kreditbewertungsanwendungen eine praktische Einschränkung darstellen kann.</w:t>
      </w:r>
    </w:p>
    <w:p w14:paraId="50D67C64" w14:textId="77777777" w:rsidR="00984F8A" w:rsidRPr="00463C36" w:rsidRDefault="00984F8A" w:rsidP="00984F8A">
      <w:pPr>
        <w:ind w:left="180" w:firstLine="630"/>
      </w:pPr>
    </w:p>
    <w:p w14:paraId="57DF1EAA" w14:textId="4AFD31F5" w:rsidR="00984F8A" w:rsidRPr="00463C36" w:rsidRDefault="00984F8A" w:rsidP="00984F8A">
      <w:pPr>
        <w:ind w:left="180" w:firstLine="630"/>
      </w:pPr>
      <w:r w:rsidRPr="00463C36">
        <w:t xml:space="preserve">Trotz dieser Einschränkungen sollten die Vorteile der Verwendung eines Random Forest </w:t>
      </w:r>
      <w:r w:rsidR="00B520E8" w:rsidRPr="00463C36">
        <w:t xml:space="preserve">und die des CARE-Algorithmus </w:t>
      </w:r>
      <w:r w:rsidRPr="00463C36">
        <w:t xml:space="preserve">für die Kreditwürdigkeitsklassifizierung </w:t>
      </w:r>
      <w:r w:rsidR="00B520E8" w:rsidRPr="00463C36">
        <w:t xml:space="preserve">sowie der dazugehörigen Erklärungen </w:t>
      </w:r>
      <w:r w:rsidRPr="00463C36">
        <w:t>nicht außer Acht gelassen werden.</w:t>
      </w:r>
      <w:r w:rsidR="00A84A6A" w:rsidRPr="00463C36">
        <w:t xml:space="preserve"> Der Random Forest konnte im Vergleich zu anderen Klassifikationsalgorithmen am besten abschneiden, zudem waren die Ergebnisse von einer höheren Robustheit geprägt. </w:t>
      </w:r>
      <w:r w:rsidRPr="00463C36">
        <w:t xml:space="preserve"> </w:t>
      </w:r>
      <w:r w:rsidR="00A84A6A" w:rsidRPr="00463C36">
        <w:t>CARE</w:t>
      </w:r>
      <w:r w:rsidRPr="00463C36">
        <w:t xml:space="preserve"> verarbeite</w:t>
      </w:r>
      <w:r w:rsidR="00B520E8" w:rsidRPr="00463C36">
        <w:t xml:space="preserve">n </w:t>
      </w:r>
      <w:r w:rsidRPr="00463C36">
        <w:t>erfolgreich kategorische Variablen und biete</w:t>
      </w:r>
      <w:r w:rsidR="00B520E8" w:rsidRPr="00463C36">
        <w:t>n</w:t>
      </w:r>
      <w:r w:rsidRPr="00463C36">
        <w:t xml:space="preserve"> Einblicke in wichtige Merkmale, die die Kreditwürdigkeit beeinflussen, und hilft KreditgeberInnen und KundInnen, die Faktoren zu verstehen, die die Entscheidungen des </w:t>
      </w:r>
      <w:r w:rsidR="00046CE3" w:rsidRPr="00463C36">
        <w:t>AI</w:t>
      </w:r>
      <w:r w:rsidRPr="00463C36">
        <w:t>-Modells beeinflussen. Die vom XAI-System generierten kontrafaktischen Erklärungen durch den CARE-Algorithmus bieten den KundInnen wertvolle Informationen, um ihre Kreditwürdigkeit zu verbessern und ihr Verständnis für den Entscheidungsprozess zu erhöhen.</w:t>
      </w:r>
    </w:p>
    <w:p w14:paraId="25A8467D" w14:textId="77777777" w:rsidR="00984F8A" w:rsidRPr="00463C36" w:rsidRDefault="00984F8A" w:rsidP="00984F8A">
      <w:pPr>
        <w:ind w:left="180" w:firstLine="630"/>
      </w:pPr>
    </w:p>
    <w:p w14:paraId="78FC5EFA" w14:textId="25BC3886" w:rsidR="00984F8A" w:rsidRPr="00463C36" w:rsidRDefault="00984F8A" w:rsidP="00984F8A">
      <w:pPr>
        <w:ind w:left="180" w:firstLine="630"/>
      </w:pPr>
      <w:r w:rsidRPr="00463C36">
        <w:t xml:space="preserve">Es ist jedoch von entscheidender Bedeutung, die im Projekt hervorgehobenen negativen Aspekte, wie die fehlende Interpretation, die Variabilität der Leistung, die Laufzeit und die potenziell suboptimalen Erklärungen anzugehen. Zukünftige Forschungsarbeiten könnten sich darauf konzentrieren, die Interpretierbarkeit des </w:t>
      </w:r>
      <w:r w:rsidR="00046CE3" w:rsidRPr="00463C36">
        <w:t>AI</w:t>
      </w:r>
      <w:r w:rsidRPr="00463C36">
        <w:t>-Modells zu verfeinern, seine Genauigkeit und Konsistenz zu verbessern, die Laufzeit zu optimieren und die Qualität der Erklärungen für die Kund</w:t>
      </w:r>
      <w:r w:rsidR="00180B99" w:rsidRPr="00463C36">
        <w:t>Inn</w:t>
      </w:r>
      <w:r w:rsidRPr="00463C36">
        <w:t>en zu verbessern.</w:t>
      </w:r>
    </w:p>
    <w:p w14:paraId="69AA572B" w14:textId="77777777" w:rsidR="00984F8A" w:rsidRPr="00463C36" w:rsidRDefault="00984F8A" w:rsidP="00984F8A">
      <w:pPr>
        <w:ind w:left="180" w:firstLine="630"/>
      </w:pPr>
    </w:p>
    <w:p w14:paraId="5F33DFE0" w14:textId="69AD9025" w:rsidR="007F0BD3" w:rsidRPr="00463C36" w:rsidRDefault="007F0BD3" w:rsidP="00984F8A">
      <w:pPr>
        <w:ind w:left="180" w:firstLine="630"/>
      </w:pPr>
      <w:r w:rsidRPr="00463C36">
        <w:br w:type="page"/>
      </w:r>
    </w:p>
    <w:p w14:paraId="11CA1727" w14:textId="12B9AE2A" w:rsidR="00A6254A" w:rsidRPr="00463C36" w:rsidRDefault="00A6254A" w:rsidP="00A6254A">
      <w:pPr>
        <w:pStyle w:val="berschrift1"/>
        <w:ind w:left="540" w:hanging="540"/>
      </w:pPr>
      <w:bookmarkStart w:id="1134" w:name="_Toc139285439"/>
      <w:r w:rsidRPr="00463C36">
        <w:lastRenderedPageBreak/>
        <w:t>Fazit</w:t>
      </w:r>
      <w:bookmarkEnd w:id="1134"/>
      <w:del w:id="1135" w:author="Hannah Knehr" w:date="2023-07-03T14:01:00Z">
        <w:r w:rsidRPr="00463C36" w:rsidDel="00BF3D8A">
          <w:delText>/Limitationen</w:delText>
        </w:r>
      </w:del>
    </w:p>
    <w:p w14:paraId="5B77B200" w14:textId="53F7C1DE" w:rsidR="00D42E7C" w:rsidRPr="00463C36" w:rsidRDefault="00176F67" w:rsidP="00D42E7C">
      <w:pPr>
        <w:ind w:left="180" w:firstLine="630"/>
      </w:pPr>
      <w:r w:rsidRPr="00463C36">
        <w:t xml:space="preserve">Der Einsatz von AI und XAI bietet in vielen verschiedenen Feldern und Anwendungsbereichen diverse Vor- und Nachteile. </w:t>
      </w:r>
      <w:r w:rsidR="00D42E7C" w:rsidRPr="00463C36">
        <w:t xml:space="preserve">In einem Finanzinstitut bietet die Verwendung von </w:t>
      </w:r>
      <w:r w:rsidR="00A17A6D" w:rsidRPr="00463C36">
        <w:t>Klassifikationsa</w:t>
      </w:r>
      <w:r w:rsidR="00D42E7C" w:rsidRPr="00463C36">
        <w:t xml:space="preserve">lgorithmen </w:t>
      </w:r>
      <w:r w:rsidR="00A17A6D" w:rsidRPr="00463C36">
        <w:t xml:space="preserve">und kontrafaktischen Erklärungsmethoden </w:t>
      </w:r>
      <w:r w:rsidR="00D42E7C" w:rsidRPr="00463C36">
        <w:t xml:space="preserve">bei der Kreditwürdigkeitsprüfung </w:t>
      </w:r>
      <w:r w:rsidR="00F35B80" w:rsidRPr="00463C36">
        <w:t xml:space="preserve">viele </w:t>
      </w:r>
      <w:r w:rsidR="00D42E7C" w:rsidRPr="00463C36">
        <w:t>Chancen</w:t>
      </w:r>
      <w:r w:rsidRPr="00463C36">
        <w:t xml:space="preserve"> durch genaue </w:t>
      </w:r>
      <w:r w:rsidR="00D42E7C" w:rsidRPr="00463C36">
        <w:t>Kreditrisikobewertung</w:t>
      </w:r>
      <w:r w:rsidR="00A17A6D" w:rsidRPr="00463C36">
        <w:t>en</w:t>
      </w:r>
      <w:r w:rsidR="00D42E7C" w:rsidRPr="00463C36">
        <w:t>, de</w:t>
      </w:r>
      <w:r w:rsidRPr="00463C36">
        <w:t xml:space="preserve">r Fähigkeit </w:t>
      </w:r>
      <w:r w:rsidR="00A17A6D" w:rsidRPr="00463C36">
        <w:t>zur</w:t>
      </w:r>
      <w:r w:rsidR="00D42E7C" w:rsidRPr="00463C36">
        <w:t xml:space="preserve"> Bereitstellung von Einblicken in einflussreiche Merkmale</w:t>
      </w:r>
      <w:r w:rsidR="00A17A6D" w:rsidRPr="00463C36">
        <w:t xml:space="preserve"> und Hinweisen zur Veränderung der eigenen Kreditwürdigkeit. </w:t>
      </w:r>
    </w:p>
    <w:p w14:paraId="57AE7B88" w14:textId="0E740493" w:rsidR="00D42E7C" w:rsidRPr="00463C36" w:rsidRDefault="00176F67" w:rsidP="00D42E7C">
      <w:pPr>
        <w:ind w:left="180" w:firstLine="630"/>
      </w:pPr>
      <w:r w:rsidRPr="00463C36">
        <w:t>Ein solches</w:t>
      </w:r>
      <w:r w:rsidR="00D42E7C" w:rsidRPr="00463C36">
        <w:t xml:space="preserve"> Wissen ermöglicht präzisere Risikomanagementstrategien und hilft den Banken, ihre Kreditvergabepraxis zu optimieren und potenzielle Verluste zu minimieren.</w:t>
      </w:r>
      <w:ins w:id="1136" w:author="Denise Denise" w:date="2023-07-02T02:36:00Z">
        <w:r w:rsidR="00F35B80" w:rsidRPr="00463C36">
          <w:t xml:space="preserve"> </w:t>
        </w:r>
      </w:ins>
      <w:r w:rsidR="00F35B80" w:rsidRPr="00463C36">
        <w:t xml:space="preserve">Die Verkürzung der Bearbeitungszeiten </w:t>
      </w:r>
      <w:r w:rsidR="00906313" w:rsidRPr="00463C36">
        <w:t>hilft außerdem</w:t>
      </w:r>
      <w:r w:rsidR="00F35B80" w:rsidRPr="00463C36">
        <w:t>, Kreditanträge effizient zu bewerten und zeitnah Antworten zu geben.</w:t>
      </w:r>
      <w:r w:rsidR="00A17A6D" w:rsidRPr="00463C36">
        <w:t xml:space="preserve"> Zusätzlich kann die Kundenzufriedenheit gesteigert werden, was sich wiederrum auch monetär positiv auswirken könnte.</w:t>
      </w:r>
    </w:p>
    <w:p w14:paraId="5B472E4E" w14:textId="4B98BAE3" w:rsidR="00D42E7C" w:rsidRPr="00463C36" w:rsidRDefault="00A17A6D" w:rsidP="00906313">
      <w:pPr>
        <w:ind w:left="180" w:firstLine="630"/>
      </w:pPr>
      <w:r w:rsidRPr="00463C36">
        <w:t>Es ist aber auch wichtig, die Grenzen solcher Anwendungsfälle miteinzubeziehen. Eine Gesamtgenauigkeit von x% eines AI-Modells geht mit einer Fehlerquote von 100-x% einher. Diese KundInnen werden falsch eingeschätzt, was negative Konsequenzen mit sich ziehen kann. Die Anwendung von kontrafaktischen Erklärungen zeigt sich zwar als sehr hilfreich, ist aber nicht</w:t>
      </w:r>
      <w:r w:rsidR="00F87A68" w:rsidRPr="00463C36">
        <w:t xml:space="preserve"> immer</w:t>
      </w:r>
      <w:r w:rsidRPr="00463C36">
        <w:t xml:space="preserve"> optimal. Das liegt auch daran, dass es ein junges Forschungsgebiet ist, welches viel Potential mit sich zieht, aber noch weiter ausgereift werden sollte.</w:t>
      </w:r>
    </w:p>
    <w:p w14:paraId="7E5FB65C" w14:textId="6BEB8AEA" w:rsidR="00D42E7C" w:rsidRPr="00463C36" w:rsidRDefault="00D42E7C" w:rsidP="00D42E7C">
      <w:pPr>
        <w:ind w:left="180" w:firstLine="630"/>
      </w:pPr>
      <w:r w:rsidRPr="00463C36">
        <w:t xml:space="preserve">In Anbetracht dieser Einschränkungen sollten Bankangestellte die Anwendbarkeit von </w:t>
      </w:r>
      <w:r w:rsidR="00A17A6D" w:rsidRPr="00463C36">
        <w:t>kontrafaktischen Erklärungen</w:t>
      </w:r>
      <w:r w:rsidRPr="00463C36">
        <w:t xml:space="preserve"> bei der Kreditwürdigkeitsprüfung sorgfältig prüfen</w:t>
      </w:r>
      <w:r w:rsidR="00A17A6D" w:rsidRPr="00463C36">
        <w:t>.</w:t>
      </w:r>
    </w:p>
    <w:p w14:paraId="160E1305" w14:textId="77777777" w:rsidR="00D42E7C" w:rsidRPr="00463C36" w:rsidRDefault="00D42E7C" w:rsidP="00D42E7C">
      <w:pPr>
        <w:ind w:left="180" w:firstLine="630"/>
      </w:pPr>
    </w:p>
    <w:p w14:paraId="6C75BB81" w14:textId="6D597D36" w:rsidR="00922F13" w:rsidRPr="00463C36" w:rsidRDefault="004C221C">
      <w:r w:rsidRPr="00463C36">
        <w:t xml:space="preserve">Im Rahmen des Seminars konnten erfolgreich kontrafaktische Erklärungen zu </w:t>
      </w:r>
      <w:r w:rsidR="00F87A68" w:rsidRPr="00463C36">
        <w:t xml:space="preserve">Entscheidungen eines AI-Modells </w:t>
      </w:r>
      <w:r w:rsidR="006C50A8" w:rsidRPr="00463C36">
        <w:t>mit Hilfe von</w:t>
      </w:r>
      <w:r w:rsidRPr="00463C36">
        <w:t xml:space="preserve"> </w:t>
      </w:r>
      <w:r w:rsidR="00F87A68" w:rsidRPr="00463C36">
        <w:t>Kund</w:t>
      </w:r>
      <w:r w:rsidR="006C50A8" w:rsidRPr="00463C36">
        <w:t>Inn</w:t>
      </w:r>
      <w:r w:rsidR="00F87A68" w:rsidRPr="00463C36">
        <w:t>endaten</w:t>
      </w:r>
      <w:r w:rsidRPr="00463C36">
        <w:t xml:space="preserve"> aus </w:t>
      </w:r>
      <w:r w:rsidR="00F87A68" w:rsidRPr="00463C36">
        <w:t>einem</w:t>
      </w:r>
      <w:r w:rsidRPr="00463C36">
        <w:t xml:space="preserve"> gegebenen Datensatz erstellt werden. Dabei wurden pro KundIn </w:t>
      </w:r>
      <w:r w:rsidR="00F87A68" w:rsidRPr="00463C36">
        <w:t>mehrere kontrafaktische Erklärungen generiert, welche durch Berücksichtigung von verschiedenen Zielfunktionen und Restriktionen gekennzeichnet sind</w:t>
      </w:r>
      <w:r w:rsidRPr="00463C36">
        <w:t>. In der Realität könnten Bankangestellte ein passendes</w:t>
      </w:r>
      <w:r w:rsidR="00236E75" w:rsidRPr="00463C36">
        <w:t>,</w:t>
      </w:r>
      <w:r w:rsidRPr="00463C36">
        <w:t xml:space="preserve"> zu änderndes Attribut identifizieren und die </w:t>
      </w:r>
      <w:r w:rsidR="00F87A68" w:rsidRPr="00463C36">
        <w:t>Erklärung</w:t>
      </w:r>
      <w:r w:rsidRPr="00463C36">
        <w:t xml:space="preserve"> der XAI im persönlichen Beratungsgespräch mit KundInnen einsetzen, um ihre angebotene Serviceleistung zu bereichern.</w:t>
      </w:r>
      <w:r w:rsidR="00236E75" w:rsidRPr="00463C36">
        <w:t xml:space="preserve"> Damit ist das Ziel des Seminars, erfolgreich ein XAI-Modell auf ein AI-Modell anzuwenden, erfüllt.</w:t>
      </w:r>
      <w:del w:id="1137" w:author="Denise Denise" w:date="2023-07-02T02:55:00Z">
        <w:r w:rsidR="00922F13" w:rsidRPr="00463C36" w:rsidDel="00FA5E95">
          <w:rPr>
            <w:rFonts w:eastAsia="Arial"/>
            <w:szCs w:val="28"/>
          </w:rPr>
          <w:br w:type="page"/>
        </w:r>
      </w:del>
    </w:p>
    <w:p w14:paraId="3FF6143F" w14:textId="73290698" w:rsidR="006C50A8" w:rsidRPr="00463C36" w:rsidDel="00FA5E95" w:rsidRDefault="006C50A8" w:rsidP="006C50A8">
      <w:pPr>
        <w:rPr>
          <w:del w:id="1138" w:author="Denise Denise" w:date="2023-07-02T02:55:00Z"/>
          <w:rPrChange w:id="1139" w:author="Hannah Knehr" w:date="2023-07-03T14:04:00Z">
            <w:rPr>
              <w:del w:id="1140" w:author="Denise Denise" w:date="2023-07-02T02:55:00Z"/>
              <w:rFonts w:eastAsia="Arial"/>
              <w:b/>
              <w:bCs/>
              <w:kern w:val="32"/>
              <w:sz w:val="28"/>
              <w:szCs w:val="28"/>
            </w:rPr>
          </w:rPrChange>
        </w:rPr>
      </w:pPr>
      <w:r w:rsidRPr="00463C36">
        <w:br w:type="page"/>
      </w:r>
    </w:p>
    <w:tbl>
      <w:tblPr>
        <w:tblStyle w:val="1"/>
        <w:tblW w:w="8963" w:type="dxa"/>
        <w:tblInd w:w="108" w:type="dxa"/>
        <w:tblLayout w:type="fixed"/>
        <w:tblLook w:val="0400" w:firstRow="0" w:lastRow="0" w:firstColumn="0" w:lastColumn="0" w:noHBand="0" w:noVBand="1"/>
      </w:tblPr>
      <w:tblGrid>
        <w:gridCol w:w="8963"/>
      </w:tblGrid>
      <w:tr w:rsidR="00303A6A" w:rsidRPr="00463C36" w14:paraId="42F2E2AC" w14:textId="77777777">
        <w:tc>
          <w:tcPr>
            <w:tcW w:w="8963" w:type="dxa"/>
            <w:shd w:val="clear" w:color="auto" w:fill="auto"/>
          </w:tcPr>
          <w:p w14:paraId="52D5E7C3" w14:textId="77777777" w:rsidR="006C50A8" w:rsidRPr="00463C36" w:rsidRDefault="00BC79CD" w:rsidP="006C50A8">
            <w:pPr>
              <w:rPr>
                <w:rFonts w:eastAsia="Arial"/>
              </w:rPr>
            </w:pPr>
            <w:del w:id="1141" w:author="Denise Denise" w:date="2023-07-02T02:55:00Z">
              <w:r w:rsidRPr="00463C36" w:rsidDel="00FA5E95">
                <w:rPr>
                  <w:rFonts w:eastAsia="Arial"/>
                </w:rPr>
                <w:delText>Literaturverzeichnis</w:delText>
              </w:r>
            </w:del>
          </w:p>
          <w:customXmlMoveToRangeStart w:id="1142" w:author="Denise Denise" w:date="2023-07-02T02:18:00Z"/>
          <w:moveToRangeStart w:id="1143" w:author="Denise Denise" w:date="2023-07-02T02:18:00Z" w:name="move139156724" w:displacedByCustomXml="next"/>
          <w:sdt>
            <w:sdtPr>
              <w:rPr>
                <w:rFonts w:eastAsia="Arial"/>
                <w:b w:val="0"/>
                <w:bCs w:val="0"/>
                <w:kern w:val="0"/>
                <w:sz w:val="22"/>
              </w:rPr>
              <w:tag w:val="CitaviBibliography"/>
              <w:id w:val="1227723308"/>
              <w:placeholder>
                <w:docPart w:val="F40516E2738C48F7A9CDB150B5E1A363"/>
              </w:placeholder>
            </w:sdtPr>
            <w:sdtEndPr/>
            <w:sdtContent>
              <w:customXmlMoveToRangeEnd w:id="1142"/>
              <w:p w14:paraId="02194535" w14:textId="0635A3B4" w:rsidR="00036BC4" w:rsidRPr="00463C36" w:rsidRDefault="00CE58AF" w:rsidP="006C50A8">
                <w:pPr>
                  <w:pStyle w:val="CitaviBibliographyHeading"/>
                  <w:numPr>
                    <w:ilvl w:val="0"/>
                    <w:numId w:val="0"/>
                  </w:numPr>
                  <w:rPr>
                    <w:rFonts w:eastAsia="Arial"/>
                    <w:lang w:val="en-US"/>
                    <w:rPrChange w:id="1144" w:author="Hannah Knehr" w:date="2023-07-03T14:04:00Z">
                      <w:rPr>
                        <w:rFonts w:eastAsia="Arial"/>
                      </w:rPr>
                    </w:rPrChange>
                  </w:rPr>
                </w:pPr>
                <w:moveTo w:id="1145" w:author="Denise Denise" w:date="2023-07-02T02:18:00Z">
                  <w:r w:rsidRPr="00463C36">
                    <w:rPr>
                      <w:rFonts w:eastAsia="Arial"/>
                    </w:rPr>
                    <w:fldChar w:fldCharType="begin"/>
                  </w:r>
                  <w:r w:rsidRPr="00463C36">
                    <w:rPr>
                      <w:rFonts w:eastAsia="Arial"/>
                      <w:lang w:val="en-US"/>
                      <w:rPrChange w:id="1146" w:author="Hannah Knehr" w:date="2023-07-03T14:04:00Z">
                        <w:rPr>
                          <w:rFonts w:eastAsia="Arial"/>
                        </w:rPr>
                      </w:rPrChange>
                    </w:rPr>
                    <w:instrText>ADDIN CitaviBibliography</w:instrText>
                  </w:r>
                  <w:r w:rsidRPr="00463C36">
                    <w:rPr>
                      <w:rFonts w:eastAsia="Arial"/>
                    </w:rPr>
                    <w:fldChar w:fldCharType="separate"/>
                  </w:r>
                </w:moveTo>
                <w:bookmarkStart w:id="1147" w:name="_Toc139285440"/>
                <w:r w:rsidR="00036BC4" w:rsidRPr="00463C36">
                  <w:rPr>
                    <w:rFonts w:eastAsia="Arial"/>
                    <w:lang w:val="en-US"/>
                    <w:rPrChange w:id="1148" w:author="Hannah Knehr" w:date="2023-07-03T14:04:00Z">
                      <w:rPr>
                        <w:rFonts w:eastAsia="Arial"/>
                      </w:rPr>
                    </w:rPrChange>
                  </w:rPr>
                  <w:t>Literaturverzeichnis</w:t>
                </w:r>
                <w:bookmarkEnd w:id="1147"/>
              </w:p>
              <w:p w14:paraId="78A906C2" w14:textId="77777777" w:rsidR="00036BC4" w:rsidRPr="00463C36" w:rsidRDefault="00036BC4" w:rsidP="00036BC4">
                <w:pPr>
                  <w:pStyle w:val="CitaviBibliographyEntry"/>
                  <w:rPr>
                    <w:rFonts w:eastAsia="Arial"/>
                  </w:rPr>
                </w:pPr>
                <w:bookmarkStart w:id="1149" w:name="_CTVL001143b4e044feb43fea88f5d91f2a957b9"/>
                <w:r w:rsidRPr="00463C36">
                  <w:rPr>
                    <w:rFonts w:eastAsia="Arial"/>
                    <w:lang w:val="en-US"/>
                  </w:rPr>
                  <w:t xml:space="preserve">Balogh, S. und Johnson, C. (2021): The Risks and Opportunities of AI in Credit Decisioning. </w:t>
                </w:r>
                <w:r w:rsidRPr="00463C36">
                  <w:rPr>
                    <w:rFonts w:eastAsia="Arial"/>
                  </w:rPr>
                  <w:t>Hg. v. Business Insider. Online verfügbar unter https://www.businessinsider.com/ai-lending-risks-opportunities-credit-decisioning-data-inequity-2021-6, zuletzt geprüft am 01.07.2023.</w:t>
                </w:r>
              </w:p>
              <w:p w14:paraId="3E2CB4AD" w14:textId="77777777" w:rsidR="00036BC4" w:rsidRPr="00463C36" w:rsidRDefault="00036BC4" w:rsidP="00036BC4">
                <w:pPr>
                  <w:pStyle w:val="CitaviBibliographyEntry"/>
                  <w:rPr>
                    <w:rFonts w:eastAsia="Arial"/>
                    <w:lang w:val="en-US"/>
                  </w:rPr>
                </w:pPr>
                <w:bookmarkStart w:id="1150" w:name="_CTVL0017b04ae4e04b44c06a35342f03623e824"/>
                <w:bookmarkEnd w:id="1149"/>
                <w:r w:rsidRPr="00463C36">
                  <w:rPr>
                    <w:rFonts w:eastAsia="Arial"/>
                    <w:lang w:val="en-US"/>
                  </w:rPr>
                  <w:t>Boobier, T. (2018): Advanced analytics and AI. Impact implementation and the future of work. Wiley finance series: John Wiley &amp; Sons Ltd.</w:t>
                </w:r>
              </w:p>
              <w:p w14:paraId="70A6FA4A" w14:textId="77777777" w:rsidR="00036BC4" w:rsidRPr="00463C36" w:rsidRDefault="00036BC4" w:rsidP="00036BC4">
                <w:pPr>
                  <w:pStyle w:val="CitaviBibliographyEntry"/>
                  <w:rPr>
                    <w:rFonts w:eastAsia="Arial"/>
                  </w:rPr>
                </w:pPr>
                <w:bookmarkStart w:id="1151" w:name="_CTVL0018312c53d6f7e4a71bbbb3313ea4dddda"/>
                <w:bookmarkEnd w:id="1150"/>
                <w:r w:rsidRPr="00463C36">
                  <w:rPr>
                    <w:rFonts w:eastAsia="Arial"/>
                    <w:lang w:val="en-US"/>
                  </w:rPr>
                  <w:t>Chou, Y.</w:t>
                </w:r>
                <w:r w:rsidRPr="00463C36">
                  <w:rPr>
                    <w:rFonts w:ascii="Cambria Math" w:eastAsia="Arial" w:hAnsi="Cambria Math" w:cs="Cambria Math"/>
                    <w:lang w:val="en-US"/>
                  </w:rPr>
                  <w:t>‑</w:t>
                </w:r>
                <w:r w:rsidRPr="00463C36">
                  <w:rPr>
                    <w:rFonts w:eastAsia="Arial"/>
                    <w:lang w:val="en-US"/>
                  </w:rPr>
                  <w:t xml:space="preserve">L., Moreira, C., Bruza, P., Ouyang, C., &amp; Jorge, J. (2021): Counterfactuals and Causability in Explainable Artificial Intelligence. </w:t>
                </w:r>
                <w:r w:rsidRPr="00463C36">
                  <w:rPr>
                    <w:rFonts w:eastAsia="Arial"/>
                  </w:rPr>
                  <w:t>Theory, Algorithms, and Applications. Online verfügbar unter http://arxiv.org/pdf/2103.04244v2, zuletzt geprüft am 01.07.2023.</w:t>
                </w:r>
              </w:p>
              <w:p w14:paraId="62D26999" w14:textId="77777777" w:rsidR="00036BC4" w:rsidRPr="00463C36" w:rsidRDefault="00036BC4" w:rsidP="00036BC4">
                <w:pPr>
                  <w:pStyle w:val="CitaviBibliographyEntry"/>
                  <w:rPr>
                    <w:rFonts w:eastAsia="Arial"/>
                  </w:rPr>
                </w:pPr>
                <w:bookmarkStart w:id="1152" w:name="_CTVL001ced1ccdbeb6c489783167e855cec8e5b"/>
                <w:bookmarkEnd w:id="1151"/>
                <w:r w:rsidRPr="00463C36">
                  <w:rPr>
                    <w:rFonts w:eastAsia="Arial"/>
                    <w:lang w:val="en-US"/>
                  </w:rPr>
                  <w:t xml:space="preserve">Demajo, L. M., Vella, V. und Dingli, A. (2020): Explainable AI for Interpretable Credit Scoring. </w:t>
                </w:r>
                <w:r w:rsidRPr="00463C36">
                  <w:rPr>
                    <w:rFonts w:eastAsia="Arial"/>
                  </w:rPr>
                  <w:t>Hg. v. AIRCC Publishing Corporation. Online verfügbar unter http://dx.doi.org/10.5121/csit.2020.101516, zuletzt geprüft am 01.07.2023.</w:t>
                </w:r>
              </w:p>
              <w:p w14:paraId="3796DB9F" w14:textId="77777777" w:rsidR="00036BC4" w:rsidRPr="00463C36" w:rsidRDefault="00036BC4" w:rsidP="00036BC4">
                <w:pPr>
                  <w:pStyle w:val="CitaviBibliographyEntry"/>
                  <w:rPr>
                    <w:rFonts w:eastAsia="Arial"/>
                  </w:rPr>
                </w:pPr>
                <w:bookmarkStart w:id="1153" w:name="_CTVL001303b3058e08d4c27a3eeda3c42c21f51"/>
                <w:bookmarkEnd w:id="1152"/>
                <w:r w:rsidRPr="00463C36">
                  <w:rPr>
                    <w:rFonts w:eastAsia="Arial"/>
                    <w:lang w:val="en-US"/>
                  </w:rPr>
                  <w:t xml:space="preserve">Emerj (2019): AI Transparency in Finance – Understanding the Black Box. </w:t>
                </w:r>
                <w:r w:rsidRPr="00463C36">
                  <w:rPr>
                    <w:rFonts w:eastAsia="Arial"/>
                  </w:rPr>
                  <w:t>Online verfügbar unter https://emerj.com/partner-content/ai-transparency-in-finance/, zuletzt geprüft am 01.07.2023.</w:t>
                </w:r>
              </w:p>
              <w:p w14:paraId="6954148B" w14:textId="77777777" w:rsidR="00036BC4" w:rsidRPr="00463C36" w:rsidRDefault="00036BC4" w:rsidP="00036BC4">
                <w:pPr>
                  <w:pStyle w:val="CitaviBibliographyEntry"/>
                  <w:rPr>
                    <w:rFonts w:eastAsia="Arial"/>
                  </w:rPr>
                </w:pPr>
                <w:bookmarkStart w:id="1154" w:name="_CTVL00118e397f029a74aeabdc0db7290b8f6cf"/>
                <w:bookmarkEnd w:id="1153"/>
                <w:r w:rsidRPr="00463C36">
                  <w:rPr>
                    <w:rFonts w:eastAsia="Arial"/>
                    <w:lang w:val="en-US"/>
                  </w:rPr>
                  <w:t xml:space="preserve">European Parliament (2020): The EU’s response to the COVID-19 outbreak. </w:t>
                </w:r>
                <w:r w:rsidRPr="00463C36">
                  <w:rPr>
                    <w:rFonts w:eastAsia="Arial"/>
                  </w:rPr>
                  <w:t>A European Green Deal perspective. Online verfügbar unter https://www.europarl.europa.eu/RegData/etudes/STUD/2020/641547/EPRS_STU%282020%29641547_EN.pdf, zuletzt geprüft am 01.07.2023.</w:t>
                </w:r>
              </w:p>
              <w:p w14:paraId="1C2CC546" w14:textId="77777777" w:rsidR="00036BC4" w:rsidRPr="00463C36" w:rsidRDefault="00036BC4" w:rsidP="00036BC4">
                <w:pPr>
                  <w:pStyle w:val="CitaviBibliographyEntry"/>
                  <w:rPr>
                    <w:rFonts w:eastAsia="Arial"/>
                  </w:rPr>
                </w:pPr>
                <w:bookmarkStart w:id="1155" w:name="_CTVL0017aa00cb3eca04a879f33df323a8b20b3"/>
                <w:bookmarkEnd w:id="1154"/>
                <w:r w:rsidRPr="00463C36">
                  <w:rPr>
                    <w:rFonts w:eastAsia="Arial"/>
                    <w:lang w:val="en-US"/>
                  </w:rPr>
                  <w:t xml:space="preserve">Forbes Tech Council (2021): Five Industries Reaping The Benefits Of Artificial Intelligence. </w:t>
                </w:r>
                <w:r w:rsidRPr="00463C36">
                  <w:rPr>
                    <w:rFonts w:eastAsia="Arial"/>
                  </w:rPr>
                  <w:t>Online verfügbar unter https://www.forbes.com/sites/forbestechcouncil/2021/06/02/five-industries-reaping-the-benefits-of-artificial-intelligence/, zuletzt geprüft am 01.07.2023.</w:t>
                </w:r>
              </w:p>
              <w:p w14:paraId="477D1406" w14:textId="77777777" w:rsidR="00036BC4" w:rsidRPr="00463C36" w:rsidRDefault="00036BC4" w:rsidP="00036BC4">
                <w:pPr>
                  <w:pStyle w:val="CitaviBibliographyEntry"/>
                  <w:rPr>
                    <w:rFonts w:eastAsia="Arial"/>
                  </w:rPr>
                </w:pPr>
                <w:bookmarkStart w:id="1156" w:name="_CTVL00170b1ee065b0f4784bd45dc5f889d871a"/>
                <w:bookmarkEnd w:id="1155"/>
                <w:r w:rsidRPr="00463C36">
                  <w:rPr>
                    <w:rFonts w:eastAsia="Arial"/>
                    <w:lang w:val="en-US"/>
                  </w:rPr>
                  <w:t xml:space="preserve">Guidotti, R., Monreale, A., Giannotti, F., Pedreschi, D., Ruggieri, S., &amp; Turini, F. (2019): Factual and Counterfactual Explanations for Black Box Decision Making (IEEE Intelligent Systems, 34(6)). </w:t>
                </w:r>
                <w:r w:rsidRPr="00463C36">
                  <w:rPr>
                    <w:rFonts w:eastAsia="Arial"/>
                  </w:rPr>
                  <w:t>Online verfügbar unter https://doi.org/10.1109/MIS.2019.2957223, zuletzt geprüft am 01.07.2023.</w:t>
                </w:r>
              </w:p>
              <w:p w14:paraId="27DA26E8" w14:textId="77777777" w:rsidR="00036BC4" w:rsidRPr="00463C36" w:rsidRDefault="00036BC4" w:rsidP="00036BC4">
                <w:pPr>
                  <w:pStyle w:val="CitaviBibliographyEntry"/>
                  <w:rPr>
                    <w:rFonts w:eastAsia="Arial"/>
                  </w:rPr>
                </w:pPr>
                <w:bookmarkStart w:id="1157" w:name="_CTVL00156eb2b7415f44d268e146529fabacbe5"/>
                <w:bookmarkEnd w:id="1156"/>
                <w:r w:rsidRPr="00463C36">
                  <w:rPr>
                    <w:rFonts w:eastAsia="Arial"/>
                    <w:lang w:val="en-US"/>
                  </w:rPr>
                  <w:t xml:space="preserve">IBM (o.J.): What is Explainable AI (XAI)? </w:t>
                </w:r>
                <w:r w:rsidRPr="00463C36">
                  <w:rPr>
                    <w:rFonts w:eastAsia="Arial"/>
                  </w:rPr>
                  <w:t>Online verfügbar unter https://www.ibm.com/watson/explainable-ai, zuletzt geprüft am 01.07.2023.</w:t>
                </w:r>
              </w:p>
              <w:p w14:paraId="772A0299" w14:textId="77777777" w:rsidR="00036BC4" w:rsidRPr="00463C36" w:rsidRDefault="00036BC4" w:rsidP="00036BC4">
                <w:pPr>
                  <w:pStyle w:val="CitaviBibliographyEntry"/>
                  <w:rPr>
                    <w:rFonts w:eastAsia="Arial"/>
                  </w:rPr>
                </w:pPr>
                <w:bookmarkStart w:id="1158" w:name="_CTVL001829daa227d0241ea924d6303c7a7cd23"/>
                <w:bookmarkEnd w:id="1157"/>
                <w:r w:rsidRPr="00463C36">
                  <w:rPr>
                    <w:rFonts w:eastAsia="Arial"/>
                    <w:lang w:val="en-US"/>
                  </w:rPr>
                  <w:t xml:space="preserve">McKinsey &amp; Company (2021): Designing next-generation credit-decisioning models. </w:t>
                </w:r>
                <w:r w:rsidRPr="00463C36">
                  <w:rPr>
                    <w:rFonts w:eastAsia="Arial"/>
                  </w:rPr>
                  <w:t>Online verfügbar unter https://www.mckinsey.com/capabilities/risk-and-resilience/our-</w:t>
                </w:r>
                <w:r w:rsidRPr="00463C36">
                  <w:rPr>
                    <w:rFonts w:eastAsia="Arial"/>
                  </w:rPr>
                  <w:lastRenderedPageBreak/>
                  <w:t>insights/designing-next-generation-credit-decisioning-models, zuletzt geprüft am 01.07.2023.</w:t>
                </w:r>
              </w:p>
              <w:p w14:paraId="56F2774F" w14:textId="77777777" w:rsidR="00036BC4" w:rsidRPr="00463C36" w:rsidRDefault="00036BC4" w:rsidP="00036BC4">
                <w:pPr>
                  <w:pStyle w:val="CitaviBibliographyEntry"/>
                  <w:rPr>
                    <w:rFonts w:eastAsia="Arial"/>
                  </w:rPr>
                </w:pPr>
                <w:bookmarkStart w:id="1159" w:name="_CTVL00152b5db2a57b641ebbe27acc20af2cde8"/>
                <w:bookmarkEnd w:id="1158"/>
                <w:r w:rsidRPr="00463C36">
                  <w:rPr>
                    <w:rFonts w:eastAsia="Arial"/>
                    <w:lang w:val="en-US"/>
                  </w:rPr>
                  <w:t xml:space="preserve">Miller, T. (2019): Explanation in artificial intelligence. Insights from the social sciences. </w:t>
                </w:r>
                <w:r w:rsidRPr="00463C36">
                  <w:rPr>
                    <w:rFonts w:eastAsia="Arial"/>
                  </w:rPr>
                  <w:t>Artificial Intelligence, 267. Online verfügbar unter https://doi.org/10.1016/j.artint.2018.07.007, zuletzt geprüft am 01.07.2023.</w:t>
                </w:r>
              </w:p>
              <w:p w14:paraId="3D42D4F1" w14:textId="77777777" w:rsidR="00036BC4" w:rsidRPr="00463C36" w:rsidRDefault="00036BC4" w:rsidP="00036BC4">
                <w:pPr>
                  <w:pStyle w:val="CitaviBibliographyEntry"/>
                  <w:rPr>
                    <w:rFonts w:eastAsia="Arial"/>
                  </w:rPr>
                </w:pPr>
                <w:bookmarkStart w:id="1160" w:name="_CTVL0017614d5145e80487b8f9a5f9b3628581d"/>
                <w:bookmarkEnd w:id="1159"/>
                <w:r w:rsidRPr="00463C36">
                  <w:rPr>
                    <w:rFonts w:eastAsia="Arial"/>
                    <w:lang w:val="en-US"/>
                  </w:rPr>
                  <w:t xml:space="preserve">QAI (2022): The Pros And Cons Of Artificial Intelligence. </w:t>
                </w:r>
                <w:r w:rsidRPr="00463C36">
                  <w:rPr>
                    <w:rFonts w:eastAsia="Arial"/>
                  </w:rPr>
                  <w:t>Hg. v. Forbes. Online verfügbar unter https://www.forbes.com/sites/qai/2022/12/01/the-pros-and-cons-of-artificial-intelligence/, zuletzt geprüft am 01.07.2023.</w:t>
                </w:r>
              </w:p>
              <w:p w14:paraId="67099995" w14:textId="77777777" w:rsidR="00036BC4" w:rsidRPr="00463C36" w:rsidRDefault="00036BC4" w:rsidP="00036BC4">
                <w:pPr>
                  <w:pStyle w:val="CitaviBibliographyEntry"/>
                  <w:rPr>
                    <w:rFonts w:eastAsia="Arial"/>
                  </w:rPr>
                </w:pPr>
                <w:bookmarkStart w:id="1161" w:name="_CTVL0010ace60a4e4a74502bf555571fbb84ecc"/>
                <w:bookmarkEnd w:id="1160"/>
                <w:r w:rsidRPr="00463C36">
                  <w:rPr>
                    <w:rFonts w:eastAsia="Arial"/>
                    <w:lang w:val="en-US"/>
                  </w:rPr>
                  <w:t xml:space="preserve">Rasouli, P. und Chieh Yu, I. (2022): CARE: coherent actionable recourse based on sound counterfactual explanations. </w:t>
                </w:r>
                <w:r w:rsidRPr="00463C36">
                  <w:rPr>
                    <w:rFonts w:eastAsia="Arial"/>
                  </w:rPr>
                  <w:t>Hg. v. Springer Science and Business Media LLC. Online verfügbar unter http://dx.doi.org/10.1007/s41060-022-00365-6, zuletzt geprüft am 29.06.2023.</w:t>
                </w:r>
              </w:p>
              <w:p w14:paraId="07B0008C" w14:textId="77777777" w:rsidR="00036BC4" w:rsidRPr="00463C36" w:rsidRDefault="00036BC4" w:rsidP="00036BC4">
                <w:pPr>
                  <w:pStyle w:val="CitaviBibliographyEntry"/>
                  <w:rPr>
                    <w:rFonts w:eastAsia="Arial"/>
                  </w:rPr>
                </w:pPr>
                <w:bookmarkStart w:id="1162" w:name="_CTVL00168f9f9006fe246b6958b535e30601ee5"/>
                <w:bookmarkEnd w:id="1161"/>
                <w:r w:rsidRPr="00463C36">
                  <w:rPr>
                    <w:rFonts w:eastAsia="Arial"/>
                    <w:lang w:val="en-US"/>
                  </w:rPr>
                  <w:t xml:space="preserve">Samek, W., Wiegand, T. und Müller, K. (2017): Explainable Artificial Intelligence: Understanding, Visualizing and Interpreting Deep Learning Models. </w:t>
                </w:r>
                <w:r w:rsidRPr="00463C36">
                  <w:rPr>
                    <w:rFonts w:eastAsia="Arial"/>
                  </w:rPr>
                  <w:t>Online verfügbar unter https://arxiv.org/abs/1708.08296, zuletzt geprüft am 01.07.2023.</w:t>
                </w:r>
              </w:p>
              <w:p w14:paraId="175EAF93" w14:textId="6FDB4517" w:rsidR="00CE58AF" w:rsidRPr="00463C36" w:rsidRDefault="00036BC4" w:rsidP="00036BC4">
                <w:pPr>
                  <w:pStyle w:val="CitaviBibliographyEntry"/>
                  <w:rPr>
                    <w:moveTo w:id="1163" w:author="Denise Denise" w:date="2023-07-02T02:18:00Z"/>
                    <w:rFonts w:eastAsia="Arial"/>
                  </w:rPr>
                </w:pPr>
                <w:bookmarkStart w:id="1164" w:name="_CTVL001c35c925e45904eae9893cd3a20a19fa8"/>
                <w:bookmarkEnd w:id="1162"/>
                <w:r w:rsidRPr="00463C36">
                  <w:rPr>
                    <w:rFonts w:eastAsia="Arial"/>
                    <w:lang w:val="en-US"/>
                  </w:rPr>
                  <w:t xml:space="preserve">Stepin, I., Alonso, J. M., Catala, A. und Pereira-Fariña, M. (2021): A Survey of Contrastive and Counterfactual Explanation Generation Methods for Explainable Artificial Intelligence. </w:t>
                </w:r>
                <w:r w:rsidRPr="00463C36">
                  <w:rPr>
                    <w:rFonts w:eastAsia="Arial"/>
                  </w:rPr>
                  <w:t>Online verfügbar unter https://ieeexplore.ieee.org/abstract/document/9321372/metrics, zuletzt geprüft am 02.07.2023</w:t>
                </w:r>
                <w:bookmarkEnd w:id="1164"/>
                <w:r w:rsidRPr="00463C36">
                  <w:rPr>
                    <w:rFonts w:eastAsia="Arial"/>
                  </w:rPr>
                  <w:t>.</w:t>
                </w:r>
                <w:moveTo w:id="1165" w:author="Denise Denise" w:date="2023-07-02T02:18:00Z">
                  <w:r w:rsidR="00CE58AF" w:rsidRPr="00463C36">
                    <w:rPr>
                      <w:rFonts w:eastAsia="Arial"/>
                    </w:rPr>
                    <w:fldChar w:fldCharType="end"/>
                  </w:r>
                </w:moveTo>
              </w:p>
              <w:customXmlMoveToRangeStart w:id="1166" w:author="Denise Denise" w:date="2023-07-02T02:18:00Z"/>
            </w:sdtContent>
          </w:sdt>
          <w:customXmlMoveToRangeEnd w:id="1166"/>
          <w:moveToRangeEnd w:id="1143"/>
          <w:p w14:paraId="56422784" w14:textId="77777777" w:rsidR="00303A6A" w:rsidRPr="00463C36" w:rsidRDefault="00303A6A">
            <w:pPr>
              <w:pBdr>
                <w:top w:val="nil"/>
                <w:left w:val="nil"/>
                <w:bottom w:val="nil"/>
                <w:right w:val="nil"/>
                <w:between w:val="nil"/>
              </w:pBdr>
              <w:tabs>
                <w:tab w:val="left" w:pos="284"/>
              </w:tabs>
              <w:rPr>
                <w:rFonts w:eastAsia="Arial"/>
                <w:color w:val="000000"/>
              </w:rPr>
            </w:pPr>
          </w:p>
        </w:tc>
      </w:tr>
    </w:tbl>
    <w:p w14:paraId="0818002F" w14:textId="77777777" w:rsidR="00303A6A" w:rsidRPr="00463C36" w:rsidRDefault="00303A6A">
      <w:bookmarkStart w:id="1167" w:name="_heading=h.17dp8vu" w:colFirst="0" w:colLast="0"/>
      <w:bookmarkEnd w:id="1167"/>
    </w:p>
    <w:p w14:paraId="1BCBB303" w14:textId="77777777" w:rsidR="00303A6A" w:rsidRPr="00463C36" w:rsidRDefault="00BC79CD">
      <w:pPr>
        <w:pPrChange w:id="1168" w:author="Denise Denise" w:date="2023-07-02T02:56:00Z">
          <w:pPr>
            <w:pStyle w:val="berschrift1"/>
          </w:pPr>
        </w:pPrChange>
      </w:pPr>
      <w:bookmarkStart w:id="1169" w:name="_heading=h.3rdcrjn" w:colFirst="0" w:colLast="0"/>
      <w:bookmarkEnd w:id="1169"/>
      <w:r w:rsidRPr="00463C36">
        <w:br w:type="column"/>
      </w:r>
      <w:r w:rsidRPr="00463C36">
        <w:lastRenderedPageBreak/>
        <w:t>Ehrenwörtliche Erklärung</w:t>
      </w:r>
    </w:p>
    <w:p w14:paraId="709F4CCF"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Pr="00463C36" w:rsidRDefault="00480D43">
      <w:pPr>
        <w:pBdr>
          <w:top w:val="nil"/>
          <w:left w:val="nil"/>
          <w:bottom w:val="nil"/>
          <w:right w:val="nil"/>
          <w:between w:val="nil"/>
        </w:pBdr>
        <w:tabs>
          <w:tab w:val="center" w:pos="4536"/>
          <w:tab w:val="right" w:pos="9072"/>
        </w:tabs>
        <w:rPr>
          <w:rFonts w:eastAsia="Arial"/>
          <w:color w:val="000000"/>
        </w:rPr>
      </w:pPr>
      <w:r w:rsidRPr="00463C36">
        <w:rPr>
          <w:rFonts w:eastAsia="Arial"/>
          <w:color w:val="000000"/>
        </w:rPr>
        <w:t>Wir erklären hiermit ehrenwörtlich, dass wir die vorliegende Arbeit mit dem Titel</w:t>
      </w:r>
    </w:p>
    <w:p w14:paraId="3C54DD34"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6A8313D6" w14:textId="6167FBEE" w:rsidR="00303A6A" w:rsidRPr="00463C36" w:rsidDel="00FA5E95" w:rsidRDefault="00456730">
      <w:pPr>
        <w:pBdr>
          <w:top w:val="nil"/>
          <w:left w:val="nil"/>
          <w:bottom w:val="nil"/>
          <w:right w:val="nil"/>
          <w:between w:val="nil"/>
        </w:pBdr>
        <w:tabs>
          <w:tab w:val="center" w:pos="4536"/>
          <w:tab w:val="right" w:pos="9072"/>
        </w:tabs>
        <w:jc w:val="center"/>
        <w:rPr>
          <w:del w:id="1170" w:author="Denise Denise" w:date="2023-07-02T02:57:00Z"/>
          <w:rFonts w:eastAsia="Arial"/>
          <w:lang w:val="en-US"/>
          <w:rPrChange w:id="1171" w:author="Hannah Knehr" w:date="2023-07-03T14:04:00Z">
            <w:rPr>
              <w:del w:id="1172" w:author="Denise Denise" w:date="2023-07-02T02:57:00Z"/>
              <w:rFonts w:eastAsia="Arial"/>
              <w:color w:val="000000"/>
            </w:rPr>
          </w:rPrChange>
        </w:rPr>
      </w:pPr>
      <w:r w:rsidRPr="00463C36">
        <w:rPr>
          <w:rFonts w:eastAsia="Arial"/>
          <w:lang w:val="en-US"/>
        </w:rPr>
        <w:t xml:space="preserve">Exploring the Use of a Random Forest and </w:t>
      </w:r>
      <w:r w:rsidRPr="00463C36">
        <w:rPr>
          <w:rFonts w:eastAsia="Arial"/>
          <w:lang w:val="en-US"/>
        </w:rPr>
        <w:br/>
        <w:t>a Counterfactual Explanations Approach in Credit Scoring</w:t>
      </w:r>
      <w:r w:rsidRPr="00463C36" w:rsidDel="00FA5E95">
        <w:rPr>
          <w:rFonts w:eastAsia="Arial"/>
          <w:lang w:val="en-US"/>
        </w:rPr>
        <w:t xml:space="preserve"> </w:t>
      </w:r>
      <w:del w:id="1173" w:author="Denise Denise" w:date="2023-07-02T02:57:00Z">
        <w:r w:rsidR="00BC79CD" w:rsidRPr="00463C36" w:rsidDel="00FA5E95">
          <w:rPr>
            <w:rFonts w:eastAsia="Arial"/>
            <w:lang w:val="en-US"/>
            <w:rPrChange w:id="1174" w:author="Hannah Knehr" w:date="2023-07-03T14:04:00Z">
              <w:rPr>
                <w:rFonts w:eastAsia="Arial"/>
                <w:color w:val="000000"/>
              </w:rPr>
            </w:rPrChange>
          </w:rPr>
          <w:delText>Titel der Arbeit</w:delText>
        </w:r>
      </w:del>
    </w:p>
    <w:p w14:paraId="419CEC6F" w14:textId="77777777" w:rsidR="00303A6A" w:rsidRPr="00463C36" w:rsidRDefault="00303A6A">
      <w:pPr>
        <w:pBdr>
          <w:top w:val="nil"/>
          <w:left w:val="nil"/>
          <w:bottom w:val="nil"/>
          <w:right w:val="nil"/>
          <w:between w:val="nil"/>
        </w:pBdr>
        <w:tabs>
          <w:tab w:val="center" w:pos="4536"/>
          <w:tab w:val="right" w:pos="9072"/>
        </w:tabs>
        <w:jc w:val="center"/>
        <w:rPr>
          <w:rFonts w:eastAsia="Arial"/>
          <w:color w:val="000000"/>
          <w:lang w:val="en-US"/>
          <w:rPrChange w:id="1175" w:author="Hannah Knehr" w:date="2023-07-03T14:04:00Z">
            <w:rPr>
              <w:rFonts w:eastAsia="Arial"/>
              <w:color w:val="000000"/>
            </w:rPr>
          </w:rPrChange>
        </w:rPr>
        <w:pPrChange w:id="1176" w:author="Denise Denise" w:date="2023-07-02T02:57:00Z">
          <w:pPr>
            <w:pBdr>
              <w:top w:val="nil"/>
              <w:left w:val="nil"/>
              <w:bottom w:val="nil"/>
              <w:right w:val="nil"/>
              <w:between w:val="nil"/>
            </w:pBdr>
            <w:tabs>
              <w:tab w:val="center" w:pos="4536"/>
              <w:tab w:val="right" w:pos="9072"/>
            </w:tabs>
          </w:pPr>
        </w:pPrChange>
      </w:pPr>
    </w:p>
    <w:p w14:paraId="3C27232F" w14:textId="77777777" w:rsidR="00303A6A" w:rsidRPr="00463C36" w:rsidRDefault="00303A6A">
      <w:pPr>
        <w:pBdr>
          <w:top w:val="nil"/>
          <w:left w:val="nil"/>
          <w:bottom w:val="nil"/>
          <w:right w:val="nil"/>
          <w:between w:val="nil"/>
        </w:pBdr>
        <w:tabs>
          <w:tab w:val="center" w:pos="4536"/>
          <w:tab w:val="right" w:pos="9072"/>
        </w:tabs>
        <w:jc w:val="center"/>
        <w:rPr>
          <w:rFonts w:eastAsia="Arial"/>
          <w:color w:val="000000"/>
          <w:lang w:val="en-US"/>
          <w:rPrChange w:id="1177" w:author="Hannah Knehr" w:date="2023-07-03T14:04:00Z">
            <w:rPr>
              <w:rFonts w:eastAsia="Arial"/>
              <w:color w:val="000000"/>
            </w:rPr>
          </w:rPrChange>
        </w:rPr>
        <w:pPrChange w:id="1178" w:author="Denise Denise" w:date="2023-07-02T02:57:00Z">
          <w:pPr>
            <w:pBdr>
              <w:top w:val="nil"/>
              <w:left w:val="nil"/>
              <w:bottom w:val="nil"/>
              <w:right w:val="nil"/>
              <w:between w:val="nil"/>
            </w:pBdr>
            <w:tabs>
              <w:tab w:val="center" w:pos="4536"/>
              <w:tab w:val="right" w:pos="9072"/>
            </w:tabs>
          </w:pPr>
        </w:pPrChange>
      </w:pPr>
    </w:p>
    <w:p w14:paraId="447D9924" w14:textId="128E1033" w:rsidR="00303A6A" w:rsidRPr="00463C36" w:rsidRDefault="00BC79CD">
      <w:r w:rsidRPr="00463C36">
        <w:t>selbständig angefertigt habe</w:t>
      </w:r>
      <w:r w:rsidR="00480D43" w:rsidRPr="00463C36">
        <w:t>n</w:t>
      </w:r>
      <w:r w:rsidRPr="00463C36">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Pr="00463C36" w:rsidRDefault="00303A6A"/>
    <w:p w14:paraId="4DF86BA5" w14:textId="57895A79" w:rsidR="00303A6A" w:rsidRPr="00463C36" w:rsidRDefault="00480D43">
      <w:r w:rsidRPr="00463C36">
        <w:t xml:space="preserve">Wir sind uns bewusst, dass eine unwahre Erklärung rechtliche Folgen haben wird. </w:t>
      </w:r>
    </w:p>
    <w:p w14:paraId="4E467FAB"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Pr="00463C36"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Pr="00463C36" w:rsidRDefault="00BC79CD">
      <w:pPr>
        <w:pBdr>
          <w:top w:val="nil"/>
          <w:left w:val="nil"/>
          <w:bottom w:val="nil"/>
          <w:right w:val="nil"/>
          <w:between w:val="nil"/>
        </w:pBdr>
        <w:tabs>
          <w:tab w:val="center" w:pos="4536"/>
          <w:tab w:val="right" w:pos="9072"/>
        </w:tabs>
        <w:rPr>
          <w:rFonts w:eastAsia="Arial"/>
          <w:color w:val="000000"/>
        </w:rPr>
      </w:pPr>
      <w:r w:rsidRPr="00463C36">
        <w:rPr>
          <w:rFonts w:eastAsia="Arial"/>
          <w:color w:val="000000"/>
        </w:rPr>
        <w:t>_________________________</w:t>
      </w:r>
      <w:r w:rsidRPr="00463C36">
        <w:rPr>
          <w:rFonts w:eastAsia="Arial"/>
          <w:color w:val="000000"/>
        </w:rPr>
        <w:tab/>
      </w:r>
      <w:r w:rsidRPr="00463C36">
        <w:rPr>
          <w:rFonts w:eastAsia="Arial"/>
          <w:color w:val="000000"/>
        </w:rPr>
        <w:tab/>
        <w:t>_________________________</w:t>
      </w:r>
    </w:p>
    <w:p w14:paraId="5993BDD0" w14:textId="77777777" w:rsidR="00303A6A" w:rsidRPr="00463C36"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sidRPr="00463C36">
        <w:rPr>
          <w:rFonts w:eastAsia="Arial"/>
          <w:color w:val="000000"/>
        </w:rPr>
        <w:t>Ort, Datum</w:t>
      </w:r>
      <w:r w:rsidRPr="00463C36">
        <w:rPr>
          <w:rFonts w:eastAsia="Arial"/>
          <w:color w:val="000000"/>
        </w:rPr>
        <w:tab/>
      </w:r>
      <w:r w:rsidRPr="00463C36">
        <w:rPr>
          <w:rFonts w:eastAsia="Arial"/>
          <w:color w:val="000000"/>
        </w:rPr>
        <w:tab/>
        <w:t>Vorname Nachname</w:t>
      </w:r>
    </w:p>
    <w:p w14:paraId="53C90011" w14:textId="77777777" w:rsidR="00F9198C" w:rsidRPr="00463C36"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Pr="00463C36" w:rsidRDefault="00F9198C" w:rsidP="00F9198C">
      <w:pPr>
        <w:pBdr>
          <w:top w:val="nil"/>
          <w:left w:val="nil"/>
          <w:bottom w:val="nil"/>
          <w:right w:val="nil"/>
          <w:between w:val="nil"/>
        </w:pBdr>
        <w:tabs>
          <w:tab w:val="center" w:pos="4536"/>
          <w:tab w:val="right" w:pos="9072"/>
        </w:tabs>
        <w:jc w:val="right"/>
        <w:rPr>
          <w:rFonts w:eastAsia="Arial"/>
          <w:color w:val="000000"/>
        </w:rPr>
      </w:pPr>
      <w:r w:rsidRPr="00463C36">
        <w:rPr>
          <w:rFonts w:eastAsia="Arial"/>
          <w:color w:val="000000"/>
        </w:rPr>
        <w:t>_________________________</w:t>
      </w:r>
    </w:p>
    <w:p w14:paraId="2F3BC1D0" w14:textId="22871883" w:rsidR="00F9198C" w:rsidRPr="00463C36"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sidRPr="00463C36">
        <w:rPr>
          <w:rFonts w:eastAsia="Arial"/>
          <w:color w:val="000000"/>
        </w:rPr>
        <w:tab/>
      </w:r>
      <w:r w:rsidRPr="00463C36">
        <w:rPr>
          <w:rFonts w:eastAsia="Arial"/>
          <w:color w:val="000000"/>
        </w:rPr>
        <w:tab/>
        <w:t>Vorname Nachname</w:t>
      </w:r>
    </w:p>
    <w:p w14:paraId="6583A5AB" w14:textId="77777777" w:rsidR="00F9198C" w:rsidRPr="00463C36"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Pr="00463C36" w:rsidRDefault="00F9198C" w:rsidP="00F9198C">
      <w:pPr>
        <w:pBdr>
          <w:top w:val="nil"/>
          <w:left w:val="nil"/>
          <w:bottom w:val="nil"/>
          <w:right w:val="nil"/>
          <w:between w:val="nil"/>
        </w:pBdr>
        <w:tabs>
          <w:tab w:val="center" w:pos="4536"/>
          <w:tab w:val="right" w:pos="9072"/>
        </w:tabs>
        <w:jc w:val="right"/>
        <w:rPr>
          <w:rFonts w:eastAsia="Arial"/>
          <w:color w:val="000000"/>
        </w:rPr>
      </w:pPr>
      <w:r w:rsidRPr="00463C36">
        <w:rPr>
          <w:rFonts w:eastAsia="Arial"/>
          <w:color w:val="000000"/>
        </w:rPr>
        <w:t>_________________________</w:t>
      </w:r>
    </w:p>
    <w:p w14:paraId="6CEFC914" w14:textId="77777777" w:rsidR="00F9198C" w:rsidRPr="00463C36"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sidRPr="00463C36">
        <w:rPr>
          <w:rFonts w:eastAsia="Arial"/>
          <w:color w:val="000000"/>
        </w:rPr>
        <w:tab/>
      </w:r>
      <w:r w:rsidRPr="00463C36">
        <w:rPr>
          <w:rFonts w:eastAsia="Arial"/>
          <w:color w:val="000000"/>
        </w:rPr>
        <w:tab/>
        <w:t>Vorname Nachname</w:t>
      </w:r>
    </w:p>
    <w:p w14:paraId="571FE022" w14:textId="77777777" w:rsidR="00F9198C" w:rsidRPr="00463C36"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customXmlMoveFromRangeStart w:id="1179" w:author="Denise Denise" w:date="2023-07-02T02:18:00Z"/>
    <w:moveFromRangeStart w:id="1180" w:author="Denise Denise" w:date="2023-07-02T02:18:00Z" w:name="move139156724" w:displacedByCustomXml="next"/>
    <w:sdt>
      <w:sdtPr>
        <w:rPr>
          <w:rFonts w:eastAsia="Arial"/>
        </w:rPr>
        <w:tag w:val="CitaviBibliography"/>
        <w:id w:val="-1770768941"/>
        <w:placeholder>
          <w:docPart w:val="DefaultPlaceholder_-1854013440"/>
        </w:placeholder>
      </w:sdtPr>
      <w:sdtEndPr>
        <w:rPr>
          <w:b w:val="0"/>
          <w:bCs w:val="0"/>
          <w:kern w:val="0"/>
          <w:sz w:val="22"/>
        </w:rPr>
      </w:sdtEndPr>
      <w:sdtContent>
        <w:customXmlMoveFromRangeEnd w:id="1179"/>
        <w:p w14:paraId="26C0DB85" w14:textId="59B70030" w:rsidR="00CD49BC" w:rsidRPr="00463C36" w:rsidDel="00CE58AF" w:rsidRDefault="005823E8" w:rsidP="00CD49BC">
          <w:pPr>
            <w:pStyle w:val="CitaviBibliographyHeading"/>
            <w:rPr>
              <w:moveFrom w:id="1181" w:author="Denise Denise" w:date="2023-07-02T02:18:00Z"/>
              <w:rFonts w:eastAsia="Arial"/>
            </w:rPr>
          </w:pPr>
          <w:moveFrom w:id="1182" w:author="Denise Denise" w:date="2023-07-02T02:18:00Z">
            <w:r w:rsidRPr="00463C36" w:rsidDel="00CE58AF">
              <w:rPr>
                <w:rFonts w:eastAsia="Arial"/>
              </w:rPr>
              <w:fldChar w:fldCharType="begin"/>
            </w:r>
            <w:r w:rsidRPr="00463C36" w:rsidDel="00CE58AF">
              <w:rPr>
                <w:rFonts w:eastAsia="Arial"/>
              </w:rPr>
              <w:instrText>ADDIN CitaviBibliography</w:instrText>
            </w:r>
            <w:r w:rsidRPr="00463C36" w:rsidDel="00CE58AF">
              <w:rPr>
                <w:rFonts w:eastAsia="Arial"/>
              </w:rPr>
              <w:fldChar w:fldCharType="separate"/>
            </w:r>
            <w:r w:rsidR="00CD49BC" w:rsidRPr="00463C36" w:rsidDel="00CE58AF">
              <w:rPr>
                <w:rFonts w:eastAsia="Arial"/>
              </w:rPr>
              <w:t>Literaturverzeichnis</w:t>
            </w:r>
          </w:moveFrom>
        </w:p>
        <w:p w14:paraId="161934AF" w14:textId="4E3BDF56" w:rsidR="00CD49BC" w:rsidRPr="00463C36" w:rsidDel="00CE58AF" w:rsidRDefault="00CD49BC" w:rsidP="00CD49BC">
          <w:pPr>
            <w:pStyle w:val="CitaviBibliographyEntry"/>
            <w:rPr>
              <w:moveFrom w:id="1183" w:author="Denise Denise" w:date="2023-07-02T02:18:00Z"/>
              <w:rFonts w:eastAsia="Arial"/>
            </w:rPr>
          </w:pPr>
          <w:moveFrom w:id="1184" w:author="Denise Denise" w:date="2023-07-02T02:18:00Z">
            <w:r w:rsidRPr="00463C36" w:rsidDel="00CE58AF">
              <w:rPr>
                <w:rFonts w:eastAsia="Arial"/>
                <w:lang w:val="en-US"/>
                <w:rPrChange w:id="1185" w:author="Hannah Knehr" w:date="2023-07-03T14:04:00Z">
                  <w:rPr>
                    <w:rFonts w:eastAsia="Arial"/>
                  </w:rPr>
                </w:rPrChange>
              </w:rPr>
              <w:t xml:space="preserve">Balogh, S. and Johnson, C. (2021): The Risks and Opportunities of AI in Credit Decisioning. </w:t>
            </w:r>
            <w:r w:rsidRPr="00463C36" w:rsidDel="00CE58AF">
              <w:rPr>
                <w:rFonts w:eastAsia="Arial"/>
              </w:rPr>
              <w:t>Hg. v. Business Insider. Online verfügbar unter https://www.businessinsider.com/ai-lending-risks-opportunities-credit-decisioning-data-inequity-2021-6, zuletzt geprüft am 01.07.2023.</w:t>
            </w:r>
          </w:moveFrom>
        </w:p>
        <w:p w14:paraId="69B6EC03" w14:textId="69F3C147" w:rsidR="00CD49BC" w:rsidRPr="00463C36" w:rsidDel="00CE58AF" w:rsidRDefault="00CD49BC" w:rsidP="00CD49BC">
          <w:pPr>
            <w:pStyle w:val="CitaviBibliographyEntry"/>
            <w:rPr>
              <w:moveFrom w:id="1186" w:author="Denise Denise" w:date="2023-07-02T02:18:00Z"/>
              <w:rFonts w:eastAsia="Arial"/>
              <w:lang w:val="en-US"/>
              <w:rPrChange w:id="1187" w:author="Hannah Knehr" w:date="2023-07-03T14:04:00Z">
                <w:rPr>
                  <w:moveFrom w:id="1188" w:author="Denise Denise" w:date="2023-07-02T02:18:00Z"/>
                  <w:rFonts w:eastAsia="Arial"/>
                </w:rPr>
              </w:rPrChange>
            </w:rPr>
          </w:pPr>
          <w:moveFrom w:id="1189" w:author="Denise Denise" w:date="2023-07-02T02:18:00Z">
            <w:r w:rsidRPr="00463C36" w:rsidDel="00CE58AF">
              <w:rPr>
                <w:rFonts w:eastAsia="Arial"/>
                <w:lang w:val="en-US"/>
                <w:rPrChange w:id="1190" w:author="Hannah Knehr" w:date="2023-07-03T14:04:00Z">
                  <w:rPr>
                    <w:rFonts w:eastAsia="Arial"/>
                  </w:rPr>
                </w:rPrChange>
              </w:rPr>
              <w:t>Boobier, T. (2018): Advanced analytics and AI. Impact implementation and the future of work. Wiley finance series: John Wiley &amp; Sons Ltd.</w:t>
            </w:r>
          </w:moveFrom>
        </w:p>
        <w:p w14:paraId="7D4A4345" w14:textId="5EBE62F3" w:rsidR="00CD49BC" w:rsidRPr="00463C36" w:rsidDel="00CE58AF" w:rsidRDefault="00CD49BC" w:rsidP="00CD49BC">
          <w:pPr>
            <w:pStyle w:val="CitaviBibliographyEntry"/>
            <w:rPr>
              <w:moveFrom w:id="1191" w:author="Denise Denise" w:date="2023-07-02T02:18:00Z"/>
              <w:rFonts w:eastAsia="Arial"/>
            </w:rPr>
          </w:pPr>
          <w:moveFrom w:id="1192" w:author="Denise Denise" w:date="2023-07-02T02:18:00Z">
            <w:r w:rsidRPr="00463C36" w:rsidDel="00CE58AF">
              <w:rPr>
                <w:rFonts w:eastAsia="Arial"/>
                <w:lang w:val="en-US"/>
                <w:rPrChange w:id="1193" w:author="Hannah Knehr" w:date="2023-07-03T14:04:00Z">
                  <w:rPr>
                    <w:rFonts w:eastAsia="Arial"/>
                  </w:rPr>
                </w:rPrChange>
              </w:rPr>
              <w:t>Chou, Y.</w:t>
            </w:r>
            <w:r w:rsidRPr="00463C36" w:rsidDel="00CE58AF">
              <w:rPr>
                <w:rFonts w:ascii="Cambria Math" w:eastAsia="Arial" w:hAnsi="Cambria Math" w:cs="Cambria Math"/>
                <w:lang w:val="en-US"/>
                <w:rPrChange w:id="1194" w:author="Hannah Knehr" w:date="2023-07-03T14:04:00Z">
                  <w:rPr>
                    <w:rFonts w:ascii="Cambria Math" w:eastAsia="Arial" w:hAnsi="Cambria Math" w:cs="Cambria Math"/>
                  </w:rPr>
                </w:rPrChange>
              </w:rPr>
              <w:t>‑</w:t>
            </w:r>
            <w:r w:rsidRPr="00463C36" w:rsidDel="00CE58AF">
              <w:rPr>
                <w:rFonts w:eastAsia="Arial"/>
                <w:lang w:val="en-US"/>
                <w:rPrChange w:id="1195" w:author="Hannah Knehr" w:date="2023-07-03T14:04:00Z">
                  <w:rPr>
                    <w:rFonts w:eastAsia="Arial"/>
                  </w:rPr>
                </w:rPrChange>
              </w:rPr>
              <w:t xml:space="preserve">L., Moreira, C., Bruza, P., Ouyang, C., &amp; Jorge, J. (2021): Counterfactuals and Causability in Explainable Artificial Intelligence. </w:t>
            </w:r>
            <w:r w:rsidRPr="00463C36" w:rsidDel="00CE58AF">
              <w:rPr>
                <w:rFonts w:eastAsia="Arial"/>
              </w:rPr>
              <w:t>Theory, Algorithms, and Applications. Online verfügbar unter http://arxiv.org/pdf/2103.04244v2, zuletzt geprüft am 01.07.2023.</w:t>
            </w:r>
          </w:moveFrom>
        </w:p>
        <w:p w14:paraId="411CE082" w14:textId="1283A666" w:rsidR="00CD49BC" w:rsidRPr="00463C36" w:rsidDel="00CE58AF" w:rsidRDefault="00CD49BC" w:rsidP="00CD49BC">
          <w:pPr>
            <w:pStyle w:val="CitaviBibliographyEntry"/>
            <w:rPr>
              <w:moveFrom w:id="1196" w:author="Denise Denise" w:date="2023-07-02T02:18:00Z"/>
              <w:rFonts w:eastAsia="Arial"/>
            </w:rPr>
          </w:pPr>
          <w:moveFrom w:id="1197" w:author="Denise Denise" w:date="2023-07-02T02:18:00Z">
            <w:r w:rsidRPr="00463C36" w:rsidDel="00CE58AF">
              <w:rPr>
                <w:rFonts w:eastAsia="Arial"/>
                <w:lang w:val="en-US"/>
                <w:rPrChange w:id="1198" w:author="Hannah Knehr" w:date="2023-07-03T14:04:00Z">
                  <w:rPr>
                    <w:rFonts w:eastAsia="Arial"/>
                  </w:rPr>
                </w:rPrChange>
              </w:rPr>
              <w:t xml:space="preserve">Emerj (2019): AI Transparency in Finance – Understanding the Black Box. </w:t>
            </w:r>
            <w:r w:rsidRPr="00463C36" w:rsidDel="00CE58AF">
              <w:rPr>
                <w:rFonts w:eastAsia="Arial"/>
              </w:rPr>
              <w:t>Online verfügbar unter https://emerj.com/partner-content/ai-transparency-in-finance/, zuletzt geprüft am 01.07.2023.</w:t>
            </w:r>
          </w:moveFrom>
        </w:p>
        <w:p w14:paraId="593EC5A2" w14:textId="6568EA76" w:rsidR="00CD49BC" w:rsidRPr="00463C36" w:rsidDel="00CE58AF" w:rsidRDefault="00CD49BC" w:rsidP="00CD49BC">
          <w:pPr>
            <w:pStyle w:val="CitaviBibliographyEntry"/>
            <w:rPr>
              <w:moveFrom w:id="1199" w:author="Denise Denise" w:date="2023-07-02T02:18:00Z"/>
              <w:rFonts w:eastAsia="Arial"/>
            </w:rPr>
          </w:pPr>
          <w:moveFrom w:id="1200" w:author="Denise Denise" w:date="2023-07-02T02:18:00Z">
            <w:r w:rsidRPr="00463C36" w:rsidDel="00CE58AF">
              <w:rPr>
                <w:rFonts w:eastAsia="Arial"/>
                <w:lang w:val="en-US"/>
                <w:rPrChange w:id="1201" w:author="Hannah Knehr" w:date="2023-07-03T14:04:00Z">
                  <w:rPr>
                    <w:rFonts w:eastAsia="Arial"/>
                  </w:rPr>
                </w:rPrChange>
              </w:rPr>
              <w:t xml:space="preserve">European Parliament (2020): The EU’s response to the COVID-19 outbreak: A European Green Deal perspective. </w:t>
            </w:r>
            <w:r w:rsidRPr="00463C36" w:rsidDel="00CE58AF">
              <w:rPr>
                <w:rFonts w:eastAsia="Arial"/>
              </w:rPr>
              <w:t>Online verfügbar unter https://www.europarl.europa.eu/RegData/etudes/STUD/2020/641547/EPRS_STU%282020%29641547_EN.pdf, zuletzt geprüft am 01.07.2023.</w:t>
            </w:r>
          </w:moveFrom>
        </w:p>
        <w:p w14:paraId="714BF591" w14:textId="368B9CEE" w:rsidR="00CD49BC" w:rsidRPr="00463C36" w:rsidDel="00CE58AF" w:rsidRDefault="00CD49BC" w:rsidP="00CD49BC">
          <w:pPr>
            <w:pStyle w:val="CitaviBibliographyEntry"/>
            <w:rPr>
              <w:moveFrom w:id="1202" w:author="Denise Denise" w:date="2023-07-02T02:18:00Z"/>
              <w:rFonts w:eastAsia="Arial"/>
            </w:rPr>
          </w:pPr>
          <w:moveFrom w:id="1203" w:author="Denise Denise" w:date="2023-07-02T02:18:00Z">
            <w:r w:rsidRPr="00463C36" w:rsidDel="00CE58AF">
              <w:rPr>
                <w:rFonts w:eastAsia="Arial"/>
                <w:lang w:val="en-US"/>
                <w:rPrChange w:id="1204" w:author="Hannah Knehr" w:date="2023-07-03T14:04:00Z">
                  <w:rPr>
                    <w:rFonts w:eastAsia="Arial"/>
                  </w:rPr>
                </w:rPrChange>
              </w:rPr>
              <w:t xml:space="preserve">Forbes Tech Council. (2021). Five Industries Reaping The Benefits Of Artificial Intelligence. [online] Available at: [Accessed ].: Five Industries Reaping The Benefits Of Artificial Intelligence. </w:t>
            </w:r>
            <w:r w:rsidRPr="00463C36" w:rsidDel="00CE58AF">
              <w:rPr>
                <w:rFonts w:eastAsia="Arial"/>
              </w:rPr>
              <w:t>Online verfügbar unter https://www.forbes.com/sites/forbestechcouncil/2021/06/02/five-industries-reaping-the-benefits-of-artificial-intelligence/, zuletzt geprüft am 01.07.2023.</w:t>
            </w:r>
          </w:moveFrom>
        </w:p>
        <w:p w14:paraId="5A952C6D" w14:textId="1560BC2B" w:rsidR="00CD49BC" w:rsidRPr="00463C36" w:rsidDel="00CE58AF" w:rsidRDefault="00CD49BC" w:rsidP="00CD49BC">
          <w:pPr>
            <w:pStyle w:val="CitaviBibliographyEntry"/>
            <w:rPr>
              <w:moveFrom w:id="1205" w:author="Denise Denise" w:date="2023-07-02T02:18:00Z"/>
              <w:rFonts w:eastAsia="Arial"/>
            </w:rPr>
          </w:pPr>
          <w:moveFrom w:id="1206" w:author="Denise Denise" w:date="2023-07-02T02:18:00Z">
            <w:r w:rsidRPr="00463C36" w:rsidDel="00CE58AF">
              <w:rPr>
                <w:rFonts w:eastAsia="Arial"/>
                <w:lang w:val="en-US"/>
                <w:rPrChange w:id="1207" w:author="Hannah Knehr" w:date="2023-07-03T14:04:00Z">
                  <w:rPr>
                    <w:rFonts w:eastAsia="Arial"/>
                  </w:rPr>
                </w:rPrChange>
              </w:rPr>
              <w:t xml:space="preserve">Guidotti, R., Monreale, A., Giannotti, F., Pedreschi, D., Ruggieri, S., &amp; Turini, F. (2019): Factual and Counterfactual Explanations for Black Box Decision Making (IEEE Intelligent Systems, 34(6)). </w:t>
            </w:r>
            <w:r w:rsidRPr="00463C36" w:rsidDel="00CE58AF">
              <w:rPr>
                <w:rFonts w:eastAsia="Arial"/>
              </w:rPr>
              <w:t>Online verfügbar unter https://doi.org/10.1109/MIS.2019.2957223, zuletzt geprüft am 01.07.2023.</w:t>
            </w:r>
          </w:moveFrom>
        </w:p>
        <w:p w14:paraId="31F2F28D" w14:textId="43D79480" w:rsidR="00CD49BC" w:rsidRPr="00463C36" w:rsidDel="00CE58AF" w:rsidRDefault="00CD49BC" w:rsidP="00CD49BC">
          <w:pPr>
            <w:pStyle w:val="CitaviBibliographyEntry"/>
            <w:rPr>
              <w:moveFrom w:id="1208" w:author="Denise Denise" w:date="2023-07-02T02:18:00Z"/>
              <w:rFonts w:eastAsia="Arial"/>
            </w:rPr>
          </w:pPr>
          <w:moveFrom w:id="1209" w:author="Denise Denise" w:date="2023-07-02T02:18:00Z">
            <w:r w:rsidRPr="00463C36" w:rsidDel="00CE58AF">
              <w:rPr>
                <w:rFonts w:eastAsia="Arial"/>
                <w:lang w:val="en-US"/>
                <w:rPrChange w:id="1210" w:author="Hannah Knehr" w:date="2023-07-03T14:04:00Z">
                  <w:rPr>
                    <w:rFonts w:eastAsia="Arial"/>
                  </w:rPr>
                </w:rPrChange>
              </w:rPr>
              <w:t xml:space="preserve">IBM (o.J.): What is Explainable AI (XAI)? </w:t>
            </w:r>
            <w:r w:rsidRPr="00463C36" w:rsidDel="00CE58AF">
              <w:rPr>
                <w:rFonts w:eastAsia="Arial"/>
              </w:rPr>
              <w:t>Online verfügbar unter https://www.ibm.com/watson/explainable-ai, zuletzt geprüft am 01.07.2023.</w:t>
            </w:r>
          </w:moveFrom>
        </w:p>
        <w:p w14:paraId="69919617" w14:textId="1FF1644E" w:rsidR="00CD49BC" w:rsidRPr="00463C36" w:rsidDel="00CE58AF" w:rsidRDefault="00CD49BC" w:rsidP="00CD49BC">
          <w:pPr>
            <w:pStyle w:val="CitaviBibliographyEntry"/>
            <w:rPr>
              <w:moveFrom w:id="1211" w:author="Denise Denise" w:date="2023-07-02T02:18:00Z"/>
              <w:rFonts w:eastAsia="Arial"/>
            </w:rPr>
          </w:pPr>
          <w:moveFrom w:id="1212" w:author="Denise Denise" w:date="2023-07-02T02:18:00Z">
            <w:r w:rsidRPr="00463C36" w:rsidDel="00CE58AF">
              <w:rPr>
                <w:rFonts w:eastAsia="Arial"/>
                <w:lang w:val="en-US"/>
                <w:rPrChange w:id="1213" w:author="Hannah Knehr" w:date="2023-07-03T14:04:00Z">
                  <w:rPr>
                    <w:rFonts w:eastAsia="Arial"/>
                  </w:rPr>
                </w:rPrChange>
              </w:rPr>
              <w:t xml:space="preserve">McKinsey &amp; Company. (2021). Designing next-generation credit-decisioning models. [online] Available at: [Accessed ]. (2021): Designing next-generation credit-decisioning models. </w:t>
            </w:r>
            <w:r w:rsidRPr="00463C36" w:rsidDel="00CE58AF">
              <w:rPr>
                <w:rFonts w:eastAsia="Arial"/>
              </w:rPr>
              <w:t>Online verfügbar unter https://www.mckinsey.com/capabilities/risk-and-resilience/our-insights/designing-next-generation-credit-decisioning-models, zuletzt geprüft am 01.07.2023.</w:t>
            </w:r>
          </w:moveFrom>
        </w:p>
        <w:p w14:paraId="1ABB4F55" w14:textId="7D73A5EC" w:rsidR="00CD49BC" w:rsidRPr="00463C36" w:rsidDel="00CE58AF" w:rsidRDefault="00CD49BC" w:rsidP="00CD49BC">
          <w:pPr>
            <w:pStyle w:val="CitaviBibliographyEntry"/>
            <w:rPr>
              <w:moveFrom w:id="1214" w:author="Denise Denise" w:date="2023-07-02T02:18:00Z"/>
              <w:rFonts w:eastAsia="Arial"/>
            </w:rPr>
          </w:pPr>
          <w:moveFrom w:id="1215" w:author="Denise Denise" w:date="2023-07-02T02:18:00Z">
            <w:r w:rsidRPr="00463C36" w:rsidDel="00CE58AF">
              <w:rPr>
                <w:rFonts w:eastAsia="Arial"/>
                <w:lang w:val="en-US"/>
                <w:rPrChange w:id="1216" w:author="Hannah Knehr" w:date="2023-07-03T14:04:00Z">
                  <w:rPr>
                    <w:rFonts w:eastAsia="Arial"/>
                  </w:rPr>
                </w:rPrChange>
              </w:rPr>
              <w:t xml:space="preserve">Miller, T. (2019): Explanation in artificial intelligence. Insights from the social sciences. </w:t>
            </w:r>
            <w:r w:rsidRPr="00463C36" w:rsidDel="00CE58AF">
              <w:rPr>
                <w:rFonts w:eastAsia="Arial"/>
              </w:rPr>
              <w:t>Artificial Intelligence, 267. Online verfügbar unter https://doi.org/10.1016/j.artint.2018.07.007, zuletzt geprüft am 01.07.2023.</w:t>
            </w:r>
          </w:moveFrom>
        </w:p>
        <w:p w14:paraId="221E5CD4" w14:textId="46964435" w:rsidR="005823E8" w:rsidDel="00CE58AF" w:rsidRDefault="00CD49BC" w:rsidP="00CD49BC">
          <w:pPr>
            <w:pStyle w:val="CitaviBibliographyEntry"/>
            <w:rPr>
              <w:moveFrom w:id="1217" w:author="Denise Denise" w:date="2023-07-02T02:18:00Z"/>
              <w:rFonts w:eastAsia="Arial"/>
            </w:rPr>
          </w:pPr>
          <w:moveFrom w:id="1218" w:author="Denise Denise" w:date="2023-07-02T02:18:00Z">
            <w:r w:rsidRPr="00463C36" w:rsidDel="00CE58AF">
              <w:rPr>
                <w:rFonts w:eastAsia="Arial"/>
                <w:lang w:val="en-US"/>
                <w:rPrChange w:id="1219" w:author="Hannah Knehr" w:date="2023-07-03T14:04:00Z">
                  <w:rPr>
                    <w:rFonts w:eastAsia="Arial"/>
                  </w:rPr>
                </w:rPrChange>
              </w:rPr>
              <w:t xml:space="preserve">QAI (2022): The Pros And Cons Of Artificial Intelligence. </w:t>
            </w:r>
            <w:r w:rsidRPr="00463C36" w:rsidDel="00CE58AF">
              <w:rPr>
                <w:rFonts w:eastAsia="Arial"/>
              </w:rPr>
              <w:t>Hg. v. Forbes. Online verfügbar unter https://www.forbes.com/sites/qai/2022/12/01/the-pros-and-cons-of-artificial-intelligence/, zuletzt geprüft am 01.07.2023.</w:t>
            </w:r>
            <w:r w:rsidR="005823E8" w:rsidRPr="00463C36" w:rsidDel="00CE58AF">
              <w:rPr>
                <w:rFonts w:eastAsia="Arial"/>
              </w:rPr>
              <w:fldChar w:fldCharType="end"/>
            </w:r>
          </w:moveFrom>
        </w:p>
        <w:customXmlMoveFromRangeStart w:id="1220" w:author="Denise Denise" w:date="2023-07-02T02:18:00Z"/>
      </w:sdtContent>
    </w:sdt>
    <w:customXmlMoveFromRangeEnd w:id="1220"/>
    <w:moveFromRangeEnd w:id="1180"/>
    <w:p w14:paraId="65CB5C81" w14:textId="77777777" w:rsidR="005823E8" w:rsidRPr="00E8158F" w:rsidRDefault="005823E8" w:rsidP="005823E8">
      <w:pPr>
        <w:rPr>
          <w:rFonts w:eastAsia="Arial"/>
        </w:rPr>
      </w:pPr>
    </w:p>
    <w:sectPr w:rsidR="005823E8" w:rsidRPr="00E8158F" w:rsidSect="006E19F8">
      <w:headerReference w:type="default" r:id="rId33"/>
      <w:footerReference w:type="default" r:id="rId34"/>
      <w:pgSz w:w="11906" w:h="16838"/>
      <w:pgMar w:top="1418" w:right="1134" w:bottom="1418" w:left="1701" w:header="510" w:footer="45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8" w:author="Denise Denise" w:date="2023-07-01T23:47:00Z" w:initials="DD">
    <w:p w14:paraId="791DA2FB" w14:textId="77777777" w:rsidR="00CA0FB1" w:rsidRDefault="00DC193E" w:rsidP="004D18D7">
      <w:pPr>
        <w:pStyle w:val="Kommentartext"/>
        <w:jc w:val="left"/>
      </w:pPr>
      <w:r>
        <w:rPr>
          <w:rStyle w:val="Kommentarzeichen"/>
        </w:rPr>
        <w:annotationRef/>
      </w:r>
      <w:r w:rsidR="00CA0FB1">
        <w:t>Quelle wird nachgereicht</w:t>
      </w:r>
    </w:p>
  </w:comment>
  <w:comment w:id="647" w:author="Denise Denise" w:date="2023-06-29T02:42:00Z" w:initials="DD">
    <w:p w14:paraId="24F482C8" w14:textId="77777777" w:rsidR="00850FC6" w:rsidRDefault="00850FC6" w:rsidP="008871CD">
      <w:pPr>
        <w:pStyle w:val="Kommentartext"/>
        <w:jc w:val="left"/>
      </w:pPr>
      <w:r>
        <w:rPr>
          <w:rStyle w:val="Kommentarzeichen"/>
        </w:rPr>
        <w:annotationRef/>
      </w:r>
      <w:r>
        <w:t>Sollte das hier rein und wenn ja, müssten dazu auch Screenshots folgen?</w:t>
      </w:r>
    </w:p>
  </w:comment>
  <w:comment w:id="648" w:author="Hannah Knehr" w:date="2023-07-03T12:49:00Z" w:initials="HK">
    <w:p w14:paraId="76E679E3" w14:textId="77777777" w:rsidR="006336F8" w:rsidRDefault="006336F8" w:rsidP="003A2A3D">
      <w:pPr>
        <w:pStyle w:val="Kommentartext"/>
        <w:jc w:val="left"/>
      </w:pPr>
      <w:r>
        <w:rPr>
          <w:rStyle w:val="Kommentarzeichen"/>
        </w:rPr>
        <w:annotationRef/>
      </w:r>
      <w:r>
        <w:t xml:space="preserve">M.M. nach passt das so </w:t>
      </w:r>
    </w:p>
  </w:comment>
  <w:comment w:id="738" w:author="Hannah Knehr" w:date="2023-06-30T17:26:00Z" w:initials="HK">
    <w:p w14:paraId="58C2FDDA" w14:textId="5EAE0DC8" w:rsidR="00D65E67" w:rsidRDefault="00D65E67" w:rsidP="00D65E67">
      <w:pPr>
        <w:pStyle w:val="Kommentartext"/>
        <w:jc w:val="left"/>
      </w:pPr>
      <w:r>
        <w:rPr>
          <w:rStyle w:val="Kommentarzeichen"/>
        </w:rPr>
        <w:annotationRef/>
      </w:r>
      <w:r>
        <w:t>Formatierung?</w:t>
      </w:r>
    </w:p>
  </w:comment>
  <w:comment w:id="739" w:author="Denise Denise" w:date="2023-07-01T23:58:00Z" w:initials="DD">
    <w:p w14:paraId="4B91754D" w14:textId="77777777" w:rsidR="00D65E67" w:rsidRDefault="00D65E67" w:rsidP="00D65E67">
      <w:pPr>
        <w:pStyle w:val="Kommentartext"/>
        <w:jc w:val="left"/>
      </w:pPr>
      <w:r>
        <w:rPr>
          <w:rStyle w:val="Kommentarzeichen"/>
        </w:rPr>
        <w:annotationRef/>
      </w:r>
      <w:r>
        <w:t>Ich weiß leider auch nicht wie man das rauskriegt</w:t>
      </w:r>
    </w:p>
  </w:comment>
  <w:comment w:id="740" w:author="Simon Hofer" w:date="2023-07-02T11:06:00Z" w:initials="SH">
    <w:p w14:paraId="20C67FE9" w14:textId="77777777" w:rsidR="00D65E67" w:rsidRDefault="00D65E67" w:rsidP="0054639E">
      <w:pPr>
        <w:pStyle w:val="Kommentartext"/>
        <w:jc w:val="left"/>
      </w:pPr>
      <w:r>
        <w:rPr>
          <w:rStyle w:val="Kommentarzeichen"/>
        </w:rPr>
        <w:annotationRef/>
      </w:r>
      <w:r>
        <w:t>Passt das so?</w:t>
      </w:r>
    </w:p>
  </w:comment>
  <w:comment w:id="741" w:author="Denise Denise" w:date="2023-07-02T18:39:00Z" w:initials="DD">
    <w:p w14:paraId="58F33BF2" w14:textId="77777777" w:rsidR="00624DED" w:rsidRDefault="002D615F" w:rsidP="00D27376">
      <w:pPr>
        <w:pStyle w:val="Kommentartext"/>
        <w:jc w:val="left"/>
      </w:pPr>
      <w:r>
        <w:rPr>
          <w:rStyle w:val="Kommentarzeichen"/>
        </w:rPr>
        <w:annotationRef/>
      </w:r>
      <w:r w:rsidR="00624DED">
        <w:t xml:space="preserve">Ich find's auch nicht ideal. Würde am ehesten zu der alten Formatierung tendieren, die dann große Spalten hat, aber man sieht, dass wir eine einheitliche Formatierung eingehalten haben. </w:t>
      </w:r>
      <w:r w:rsidR="00624DED">
        <w:br/>
        <w:t>@Hannah wenn du das auch so siehst, bitte anpassen.</w:t>
      </w:r>
    </w:p>
  </w:comment>
  <w:comment w:id="895" w:author="Denise Denise" w:date="2023-07-02T23:33:00Z" w:initials="DD">
    <w:p w14:paraId="2095A72B" w14:textId="77777777" w:rsidR="00CA0FB1" w:rsidRDefault="00CA0FB1" w:rsidP="00AC42FC">
      <w:pPr>
        <w:pStyle w:val="Kommentartext"/>
        <w:jc w:val="left"/>
      </w:pPr>
      <w:r>
        <w:rPr>
          <w:rStyle w:val="Kommentarzeichen"/>
        </w:rPr>
        <w:annotationRef/>
      </w:r>
      <w:r>
        <w:t>Quelle hierfür wird nachgereicht</w:t>
      </w:r>
    </w:p>
  </w:comment>
  <w:comment w:id="1091" w:author="Hannah Knehr" w:date="2023-06-30T17:38:00Z" w:initials="HK">
    <w:p w14:paraId="7560B33C" w14:textId="77777777" w:rsidR="00F07A04" w:rsidRDefault="00F07A04" w:rsidP="008871CD">
      <w:pPr>
        <w:pStyle w:val="Kommentartext"/>
        <w:jc w:val="left"/>
      </w:pPr>
      <w:r>
        <w:rPr>
          <w:rStyle w:val="Kommentarzeichen"/>
        </w:rPr>
        <w:annotationRef/>
      </w:r>
      <w:r>
        <w:t>Einheitliche Formatierung</w:t>
      </w:r>
    </w:p>
  </w:comment>
  <w:comment w:id="1092" w:author="Denise Denise" w:date="2023-07-02T00:01:00Z" w:initials="DD">
    <w:p w14:paraId="01DB72F9" w14:textId="77777777" w:rsidR="009C1469" w:rsidRDefault="009C1469" w:rsidP="00EE0345">
      <w:pPr>
        <w:pStyle w:val="Kommentartext"/>
        <w:jc w:val="left"/>
      </w:pPr>
      <w:r>
        <w:rPr>
          <w:rStyle w:val="Kommentarzeichen"/>
        </w:rPr>
        <w:annotationRef/>
      </w:r>
      <w:r>
        <w:t>@Simon bitte in weiß</w:t>
      </w:r>
    </w:p>
  </w:comment>
  <w:comment w:id="1093" w:author="Simon Hofer" w:date="2023-07-02T11:33:00Z" w:initials="SH">
    <w:p w14:paraId="50B33812" w14:textId="77777777" w:rsidR="00F96720" w:rsidRDefault="00F96720" w:rsidP="006A6340">
      <w:pPr>
        <w:pStyle w:val="Kommentartext"/>
        <w:jc w:val="left"/>
      </w:pPr>
      <w:r>
        <w:rPr>
          <w:rStyle w:val="Kommentarzeichen"/>
        </w:rPr>
        <w:annotationRef/>
      </w:r>
      <w:r>
        <w:t>Wie meinst du?</w:t>
      </w:r>
    </w:p>
  </w:comment>
  <w:comment w:id="1094" w:author="Simon Hofer" w:date="2023-07-02T11:34:00Z" w:initials="SH">
    <w:p w14:paraId="6344E3B5" w14:textId="77777777" w:rsidR="00F96720" w:rsidRDefault="00F96720" w:rsidP="0017684D">
      <w:pPr>
        <w:pStyle w:val="Kommentartext"/>
        <w:jc w:val="left"/>
      </w:pPr>
      <w:r>
        <w:rPr>
          <w:rStyle w:val="Kommentarzeichen"/>
        </w:rPr>
        <w:annotationRef/>
      </w:r>
      <w:r>
        <w:t>Geht nicht in weiß, ist de rpython output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1DA2FB" w15:done="0"/>
  <w15:commentEx w15:paraId="24F482C8" w15:done="0"/>
  <w15:commentEx w15:paraId="76E679E3" w15:paraIdParent="24F482C8" w15:done="0"/>
  <w15:commentEx w15:paraId="58C2FDDA" w15:done="0"/>
  <w15:commentEx w15:paraId="4B91754D" w15:paraIdParent="58C2FDDA" w15:done="0"/>
  <w15:commentEx w15:paraId="20C67FE9" w15:paraIdParent="58C2FDDA" w15:done="0"/>
  <w15:commentEx w15:paraId="58F33BF2" w15:paraIdParent="58C2FDDA" w15:done="0"/>
  <w15:commentEx w15:paraId="2095A72B" w15:done="0"/>
  <w15:commentEx w15:paraId="7560B33C" w15:done="0"/>
  <w15:commentEx w15:paraId="01DB72F9" w15:paraIdParent="7560B33C" w15:done="0"/>
  <w15:commentEx w15:paraId="50B33812" w15:paraIdParent="7560B33C" w15:done="0"/>
  <w15:commentEx w15:paraId="6344E3B5" w15:paraIdParent="7560B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B397C" w16cex:dateUtc="2023-07-01T21:47:00Z"/>
  <w16cex:commentExtensible w16cex:durableId="28476E2A" w16cex:dateUtc="2023-06-29T00:42:00Z"/>
  <w16cex:commentExtensible w16cex:durableId="284D4277" w16cex:dateUtc="2023-07-03T10:49:00Z"/>
  <w16cex:commentExtensible w16cex:durableId="284BD830" w16cex:dateUtc="2023-06-30T15:26:00Z"/>
  <w16cex:commentExtensible w16cex:durableId="284BD82F" w16cex:dateUtc="2023-07-01T21:58:00Z"/>
  <w16cex:commentExtensible w16cex:durableId="284BD89F" w16cex:dateUtc="2023-07-02T09:06:00Z"/>
  <w16cex:commentExtensible w16cex:durableId="284C42CC" w16cex:dateUtc="2023-07-02T16:39:00Z"/>
  <w16cex:commentExtensible w16cex:durableId="284C87E0" w16cex:dateUtc="2023-07-02T21:33:00Z"/>
  <w16cex:commentExtensible w16cex:durableId="2849919D" w16cex:dateUtc="2023-06-30T15:38:00Z"/>
  <w16cex:commentExtensible w16cex:durableId="284B3CD9" w16cex:dateUtc="2023-07-01T22:01:00Z"/>
  <w16cex:commentExtensible w16cex:durableId="284BDF13" w16cex:dateUtc="2023-07-02T09:33:00Z"/>
  <w16cex:commentExtensible w16cex:durableId="284BDF2B" w16cex:dateUtc="2023-07-02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1DA2FB" w16cid:durableId="284B397C"/>
  <w16cid:commentId w16cid:paraId="24F482C8" w16cid:durableId="28476E2A"/>
  <w16cid:commentId w16cid:paraId="76E679E3" w16cid:durableId="284D4277"/>
  <w16cid:commentId w16cid:paraId="58C2FDDA" w16cid:durableId="284BD830"/>
  <w16cid:commentId w16cid:paraId="4B91754D" w16cid:durableId="284BD82F"/>
  <w16cid:commentId w16cid:paraId="20C67FE9" w16cid:durableId="284BD89F"/>
  <w16cid:commentId w16cid:paraId="58F33BF2" w16cid:durableId="284C42CC"/>
  <w16cid:commentId w16cid:paraId="2095A72B" w16cid:durableId="284C87E0"/>
  <w16cid:commentId w16cid:paraId="7560B33C" w16cid:durableId="2849919D"/>
  <w16cid:commentId w16cid:paraId="01DB72F9" w16cid:durableId="284B3CD9"/>
  <w16cid:commentId w16cid:paraId="50B33812" w16cid:durableId="284BDF13"/>
  <w16cid:commentId w16cid:paraId="6344E3B5" w16cid:durableId="284BDF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3502F" w14:textId="77777777" w:rsidR="00C124F3" w:rsidRDefault="00C124F3">
      <w:pPr>
        <w:spacing w:line="240" w:lineRule="auto"/>
      </w:pPr>
      <w:r>
        <w:separator/>
      </w:r>
    </w:p>
  </w:endnote>
  <w:endnote w:type="continuationSeparator" w:id="0">
    <w:p w14:paraId="0ED4DA7D" w14:textId="77777777" w:rsidR="00C124F3" w:rsidRDefault="00C12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FD4" w14:textId="77777777" w:rsidR="00BF3D6E" w:rsidRDefault="00BF3D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1F245477" w:rsidR="00FB203D" w:rsidRDefault="00992364" w:rsidP="00922F13">
        <w:pPr>
          <w:pStyle w:val="Fuzeile"/>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994427907" name="Picture 994427907"/>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E97B" w14:textId="77777777" w:rsidR="006E19F8" w:rsidRPr="006E19F8" w:rsidRDefault="006E19F8">
    <w:pPr>
      <w:pStyle w:val="Fuzeile"/>
      <w:jc w:val="center"/>
      <w:rPr>
        <w:caps/>
        <w:noProof/>
      </w:rPr>
    </w:pPr>
    <w:r w:rsidRPr="006E19F8">
      <w:rPr>
        <w:caps/>
      </w:rPr>
      <w:fldChar w:fldCharType="begin"/>
    </w:r>
    <w:r w:rsidRPr="006E19F8">
      <w:rPr>
        <w:caps/>
      </w:rPr>
      <w:instrText xml:space="preserve"> PAGE   \* MERGEFORMAT </w:instrText>
    </w:r>
    <w:r w:rsidRPr="006E19F8">
      <w:rPr>
        <w:caps/>
      </w:rPr>
      <w:fldChar w:fldCharType="separate"/>
    </w:r>
    <w:r w:rsidRPr="006E19F8">
      <w:rPr>
        <w:caps/>
        <w:noProof/>
      </w:rPr>
      <w:t>2</w:t>
    </w:r>
    <w:r w:rsidRPr="006E19F8">
      <w:rPr>
        <w:caps/>
        <w:noProof/>
      </w:rPr>
      <w:fldChar w:fldCharType="end"/>
    </w:r>
  </w:p>
  <w:p w14:paraId="4A22F9B2" w14:textId="515F11DB" w:rsidR="00CA5879" w:rsidRPr="00BF3D6E" w:rsidRDefault="00CA5879" w:rsidP="00922F13">
    <w:pPr>
      <w:pStyle w:val="Fuzeile"/>
      <w:jc w:val="cen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04D0" w14:textId="77777777" w:rsidR="00C124F3" w:rsidRDefault="00C124F3">
      <w:pPr>
        <w:spacing w:line="240" w:lineRule="auto"/>
      </w:pPr>
      <w:r>
        <w:separator/>
      </w:r>
    </w:p>
  </w:footnote>
  <w:footnote w:type="continuationSeparator" w:id="0">
    <w:p w14:paraId="58A5B7A4" w14:textId="77777777" w:rsidR="00C124F3" w:rsidRDefault="00C124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F9" w14:textId="77777777" w:rsidR="00BF3D6E" w:rsidRDefault="00BF3D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433982082" name="Picture 433982082"/>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472F3378"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A4453D">
      <w:rPr>
        <w:noProof/>
      </w:rPr>
      <mc:AlternateContent>
        <mc:Choice Requires="wps">
          <w:drawing>
            <wp:anchor distT="0" distB="0" distL="114298" distR="114298" simplePos="0" relativeHeight="251657216" behindDoc="0" locked="0" layoutInCell="1" allowOverlap="1" wp14:anchorId="0EB3A9C3" wp14:editId="0A7F0D55">
              <wp:simplePos x="0" y="0"/>
              <wp:positionH relativeFrom="column">
                <wp:posOffset>-1</wp:posOffset>
              </wp:positionH>
              <wp:positionV relativeFrom="paragraph">
                <wp:posOffset>177800</wp:posOffset>
              </wp:positionV>
              <wp:extent cx="0" cy="12700"/>
              <wp:effectExtent l="0" t="0" r="19050" b="6350"/>
              <wp:wrapNone/>
              <wp:docPr id="131050866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237E8BC" id="_x0000_t32" coordsize="21600,21600" o:spt="32" o:oned="t" path="m,l21600,21600e" filled="f">
              <v:path arrowok="t" fillok="f" o:connecttype="none"/>
              <o:lock v:ext="edit" shapetype="t"/>
            </v:shapetype>
            <v:shape id="Straight Arrow Connector 2" o:spid="_x0000_s1026" type="#_x0000_t32" style="position:absolute;margin-left:0;margin-top:14pt;width:0;height:1pt;z-index:2516572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585234324" name="Picture 585234324"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5604808F"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A4453D">
      <w:rPr>
        <w:noProof/>
      </w:rPr>
      <mc:AlternateContent>
        <mc:Choice Requires="wps">
          <w:drawing>
            <wp:anchor distT="0" distB="0" distL="114298" distR="114298" simplePos="0" relativeHeight="251661312" behindDoc="0" locked="0" layoutInCell="1" allowOverlap="1" wp14:anchorId="1CCF38C6" wp14:editId="5E1490D1">
              <wp:simplePos x="0" y="0"/>
              <wp:positionH relativeFrom="column">
                <wp:posOffset>-1</wp:posOffset>
              </wp:positionH>
              <wp:positionV relativeFrom="paragraph">
                <wp:posOffset>177800</wp:posOffset>
              </wp:positionV>
              <wp:extent cx="0" cy="12700"/>
              <wp:effectExtent l="0" t="0" r="19050" b="6350"/>
              <wp:wrapNone/>
              <wp:docPr id="140594485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758501F1" id="_x0000_t32" coordsize="21600,21600" o:spt="32" o:oned="t" path="m,l21600,21600e" filled="f">
              <v:path arrowok="t" fillok="f" o:connecttype="none"/>
              <o:lock v:ext="edit" shapetype="t"/>
            </v:shapetype>
            <v:shape id="Straight Arrow Connector 1" o:spid="_x0000_s1026" type="#_x0000_t32" style="position:absolute;margin-left:0;margin-top:14pt;width:0;height:1pt;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431" w:hanging="431"/>
      </w:pPr>
    </w:lvl>
    <w:lvl w:ilvl="1">
      <w:start w:val="1"/>
      <w:numFmt w:val="decimal"/>
      <w:pStyle w:val="berschrift2"/>
      <w:lvlText w:val="%1.%2"/>
      <w:lvlJc w:val="left"/>
      <w:pPr>
        <w:ind w:left="575" w:hanging="576"/>
      </w:pPr>
    </w:lvl>
    <w:lvl w:ilvl="2">
      <w:start w:val="1"/>
      <w:numFmt w:val="decimal"/>
      <w:pStyle w:val="berschrift3"/>
      <w:lvlText w:val="%1.%2.%3"/>
      <w:lvlJc w:val="left"/>
      <w:pPr>
        <w:ind w:left="719" w:hanging="720"/>
      </w:pPr>
    </w:lvl>
    <w:lvl w:ilvl="3">
      <w:start w:val="1"/>
      <w:numFmt w:val="decimal"/>
      <w:lvlText w:val="%1.%2.%3.%4"/>
      <w:lvlJc w:val="left"/>
      <w:pPr>
        <w:ind w:left="863" w:hanging="864"/>
      </w:pPr>
    </w:lvl>
    <w:lvl w:ilvl="4">
      <w:start w:val="1"/>
      <w:numFmt w:val="decimal"/>
      <w:pStyle w:val="berschrift5"/>
      <w:lvlText w:val="%1.%2.%3.%4.%5"/>
      <w:lvlJc w:val="left"/>
      <w:pPr>
        <w:ind w:left="1007" w:hanging="1008"/>
      </w:pPr>
    </w:lvl>
    <w:lvl w:ilvl="5">
      <w:start w:val="1"/>
      <w:numFmt w:val="decimal"/>
      <w:pStyle w:val="berschrift6"/>
      <w:lvlText w:val="%1.%2.%3.%4.%5.%6"/>
      <w:lvlJc w:val="left"/>
      <w:pPr>
        <w:ind w:left="1151" w:hanging="1151"/>
      </w:pPr>
    </w:lvl>
    <w:lvl w:ilvl="6">
      <w:start w:val="1"/>
      <w:numFmt w:val="decimal"/>
      <w:pStyle w:val="berschrift7"/>
      <w:lvlText w:val="%1.%2.%3.%4.%5.%6.%7"/>
      <w:lvlJc w:val="left"/>
      <w:pPr>
        <w:ind w:left="1295" w:hanging="1296"/>
      </w:pPr>
    </w:lvl>
    <w:lvl w:ilvl="7">
      <w:start w:val="1"/>
      <w:numFmt w:val="decimal"/>
      <w:pStyle w:val="berschrift8"/>
      <w:lvlText w:val="%1.%2.%3.%4.%5.%6.%7.%8"/>
      <w:lvlJc w:val="left"/>
      <w:pPr>
        <w:ind w:left="1439" w:hanging="1440"/>
      </w:pPr>
    </w:lvl>
    <w:lvl w:ilvl="8">
      <w:start w:val="1"/>
      <w:numFmt w:val="decimal"/>
      <w:pStyle w:val="berschrift9"/>
      <w:lvlText w:val="%1.%2.%3.%4.%5.%6.%7.%8.%9"/>
      <w:lvlJc w:val="left"/>
      <w:pPr>
        <w:ind w:left="1583" w:hanging="1584"/>
      </w:pPr>
    </w:lvl>
  </w:abstractNum>
  <w:abstractNum w:abstractNumId="2" w15:restartNumberingAfterBreak="0">
    <w:nsid w:val="38206473"/>
    <w:multiLevelType w:val="hybridMultilevel"/>
    <w:tmpl w:val="74463F86"/>
    <w:lvl w:ilvl="0" w:tplc="643261A4">
      <w:start w:val="1"/>
      <w:numFmt w:val="decimal"/>
      <w:lvlText w:val="%1."/>
      <w:lvlJc w:val="left"/>
      <w:pPr>
        <w:ind w:left="1440" w:hanging="360"/>
      </w:pPr>
    </w:lvl>
    <w:lvl w:ilvl="1" w:tplc="606EB526">
      <w:start w:val="1"/>
      <w:numFmt w:val="decimal"/>
      <w:lvlText w:val="%2."/>
      <w:lvlJc w:val="left"/>
      <w:pPr>
        <w:ind w:left="1440" w:hanging="360"/>
      </w:pPr>
    </w:lvl>
    <w:lvl w:ilvl="2" w:tplc="193EC6C8">
      <w:start w:val="1"/>
      <w:numFmt w:val="decimal"/>
      <w:lvlText w:val="%3."/>
      <w:lvlJc w:val="left"/>
      <w:pPr>
        <w:ind w:left="1440" w:hanging="360"/>
      </w:pPr>
    </w:lvl>
    <w:lvl w:ilvl="3" w:tplc="6CF4307C">
      <w:start w:val="1"/>
      <w:numFmt w:val="decimal"/>
      <w:lvlText w:val="%4."/>
      <w:lvlJc w:val="left"/>
      <w:pPr>
        <w:ind w:left="1440" w:hanging="360"/>
      </w:pPr>
    </w:lvl>
    <w:lvl w:ilvl="4" w:tplc="6A781AEE">
      <w:start w:val="1"/>
      <w:numFmt w:val="decimal"/>
      <w:lvlText w:val="%5."/>
      <w:lvlJc w:val="left"/>
      <w:pPr>
        <w:ind w:left="1440" w:hanging="360"/>
      </w:pPr>
    </w:lvl>
    <w:lvl w:ilvl="5" w:tplc="A406E824">
      <w:start w:val="1"/>
      <w:numFmt w:val="decimal"/>
      <w:lvlText w:val="%6."/>
      <w:lvlJc w:val="left"/>
      <w:pPr>
        <w:ind w:left="1440" w:hanging="360"/>
      </w:pPr>
    </w:lvl>
    <w:lvl w:ilvl="6" w:tplc="453A21A6">
      <w:start w:val="1"/>
      <w:numFmt w:val="decimal"/>
      <w:lvlText w:val="%7."/>
      <w:lvlJc w:val="left"/>
      <w:pPr>
        <w:ind w:left="1440" w:hanging="360"/>
      </w:pPr>
    </w:lvl>
    <w:lvl w:ilvl="7" w:tplc="650AB0F0">
      <w:start w:val="1"/>
      <w:numFmt w:val="decimal"/>
      <w:lvlText w:val="%8."/>
      <w:lvlJc w:val="left"/>
      <w:pPr>
        <w:ind w:left="1440" w:hanging="360"/>
      </w:pPr>
    </w:lvl>
    <w:lvl w:ilvl="8" w:tplc="75026E28">
      <w:start w:val="1"/>
      <w:numFmt w:val="decimal"/>
      <w:lvlText w:val="%9."/>
      <w:lvlJc w:val="left"/>
      <w:pPr>
        <w:ind w:left="1440" w:hanging="360"/>
      </w:pPr>
    </w:lvl>
  </w:abstractNum>
  <w:abstractNum w:abstractNumId="3" w15:restartNumberingAfterBreak="0">
    <w:nsid w:val="43403552"/>
    <w:multiLevelType w:val="hybridMultilevel"/>
    <w:tmpl w:val="8856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690C3939"/>
    <w:multiLevelType w:val="hybridMultilevel"/>
    <w:tmpl w:val="E206B26C"/>
    <w:lvl w:ilvl="0" w:tplc="8826AC4E">
      <w:start w:val="1"/>
      <w:numFmt w:val="bullet"/>
      <w:lvlText w:val=""/>
      <w:lvlJc w:val="left"/>
      <w:pPr>
        <w:ind w:left="720" w:hanging="360"/>
      </w:pPr>
      <w:rPr>
        <w:rFonts w:ascii="Symbol" w:hAnsi="Symbol"/>
      </w:rPr>
    </w:lvl>
    <w:lvl w:ilvl="1" w:tplc="C1C411F4">
      <w:start w:val="1"/>
      <w:numFmt w:val="bullet"/>
      <w:lvlText w:val=""/>
      <w:lvlJc w:val="left"/>
      <w:pPr>
        <w:ind w:left="720" w:hanging="360"/>
      </w:pPr>
      <w:rPr>
        <w:rFonts w:ascii="Symbol" w:hAnsi="Symbol"/>
      </w:rPr>
    </w:lvl>
    <w:lvl w:ilvl="2" w:tplc="FCA882EE">
      <w:start w:val="1"/>
      <w:numFmt w:val="bullet"/>
      <w:lvlText w:val=""/>
      <w:lvlJc w:val="left"/>
      <w:pPr>
        <w:ind w:left="720" w:hanging="360"/>
      </w:pPr>
      <w:rPr>
        <w:rFonts w:ascii="Symbol" w:hAnsi="Symbol"/>
      </w:rPr>
    </w:lvl>
    <w:lvl w:ilvl="3" w:tplc="61B4CD0C">
      <w:start w:val="1"/>
      <w:numFmt w:val="bullet"/>
      <w:lvlText w:val=""/>
      <w:lvlJc w:val="left"/>
      <w:pPr>
        <w:ind w:left="720" w:hanging="360"/>
      </w:pPr>
      <w:rPr>
        <w:rFonts w:ascii="Symbol" w:hAnsi="Symbol"/>
      </w:rPr>
    </w:lvl>
    <w:lvl w:ilvl="4" w:tplc="CA468012">
      <w:start w:val="1"/>
      <w:numFmt w:val="bullet"/>
      <w:lvlText w:val=""/>
      <w:lvlJc w:val="left"/>
      <w:pPr>
        <w:ind w:left="720" w:hanging="360"/>
      </w:pPr>
      <w:rPr>
        <w:rFonts w:ascii="Symbol" w:hAnsi="Symbol"/>
      </w:rPr>
    </w:lvl>
    <w:lvl w:ilvl="5" w:tplc="989E6904">
      <w:start w:val="1"/>
      <w:numFmt w:val="bullet"/>
      <w:lvlText w:val=""/>
      <w:lvlJc w:val="left"/>
      <w:pPr>
        <w:ind w:left="720" w:hanging="360"/>
      </w:pPr>
      <w:rPr>
        <w:rFonts w:ascii="Symbol" w:hAnsi="Symbol"/>
      </w:rPr>
    </w:lvl>
    <w:lvl w:ilvl="6" w:tplc="1D5A8816">
      <w:start w:val="1"/>
      <w:numFmt w:val="bullet"/>
      <w:lvlText w:val=""/>
      <w:lvlJc w:val="left"/>
      <w:pPr>
        <w:ind w:left="720" w:hanging="360"/>
      </w:pPr>
      <w:rPr>
        <w:rFonts w:ascii="Symbol" w:hAnsi="Symbol"/>
      </w:rPr>
    </w:lvl>
    <w:lvl w:ilvl="7" w:tplc="5D18E8DE">
      <w:start w:val="1"/>
      <w:numFmt w:val="bullet"/>
      <w:lvlText w:val=""/>
      <w:lvlJc w:val="left"/>
      <w:pPr>
        <w:ind w:left="720" w:hanging="360"/>
      </w:pPr>
      <w:rPr>
        <w:rFonts w:ascii="Symbol" w:hAnsi="Symbol"/>
      </w:rPr>
    </w:lvl>
    <w:lvl w:ilvl="8" w:tplc="4074F994">
      <w:start w:val="1"/>
      <w:numFmt w:val="bullet"/>
      <w:lvlText w:val=""/>
      <w:lvlJc w:val="left"/>
      <w:pPr>
        <w:ind w:left="720" w:hanging="360"/>
      </w:pPr>
      <w:rPr>
        <w:rFonts w:ascii="Symbol" w:hAnsi="Symbol"/>
      </w:rPr>
    </w:lvl>
  </w:abstractNum>
  <w:abstractNum w:abstractNumId="6"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7"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8"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8"/>
  </w:num>
  <w:num w:numId="3" w16cid:durableId="1449931372">
    <w:abstractNumId w:val="7"/>
  </w:num>
  <w:num w:numId="4" w16cid:durableId="1963725881">
    <w:abstractNumId w:val="0"/>
  </w:num>
  <w:num w:numId="5" w16cid:durableId="813134177">
    <w:abstractNumId w:val="4"/>
  </w:num>
  <w:num w:numId="6" w16cid:durableId="1446463782">
    <w:abstractNumId w:val="6"/>
  </w:num>
  <w:num w:numId="7" w16cid:durableId="2138915577">
    <w:abstractNumId w:val="1"/>
  </w:num>
  <w:num w:numId="8" w16cid:durableId="861288731">
    <w:abstractNumId w:val="5"/>
  </w:num>
  <w:num w:numId="9" w16cid:durableId="756944782">
    <w:abstractNumId w:val="2"/>
  </w:num>
  <w:num w:numId="10" w16cid:durableId="21382559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8401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Knehr">
    <w15:presenceInfo w15:providerId="Windows Live" w15:userId="74f742763e772009"/>
  </w15:person>
  <w15:person w15:author="Denise Denise">
    <w15:presenceInfo w15:providerId="Windows Live" w15:userId="2b50fbbecfe61582"/>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25B9B"/>
    <w:rsid w:val="00035103"/>
    <w:rsid w:val="000359F1"/>
    <w:rsid w:val="00036BC4"/>
    <w:rsid w:val="00046CE3"/>
    <w:rsid w:val="00052A49"/>
    <w:rsid w:val="000570DE"/>
    <w:rsid w:val="00072FBF"/>
    <w:rsid w:val="000742A5"/>
    <w:rsid w:val="00091E82"/>
    <w:rsid w:val="00092157"/>
    <w:rsid w:val="00095FD8"/>
    <w:rsid w:val="00096C87"/>
    <w:rsid w:val="000A5E3D"/>
    <w:rsid w:val="000B3192"/>
    <w:rsid w:val="000B5157"/>
    <w:rsid w:val="000B7A52"/>
    <w:rsid w:val="000C1D60"/>
    <w:rsid w:val="000C3EA4"/>
    <w:rsid w:val="000C4E59"/>
    <w:rsid w:val="000D02CE"/>
    <w:rsid w:val="000D5D32"/>
    <w:rsid w:val="000E6994"/>
    <w:rsid w:val="0015177E"/>
    <w:rsid w:val="00160989"/>
    <w:rsid w:val="00161BD9"/>
    <w:rsid w:val="001725EA"/>
    <w:rsid w:val="001731A0"/>
    <w:rsid w:val="00176F67"/>
    <w:rsid w:val="00180B99"/>
    <w:rsid w:val="00183278"/>
    <w:rsid w:val="001843E4"/>
    <w:rsid w:val="0018656E"/>
    <w:rsid w:val="00191800"/>
    <w:rsid w:val="001929D6"/>
    <w:rsid w:val="00194AC2"/>
    <w:rsid w:val="001D3417"/>
    <w:rsid w:val="001F73C6"/>
    <w:rsid w:val="001F7C1F"/>
    <w:rsid w:val="002167D7"/>
    <w:rsid w:val="00227739"/>
    <w:rsid w:val="00230E93"/>
    <w:rsid w:val="00234E9B"/>
    <w:rsid w:val="00236E75"/>
    <w:rsid w:val="002400B4"/>
    <w:rsid w:val="00261FAA"/>
    <w:rsid w:val="00284EF7"/>
    <w:rsid w:val="002A7CCE"/>
    <w:rsid w:val="002C22F5"/>
    <w:rsid w:val="002D01B7"/>
    <w:rsid w:val="002D0F14"/>
    <w:rsid w:val="002D615F"/>
    <w:rsid w:val="002F25E7"/>
    <w:rsid w:val="00303211"/>
    <w:rsid w:val="00303A6A"/>
    <w:rsid w:val="00315E73"/>
    <w:rsid w:val="003229B5"/>
    <w:rsid w:val="00323CE9"/>
    <w:rsid w:val="00325C3C"/>
    <w:rsid w:val="0034316D"/>
    <w:rsid w:val="00351119"/>
    <w:rsid w:val="0036392F"/>
    <w:rsid w:val="0036676B"/>
    <w:rsid w:val="00380E96"/>
    <w:rsid w:val="00387F1C"/>
    <w:rsid w:val="003B7032"/>
    <w:rsid w:val="003C178B"/>
    <w:rsid w:val="003C53FC"/>
    <w:rsid w:val="003E49B5"/>
    <w:rsid w:val="00403C1D"/>
    <w:rsid w:val="00406C10"/>
    <w:rsid w:val="004120D4"/>
    <w:rsid w:val="004143F7"/>
    <w:rsid w:val="00422B4E"/>
    <w:rsid w:val="0043138D"/>
    <w:rsid w:val="004417A2"/>
    <w:rsid w:val="00444586"/>
    <w:rsid w:val="00456730"/>
    <w:rsid w:val="00463C36"/>
    <w:rsid w:val="004673C0"/>
    <w:rsid w:val="004704CB"/>
    <w:rsid w:val="0047150B"/>
    <w:rsid w:val="00480D43"/>
    <w:rsid w:val="00483C05"/>
    <w:rsid w:val="00491D79"/>
    <w:rsid w:val="00492010"/>
    <w:rsid w:val="00495757"/>
    <w:rsid w:val="004A470F"/>
    <w:rsid w:val="004B0B66"/>
    <w:rsid w:val="004C221C"/>
    <w:rsid w:val="004C5629"/>
    <w:rsid w:val="004C7756"/>
    <w:rsid w:val="005105DE"/>
    <w:rsid w:val="00511C59"/>
    <w:rsid w:val="0053252E"/>
    <w:rsid w:val="005336EE"/>
    <w:rsid w:val="005668D8"/>
    <w:rsid w:val="00581534"/>
    <w:rsid w:val="005823E8"/>
    <w:rsid w:val="00590766"/>
    <w:rsid w:val="005A310F"/>
    <w:rsid w:val="005A60AA"/>
    <w:rsid w:val="005A7E8C"/>
    <w:rsid w:val="005B27E5"/>
    <w:rsid w:val="005C0F74"/>
    <w:rsid w:val="00624DED"/>
    <w:rsid w:val="006315E4"/>
    <w:rsid w:val="006336F8"/>
    <w:rsid w:val="0064312F"/>
    <w:rsid w:val="006506A5"/>
    <w:rsid w:val="00654E5B"/>
    <w:rsid w:val="006555C5"/>
    <w:rsid w:val="00655EF8"/>
    <w:rsid w:val="00662611"/>
    <w:rsid w:val="00671DEA"/>
    <w:rsid w:val="00692FED"/>
    <w:rsid w:val="006A1A26"/>
    <w:rsid w:val="006A7F49"/>
    <w:rsid w:val="006B5EB8"/>
    <w:rsid w:val="006C2A96"/>
    <w:rsid w:val="006C390A"/>
    <w:rsid w:val="006C4579"/>
    <w:rsid w:val="006C50A8"/>
    <w:rsid w:val="006E19F8"/>
    <w:rsid w:val="006F3C04"/>
    <w:rsid w:val="006F649D"/>
    <w:rsid w:val="00710287"/>
    <w:rsid w:val="00715605"/>
    <w:rsid w:val="00725817"/>
    <w:rsid w:val="0072669D"/>
    <w:rsid w:val="0073268C"/>
    <w:rsid w:val="007400C1"/>
    <w:rsid w:val="00750BF1"/>
    <w:rsid w:val="00751190"/>
    <w:rsid w:val="00771762"/>
    <w:rsid w:val="00776DE8"/>
    <w:rsid w:val="00796A8C"/>
    <w:rsid w:val="00797959"/>
    <w:rsid w:val="007B1927"/>
    <w:rsid w:val="007B3055"/>
    <w:rsid w:val="007B33C5"/>
    <w:rsid w:val="007B7EA6"/>
    <w:rsid w:val="007F0BD3"/>
    <w:rsid w:val="00812F88"/>
    <w:rsid w:val="00850FC6"/>
    <w:rsid w:val="008660F0"/>
    <w:rsid w:val="00872D6C"/>
    <w:rsid w:val="00876D26"/>
    <w:rsid w:val="008871CD"/>
    <w:rsid w:val="008913DE"/>
    <w:rsid w:val="008E28ED"/>
    <w:rsid w:val="00906313"/>
    <w:rsid w:val="00907748"/>
    <w:rsid w:val="00912559"/>
    <w:rsid w:val="00922F13"/>
    <w:rsid w:val="009239AA"/>
    <w:rsid w:val="009261B8"/>
    <w:rsid w:val="00927151"/>
    <w:rsid w:val="00936448"/>
    <w:rsid w:val="00936B55"/>
    <w:rsid w:val="009424C4"/>
    <w:rsid w:val="0094600E"/>
    <w:rsid w:val="00963C59"/>
    <w:rsid w:val="00984F8A"/>
    <w:rsid w:val="00992364"/>
    <w:rsid w:val="009A401D"/>
    <w:rsid w:val="009A62F8"/>
    <w:rsid w:val="009B62BC"/>
    <w:rsid w:val="009C1469"/>
    <w:rsid w:val="00A048E2"/>
    <w:rsid w:val="00A108A1"/>
    <w:rsid w:val="00A17A6D"/>
    <w:rsid w:val="00A4453D"/>
    <w:rsid w:val="00A62186"/>
    <w:rsid w:val="00A6254A"/>
    <w:rsid w:val="00A652A2"/>
    <w:rsid w:val="00A735DD"/>
    <w:rsid w:val="00A84A6A"/>
    <w:rsid w:val="00A93FEB"/>
    <w:rsid w:val="00AC547B"/>
    <w:rsid w:val="00AD4EA4"/>
    <w:rsid w:val="00AF44D5"/>
    <w:rsid w:val="00B019F5"/>
    <w:rsid w:val="00B11A1D"/>
    <w:rsid w:val="00B250F5"/>
    <w:rsid w:val="00B3084F"/>
    <w:rsid w:val="00B4474D"/>
    <w:rsid w:val="00B51861"/>
    <w:rsid w:val="00B520E8"/>
    <w:rsid w:val="00B52602"/>
    <w:rsid w:val="00B72BA0"/>
    <w:rsid w:val="00BC79CD"/>
    <w:rsid w:val="00BE7E08"/>
    <w:rsid w:val="00BF3D6E"/>
    <w:rsid w:val="00BF3D8A"/>
    <w:rsid w:val="00C07B92"/>
    <w:rsid w:val="00C1094B"/>
    <w:rsid w:val="00C112D2"/>
    <w:rsid w:val="00C124F3"/>
    <w:rsid w:val="00C2280E"/>
    <w:rsid w:val="00C24496"/>
    <w:rsid w:val="00C309FB"/>
    <w:rsid w:val="00C314EE"/>
    <w:rsid w:val="00C54284"/>
    <w:rsid w:val="00C54315"/>
    <w:rsid w:val="00C54AEC"/>
    <w:rsid w:val="00C6798E"/>
    <w:rsid w:val="00C82BF0"/>
    <w:rsid w:val="00C869E5"/>
    <w:rsid w:val="00C86E50"/>
    <w:rsid w:val="00C975AD"/>
    <w:rsid w:val="00CA0FB1"/>
    <w:rsid w:val="00CA5879"/>
    <w:rsid w:val="00CA6B55"/>
    <w:rsid w:val="00CB1381"/>
    <w:rsid w:val="00CC5D56"/>
    <w:rsid w:val="00CD49BC"/>
    <w:rsid w:val="00CE57A1"/>
    <w:rsid w:val="00CE58AF"/>
    <w:rsid w:val="00CF4AE0"/>
    <w:rsid w:val="00D06E83"/>
    <w:rsid w:val="00D16D29"/>
    <w:rsid w:val="00D2490E"/>
    <w:rsid w:val="00D250AA"/>
    <w:rsid w:val="00D37FC2"/>
    <w:rsid w:val="00D40F0B"/>
    <w:rsid w:val="00D42E7C"/>
    <w:rsid w:val="00D62080"/>
    <w:rsid w:val="00D65E67"/>
    <w:rsid w:val="00D8338B"/>
    <w:rsid w:val="00D83648"/>
    <w:rsid w:val="00DA2D54"/>
    <w:rsid w:val="00DB27D7"/>
    <w:rsid w:val="00DC193E"/>
    <w:rsid w:val="00DD53BD"/>
    <w:rsid w:val="00E42739"/>
    <w:rsid w:val="00E8158F"/>
    <w:rsid w:val="00E8231D"/>
    <w:rsid w:val="00E96845"/>
    <w:rsid w:val="00E979B6"/>
    <w:rsid w:val="00EA0DD9"/>
    <w:rsid w:val="00EB736C"/>
    <w:rsid w:val="00EE0345"/>
    <w:rsid w:val="00EE117F"/>
    <w:rsid w:val="00EE22F3"/>
    <w:rsid w:val="00EE2B96"/>
    <w:rsid w:val="00EE3194"/>
    <w:rsid w:val="00EF1096"/>
    <w:rsid w:val="00EF681B"/>
    <w:rsid w:val="00F0006E"/>
    <w:rsid w:val="00F04DDC"/>
    <w:rsid w:val="00F07A04"/>
    <w:rsid w:val="00F14194"/>
    <w:rsid w:val="00F16428"/>
    <w:rsid w:val="00F169A2"/>
    <w:rsid w:val="00F174C8"/>
    <w:rsid w:val="00F326B4"/>
    <w:rsid w:val="00F35B80"/>
    <w:rsid w:val="00F524E6"/>
    <w:rsid w:val="00F5415F"/>
    <w:rsid w:val="00F60BD0"/>
    <w:rsid w:val="00F63538"/>
    <w:rsid w:val="00F773D1"/>
    <w:rsid w:val="00F87A68"/>
    <w:rsid w:val="00F9198C"/>
    <w:rsid w:val="00F96720"/>
    <w:rsid w:val="00FA5E95"/>
    <w:rsid w:val="00FB203D"/>
    <w:rsid w:val="00FB526F"/>
    <w:rsid w:val="00FC1DE2"/>
    <w:rsid w:val="00FC212C"/>
    <w:rsid w:val="00FD03F3"/>
    <w:rsid w:val="00FD0840"/>
    <w:rsid w:val="00FD58F6"/>
    <w:rsid w:val="00FE3245"/>
    <w:rsid w:val="00FE3899"/>
    <w:rsid w:val="00FE3B89"/>
    <w:rsid w:val="00FE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44378CF7-B257-4BE0-902C-270E3D0F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1843E4"/>
    <w:pPr>
      <w:tabs>
        <w:tab w:val="left" w:pos="440"/>
        <w:tab w:val="right" w:leader="dot" w:pos="9061"/>
      </w:tabs>
      <w:spacing w:before="120" w:after="120"/>
      <w:pPrChange w:id="0" w:author="Hannah Knehr" w:date="2023-07-03T14:03:00Z">
        <w:pPr>
          <w:tabs>
            <w:tab w:val="left" w:pos="440"/>
            <w:tab w:val="right" w:leader="dot" w:pos="9061"/>
          </w:tabs>
          <w:spacing w:before="120" w:after="120" w:line="360" w:lineRule="auto"/>
          <w:jc w:val="both"/>
        </w:pPr>
      </w:pPrChange>
    </w:pPr>
    <w:rPr>
      <w:bCs/>
      <w:noProof/>
      <w:rPrChange w:id="0" w:author="Hannah Knehr" w:date="2023-07-03T14:03:00Z">
        <w:rPr>
          <w:rFonts w:ascii="Arial" w:hAnsi="Arial" w:cs="Arial"/>
          <w:bCs/>
          <w:noProof/>
          <w:sz w:val="22"/>
          <w:szCs w:val="22"/>
          <w:lang w:val="de-DE" w:eastAsia="en-US" w:bidi="ar-SA"/>
        </w:rPr>
      </w:rPrChange>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unhideWhenUsed/>
    <w:rsid w:val="00456730"/>
    <w:pPr>
      <w:tabs>
        <w:tab w:val="right" w:leader="dot" w:pos="9061"/>
      </w:tabs>
      <w:spacing w:line="240" w:lineRule="auto"/>
      <w:ind w:left="220" w:hanging="220"/>
    </w:pPr>
    <w:rPr>
      <w:rFonts w:eastAsia="Arial"/>
      <w:color w:val="000000"/>
    </w:r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rPr>
    <w:tblPr>
      <w:tblCellMar>
        <w:top w:w="0" w:type="dxa"/>
        <w:left w:w="0" w:type="dxa"/>
        <w:bottom w:w="0" w:type="dxa"/>
        <w:right w:w="0" w:type="dxa"/>
      </w:tblCellMar>
    </w:tblPr>
  </w:style>
  <w:style w:type="character" w:customStyle="1" w:styleId="mn">
    <w:name w:val="mn"/>
    <w:basedOn w:val="Absatz-Standardschriftart"/>
    <w:rsid w:val="00CA6B55"/>
  </w:style>
  <w:style w:type="character" w:customStyle="1" w:styleId="mi">
    <w:name w:val="mi"/>
    <w:basedOn w:val="Absatz-Standardschriftart"/>
    <w:rsid w:val="00CA6B55"/>
  </w:style>
  <w:style w:type="character" w:styleId="NichtaufgelsteErwhnung">
    <w:name w:val="Unresolved Mention"/>
    <w:basedOn w:val="Absatz-Standardschriftart"/>
    <w:uiPriority w:val="99"/>
    <w:semiHidden/>
    <w:unhideWhenUsed/>
    <w:rsid w:val="002C22F5"/>
    <w:rPr>
      <w:color w:val="605E5C"/>
      <w:shd w:val="clear" w:color="auto" w:fill="E1DFDD"/>
    </w:rPr>
  </w:style>
  <w:style w:type="paragraph" w:styleId="Inhaltsverzeichnisberschrift">
    <w:name w:val="TOC Heading"/>
    <w:basedOn w:val="berschrift1"/>
    <w:next w:val="Standard"/>
    <w:uiPriority w:val="39"/>
    <w:unhideWhenUsed/>
    <w:qFormat/>
    <w:rsid w:val="000742A5"/>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character" w:styleId="Platzhaltertext">
    <w:name w:val="Placeholder Text"/>
    <w:basedOn w:val="Absatz-Standardschriftart"/>
    <w:uiPriority w:val="99"/>
    <w:semiHidden/>
    <w:rsid w:val="005823E8"/>
    <w:rPr>
      <w:color w:val="808080"/>
    </w:rPr>
  </w:style>
  <w:style w:type="paragraph" w:customStyle="1" w:styleId="CitaviBibliographyEntry">
    <w:name w:val="Citavi Bibliography Entry"/>
    <w:basedOn w:val="Standard"/>
    <w:link w:val="CitaviBibliographyEntryChar"/>
    <w:uiPriority w:val="99"/>
    <w:rsid w:val="005823E8"/>
    <w:pPr>
      <w:spacing w:after="120"/>
      <w:jc w:val="left"/>
    </w:pPr>
  </w:style>
  <w:style w:type="character" w:customStyle="1" w:styleId="CitaviBibliographyEntryChar">
    <w:name w:val="Citavi Bibliography Entry Char"/>
    <w:basedOn w:val="Absatz-Standardschriftart"/>
    <w:link w:val="CitaviBibliographyEntry"/>
    <w:uiPriority w:val="99"/>
    <w:rsid w:val="005823E8"/>
    <w:rPr>
      <w:rFonts w:eastAsia="Times New Roman"/>
    </w:rPr>
  </w:style>
  <w:style w:type="paragraph" w:customStyle="1" w:styleId="CitaviBibliographyHeading">
    <w:name w:val="Citavi Bibliography Heading"/>
    <w:basedOn w:val="berschrift1"/>
    <w:link w:val="CitaviBibliographyHeadingChar"/>
    <w:uiPriority w:val="99"/>
    <w:rsid w:val="005823E8"/>
    <w:pPr>
      <w:jc w:val="left"/>
    </w:pPr>
  </w:style>
  <w:style w:type="character" w:customStyle="1" w:styleId="CitaviBibliographyHeadingChar">
    <w:name w:val="Citavi Bibliography Heading Char"/>
    <w:basedOn w:val="Absatz-Standardschriftart"/>
    <w:link w:val="CitaviBibliographyHeading"/>
    <w:uiPriority w:val="99"/>
    <w:rsid w:val="005823E8"/>
    <w:rPr>
      <w:rFonts w:eastAsia="Times New Roman"/>
      <w:b/>
      <w:bCs/>
      <w:kern w:val="32"/>
      <w:sz w:val="28"/>
    </w:rPr>
  </w:style>
  <w:style w:type="paragraph" w:customStyle="1" w:styleId="CitaviChapterBibliographyHeading">
    <w:name w:val="Citavi Chapter Bibliography Heading"/>
    <w:basedOn w:val="berschrift2"/>
    <w:link w:val="CitaviChapterBibliographyHeadingChar"/>
    <w:uiPriority w:val="99"/>
    <w:rsid w:val="005823E8"/>
    <w:pPr>
      <w:jc w:val="left"/>
    </w:pPr>
  </w:style>
  <w:style w:type="character" w:customStyle="1" w:styleId="CitaviChapterBibliographyHeadingChar">
    <w:name w:val="Citavi Chapter Bibliography Heading Char"/>
    <w:basedOn w:val="Absatz-Standardschriftart"/>
    <w:link w:val="CitaviChapterBibliographyHeading"/>
    <w:uiPriority w:val="99"/>
    <w:rsid w:val="005823E8"/>
    <w:rPr>
      <w:rFonts w:eastAsia="Times New Roman"/>
      <w:b/>
      <w:bCs/>
      <w:iCs/>
      <w:lang w:val="fr-FR"/>
    </w:rPr>
  </w:style>
  <w:style w:type="paragraph" w:customStyle="1" w:styleId="CitaviBibliographySubheading1">
    <w:name w:val="Citavi Bibliography Subheading 1"/>
    <w:basedOn w:val="berschrift2"/>
    <w:link w:val="CitaviBibliographySubheading1Char"/>
    <w:uiPriority w:val="99"/>
    <w:rsid w:val="005823E8"/>
    <w:pPr>
      <w:ind w:left="180" w:firstLine="720"/>
      <w:outlineLvl w:val="9"/>
    </w:pPr>
  </w:style>
  <w:style w:type="character" w:customStyle="1" w:styleId="CitaviBibliographySubheading1Char">
    <w:name w:val="Citavi Bibliography Subheading 1 Char"/>
    <w:basedOn w:val="Absatz-Standardschriftart"/>
    <w:link w:val="CitaviBibliographySubheading1"/>
    <w:uiPriority w:val="99"/>
    <w:rsid w:val="005823E8"/>
    <w:rPr>
      <w:rFonts w:eastAsia="Times New Roman"/>
      <w:b/>
      <w:bCs/>
      <w:iCs/>
      <w:lang w:val="fr-FR"/>
    </w:rPr>
  </w:style>
  <w:style w:type="paragraph" w:customStyle="1" w:styleId="CitaviBibliographySubheading2">
    <w:name w:val="Citavi Bibliography Subheading 2"/>
    <w:basedOn w:val="berschrift3"/>
    <w:link w:val="CitaviBibliographySubheading2Char"/>
    <w:uiPriority w:val="99"/>
    <w:rsid w:val="005823E8"/>
    <w:pPr>
      <w:ind w:left="180" w:firstLine="720"/>
      <w:outlineLvl w:val="9"/>
    </w:pPr>
  </w:style>
  <w:style w:type="character" w:customStyle="1" w:styleId="CitaviBibliographySubheading2Char">
    <w:name w:val="Citavi Bibliography Subheading 2 Char"/>
    <w:basedOn w:val="Absatz-Standardschriftart"/>
    <w:link w:val="CitaviBibliographySubheading2"/>
    <w:uiPriority w:val="99"/>
    <w:rsid w:val="005823E8"/>
    <w:rPr>
      <w:rFonts w:eastAsia="Times New Roman"/>
      <w:b/>
      <w:bCs/>
    </w:rPr>
  </w:style>
  <w:style w:type="paragraph" w:customStyle="1" w:styleId="CitaviBibliographySubheading3">
    <w:name w:val="Citavi Bibliography Subheading 3"/>
    <w:basedOn w:val="berschrift4"/>
    <w:link w:val="CitaviBibliographySubheading3Char"/>
    <w:uiPriority w:val="99"/>
    <w:rsid w:val="005823E8"/>
    <w:pPr>
      <w:ind w:left="180" w:firstLine="720"/>
      <w:outlineLvl w:val="9"/>
    </w:pPr>
  </w:style>
  <w:style w:type="character" w:customStyle="1" w:styleId="CitaviBibliographySubheading3Char">
    <w:name w:val="Citavi Bibliography Subheading 3 Char"/>
    <w:basedOn w:val="Absatz-Standardschriftart"/>
    <w:link w:val="CitaviBibliographySubheading3"/>
    <w:uiPriority w:val="99"/>
    <w:rsid w:val="005823E8"/>
    <w:rPr>
      <w:rFonts w:eastAsia="Times New Roman"/>
      <w:b/>
    </w:rPr>
  </w:style>
  <w:style w:type="paragraph" w:customStyle="1" w:styleId="CitaviBibliographySubheading4">
    <w:name w:val="Citavi Bibliography Subheading 4"/>
    <w:basedOn w:val="berschrift5"/>
    <w:link w:val="CitaviBibliographySubheading4Char"/>
    <w:uiPriority w:val="99"/>
    <w:rsid w:val="005823E8"/>
    <w:pPr>
      <w:ind w:left="180" w:firstLine="720"/>
      <w:outlineLvl w:val="9"/>
    </w:pPr>
  </w:style>
  <w:style w:type="character" w:customStyle="1" w:styleId="CitaviBibliographySubheading4Char">
    <w:name w:val="Citavi Bibliography Subheading 4 Char"/>
    <w:basedOn w:val="Absatz-Standardschriftart"/>
    <w:link w:val="CitaviBibliographySubheading4"/>
    <w:uiPriority w:val="99"/>
    <w:rsid w:val="005823E8"/>
    <w:rPr>
      <w:rFonts w:ascii="Verdana" w:eastAsia="Times New Roman" w:hAnsi="Verdana"/>
      <w:b/>
      <w:bCs/>
      <w:sz w:val="28"/>
    </w:rPr>
  </w:style>
  <w:style w:type="paragraph" w:customStyle="1" w:styleId="CitaviBibliographySubheading5">
    <w:name w:val="Citavi Bibliography Subheading 5"/>
    <w:basedOn w:val="berschrift6"/>
    <w:link w:val="CitaviBibliographySubheading5Char"/>
    <w:uiPriority w:val="99"/>
    <w:rsid w:val="005823E8"/>
    <w:pPr>
      <w:ind w:left="180" w:firstLine="720"/>
      <w:outlineLvl w:val="9"/>
    </w:pPr>
  </w:style>
  <w:style w:type="character" w:customStyle="1" w:styleId="CitaviBibliographySubheading5Char">
    <w:name w:val="Citavi Bibliography Subheading 5 Char"/>
    <w:basedOn w:val="Absatz-Standardschriftart"/>
    <w:link w:val="CitaviBibliographySubheading5"/>
    <w:uiPriority w:val="99"/>
    <w:rsid w:val="005823E8"/>
    <w:rPr>
      <w:rFonts w:ascii="Verdana" w:eastAsia="Times New Roman" w:hAnsi="Verdana"/>
      <w:sz w:val="28"/>
      <w:lang w:val="en-GB"/>
    </w:rPr>
  </w:style>
  <w:style w:type="paragraph" w:customStyle="1" w:styleId="CitaviBibliographySubheading6">
    <w:name w:val="Citavi Bibliography Subheading 6"/>
    <w:basedOn w:val="berschrift7"/>
    <w:link w:val="CitaviBibliographySubheading6Char"/>
    <w:uiPriority w:val="99"/>
    <w:rsid w:val="005823E8"/>
    <w:pPr>
      <w:ind w:left="180" w:firstLine="720"/>
      <w:outlineLvl w:val="9"/>
    </w:pPr>
  </w:style>
  <w:style w:type="character" w:customStyle="1" w:styleId="CitaviBibliographySubheading6Char">
    <w:name w:val="Citavi Bibliography Subheading 6 Char"/>
    <w:basedOn w:val="Absatz-Standardschriftart"/>
    <w:link w:val="CitaviBibliographySubheading6"/>
    <w:uiPriority w:val="99"/>
    <w:rsid w:val="005823E8"/>
    <w:rPr>
      <w:rFonts w:eastAsia="Times New Roman"/>
      <w:sz w:val="24"/>
    </w:rPr>
  </w:style>
  <w:style w:type="paragraph" w:customStyle="1" w:styleId="CitaviBibliographySubheading7">
    <w:name w:val="Citavi Bibliography Subheading 7"/>
    <w:basedOn w:val="berschrift8"/>
    <w:link w:val="CitaviBibliographySubheading7Char"/>
    <w:uiPriority w:val="99"/>
    <w:rsid w:val="005823E8"/>
    <w:pPr>
      <w:ind w:left="180" w:firstLine="720"/>
      <w:outlineLvl w:val="9"/>
    </w:pPr>
  </w:style>
  <w:style w:type="character" w:customStyle="1" w:styleId="CitaviBibliographySubheading7Char">
    <w:name w:val="Citavi Bibliography Subheading 7 Char"/>
    <w:basedOn w:val="Absatz-Standardschriftart"/>
    <w:link w:val="CitaviBibliographySubheading7"/>
    <w:uiPriority w:val="99"/>
    <w:rsid w:val="005823E8"/>
    <w:rPr>
      <w:rFonts w:ascii="Calibri" w:eastAsia="Times New Roman" w:hAnsi="Calibri" w:cs="Times New Roman"/>
      <w:i/>
      <w:iCs/>
      <w:sz w:val="24"/>
    </w:rPr>
  </w:style>
  <w:style w:type="paragraph" w:customStyle="1" w:styleId="CitaviBibliographySubheading8">
    <w:name w:val="Citavi Bibliography Subheading 8"/>
    <w:basedOn w:val="berschrift9"/>
    <w:link w:val="CitaviBibliographySubheading8Char"/>
    <w:uiPriority w:val="99"/>
    <w:rsid w:val="005823E8"/>
    <w:pPr>
      <w:ind w:left="180" w:firstLine="720"/>
      <w:outlineLvl w:val="9"/>
    </w:pPr>
  </w:style>
  <w:style w:type="character" w:customStyle="1" w:styleId="CitaviBibliographySubheading8Char">
    <w:name w:val="Citavi Bibliography Subheading 8 Char"/>
    <w:basedOn w:val="Absatz-Standardschriftart"/>
    <w:link w:val="CitaviBibliographySubheading8"/>
    <w:uiPriority w:val="99"/>
    <w:rsid w:val="005823E8"/>
    <w:rPr>
      <w:rFonts w:ascii="Calibri Light" w:eastAsia="Times New Roman" w:hAnsi="Calibri Light"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2864">
      <w:bodyDiv w:val="1"/>
      <w:marLeft w:val="0"/>
      <w:marRight w:val="0"/>
      <w:marTop w:val="0"/>
      <w:marBottom w:val="0"/>
      <w:divBdr>
        <w:top w:val="none" w:sz="0" w:space="0" w:color="auto"/>
        <w:left w:val="none" w:sz="0" w:space="0" w:color="auto"/>
        <w:bottom w:val="none" w:sz="0" w:space="0" w:color="auto"/>
        <w:right w:val="none" w:sz="0" w:space="0" w:color="auto"/>
      </w:divBdr>
    </w:div>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736975122">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171723156">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382166545">
      <w:bodyDiv w:val="1"/>
      <w:marLeft w:val="0"/>
      <w:marRight w:val="0"/>
      <w:marTop w:val="0"/>
      <w:marBottom w:val="0"/>
      <w:divBdr>
        <w:top w:val="none" w:sz="0" w:space="0" w:color="auto"/>
        <w:left w:val="none" w:sz="0" w:space="0" w:color="auto"/>
        <w:bottom w:val="none" w:sz="0" w:space="0" w:color="auto"/>
        <w:right w:val="none" w:sz="0" w:space="0" w:color="auto"/>
      </w:divBdr>
    </w:div>
    <w:div w:id="1738242790">
      <w:bodyDiv w:val="1"/>
      <w:marLeft w:val="0"/>
      <w:marRight w:val="0"/>
      <w:marTop w:val="0"/>
      <w:marBottom w:val="0"/>
      <w:divBdr>
        <w:top w:val="none" w:sz="0" w:space="0" w:color="auto"/>
        <w:left w:val="none" w:sz="0" w:space="0" w:color="auto"/>
        <w:bottom w:val="none" w:sz="0" w:space="0" w:color="auto"/>
        <w:right w:val="none" w:sz="0" w:space="0" w:color="auto"/>
      </w:divBdr>
    </w:div>
    <w:div w:id="1799638520">
      <w:bodyDiv w:val="1"/>
      <w:marLeft w:val="0"/>
      <w:marRight w:val="0"/>
      <w:marTop w:val="0"/>
      <w:marBottom w:val="0"/>
      <w:divBdr>
        <w:top w:val="none" w:sz="0" w:space="0" w:color="auto"/>
        <w:left w:val="none" w:sz="0" w:space="0" w:color="auto"/>
        <w:bottom w:val="none" w:sz="0" w:space="0" w:color="auto"/>
        <w:right w:val="none" w:sz="0" w:space="0" w:color="auto"/>
      </w:divBdr>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076198496">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image" Target="media/image8.png"/><Relationship Id="rId21" Type="http://schemas.microsoft.com/office/2018/08/relationships/commentsExtensible" Target="commentsExtensible.xml"/><Relationship Id="rId34"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emf"/><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emf"/><Relationship Id="rId36"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4F7AC9B-9687-4E5B-AF33-276F18D64D78}"/>
      </w:docPartPr>
      <w:docPartBody>
        <w:p w:rsidR="00A33E44" w:rsidRDefault="00A33E44">
          <w:r w:rsidRPr="00FF1E9D">
            <w:rPr>
              <w:rStyle w:val="Platzhaltertext"/>
            </w:rPr>
            <w:t>Click or tap here to enter text.</w:t>
          </w:r>
        </w:p>
      </w:docPartBody>
    </w:docPart>
    <w:docPart>
      <w:docPartPr>
        <w:name w:val="ABB9AEEA7022436CA56AA7C2606AA61D"/>
        <w:category>
          <w:name w:val="General"/>
          <w:gallery w:val="placeholder"/>
        </w:category>
        <w:types>
          <w:type w:val="bbPlcHdr"/>
        </w:types>
        <w:behaviors>
          <w:behavior w:val="content"/>
        </w:behaviors>
        <w:guid w:val="{BB138532-E302-471B-B868-3C973D65F691}"/>
      </w:docPartPr>
      <w:docPartBody>
        <w:p w:rsidR="009C2AB3" w:rsidRDefault="007D688F">
          <w:pPr>
            <w:pStyle w:val="ABB9AEEA7022436CA56AA7C2606AA61D"/>
          </w:pPr>
          <w:r w:rsidRPr="00FF1E9D">
            <w:rPr>
              <w:rStyle w:val="Platzhaltertext"/>
            </w:rPr>
            <w:t>Click or tap here to enter text.</w:t>
          </w:r>
        </w:p>
      </w:docPartBody>
    </w:docPart>
    <w:docPart>
      <w:docPartPr>
        <w:name w:val="93F8E2C270FF4D2CBE3157B0C35241E7"/>
        <w:category>
          <w:name w:val="General"/>
          <w:gallery w:val="placeholder"/>
        </w:category>
        <w:types>
          <w:type w:val="bbPlcHdr"/>
        </w:types>
        <w:behaviors>
          <w:behavior w:val="content"/>
        </w:behaviors>
        <w:guid w:val="{D8210A89-949A-4B6C-B9A3-B90864C8FCEE}"/>
      </w:docPartPr>
      <w:docPartBody>
        <w:p w:rsidR="009C2AB3" w:rsidRDefault="007D688F">
          <w:pPr>
            <w:pStyle w:val="93F8E2C270FF4D2CBE3157B0C35241E7"/>
          </w:pPr>
          <w:r w:rsidRPr="00FF1E9D">
            <w:rPr>
              <w:rStyle w:val="Platzhaltertext"/>
            </w:rPr>
            <w:t>Click or tap here to enter text.</w:t>
          </w:r>
        </w:p>
      </w:docPartBody>
    </w:docPart>
    <w:docPart>
      <w:docPartPr>
        <w:name w:val="F40516E2738C48F7A9CDB150B5E1A363"/>
        <w:category>
          <w:name w:val="General"/>
          <w:gallery w:val="placeholder"/>
        </w:category>
        <w:types>
          <w:type w:val="bbPlcHdr"/>
        </w:types>
        <w:behaviors>
          <w:behavior w:val="content"/>
        </w:behaviors>
        <w:guid w:val="{1C223643-708C-437B-BFB8-81A5896D407B}"/>
      </w:docPartPr>
      <w:docPartBody>
        <w:p w:rsidR="009C2AB3" w:rsidRDefault="007D688F">
          <w:pPr>
            <w:pStyle w:val="F40516E2738C48F7A9CDB150B5E1A363"/>
          </w:pPr>
          <w:r w:rsidRPr="00FF1E9D">
            <w:rPr>
              <w:rStyle w:val="Platzhalt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44"/>
    <w:rsid w:val="000D04AC"/>
    <w:rsid w:val="002144FC"/>
    <w:rsid w:val="00405B95"/>
    <w:rsid w:val="009C2AB3"/>
    <w:rsid w:val="00A33E44"/>
    <w:rsid w:val="00BD4543"/>
    <w:rsid w:val="00D80929"/>
    <w:rsid w:val="00DB2701"/>
    <w:rsid w:val="00F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D04AC"/>
    <w:rPr>
      <w:color w:val="808080"/>
    </w:rPr>
  </w:style>
  <w:style w:type="paragraph" w:customStyle="1" w:styleId="ABB9AEEA7022436CA56AA7C2606AA61D">
    <w:name w:val="ABB9AEEA7022436CA56AA7C2606AA61D"/>
  </w:style>
  <w:style w:type="paragraph" w:customStyle="1" w:styleId="93F8E2C270FF4D2CBE3157B0C35241E7">
    <w:name w:val="93F8E2C270FF4D2CBE3157B0C35241E7"/>
  </w:style>
  <w:style w:type="paragraph" w:customStyle="1" w:styleId="F40516E2738C48F7A9CDB150B5E1A363">
    <w:name w:val="F40516E2738C48F7A9CDB150B5E1A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4.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5.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15726</Words>
  <Characters>99081</Characters>
  <Application>Microsoft Office Word</Application>
  <DocSecurity>0</DocSecurity>
  <Lines>825</Lines>
  <Paragraphs>229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37</cp:revision>
  <dcterms:created xsi:type="dcterms:W3CDTF">2023-07-03T10:57:00Z</dcterms:created>
  <dcterms:modified xsi:type="dcterms:W3CDTF">2023-07-03T12:08:00Z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7">
    <vt:lpwstr>Big Data Seminar</vt:lpwstr>
  </property>
  <property fmtid="{D5CDD505-2E9C-101B-9397-08002B2CF9AE}" pid="4" name="CitaviDocumentProperty_0">
    <vt:lpwstr>f1ed8f7d-1c65-4f06-ad48-3e96e725bea1</vt:lpwstr>
  </property>
  <property fmtid="{D5CDD505-2E9C-101B-9397-08002B2CF9AE}" pid="5" name="ContentTypeId">
    <vt:lpwstr>0x01010049A087754329724BB7AAAD3873C5823C</vt:lpwstr>
  </property>
  <property fmtid="{D5CDD505-2E9C-101B-9397-08002B2CF9AE}" pid="6" name="CitaviDocumentProperty_8">
    <vt:lpwstr>C:\Users\ninou\OneDrive\Dokumente\Citavi 6\Citavi 6\Projects\Big Data Seminar\Big Data Seminar.ctv6</vt:lpwstr>
  </property>
  <property fmtid="{D5CDD505-2E9C-101B-9397-08002B2CF9AE}" pid="7" name="CitaviDocumentProperty_1">
    <vt:lpwstr>6.4.0.35</vt:lpwstr>
  </property>
  <property fmtid="{D5CDD505-2E9C-101B-9397-08002B2CF9AE}" pid="8" name="CitaviDocumentProperty_6">
    <vt:lpwstr>False</vt:lpwstr>
  </property>
</Properties>
</file>