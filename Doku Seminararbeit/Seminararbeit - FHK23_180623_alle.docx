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E491C" w14:textId="77777777" w:rsidR="00303A6A" w:rsidRDefault="00303A6A">
      <w:pPr>
        <w:spacing w:before="40"/>
        <w:jc w:val="center"/>
        <w:rPr>
          <w:b/>
          <w:sz w:val="28"/>
          <w:szCs w:val="28"/>
        </w:rPr>
      </w:pPr>
      <w:bookmarkStart w:id="1" w:name="_heading=h.gjdgxs" w:colFirst="0" w:colLast="0"/>
      <w:bookmarkEnd w:id="1"/>
    </w:p>
    <w:p w14:paraId="2CE77151" w14:textId="77777777" w:rsidR="00303A6A" w:rsidRDefault="00303A6A">
      <w:pPr>
        <w:spacing w:before="40"/>
        <w:jc w:val="center"/>
        <w:rPr>
          <w:b/>
          <w:sz w:val="28"/>
          <w:szCs w:val="28"/>
        </w:rPr>
      </w:pPr>
    </w:p>
    <w:p w14:paraId="45F30877" w14:textId="77777777" w:rsidR="00303A6A" w:rsidRDefault="00303A6A">
      <w:pPr>
        <w:spacing w:before="40"/>
        <w:jc w:val="center"/>
        <w:rPr>
          <w:b/>
          <w:sz w:val="28"/>
          <w:szCs w:val="28"/>
        </w:rPr>
      </w:pPr>
    </w:p>
    <w:p w14:paraId="1798A77B" w14:textId="77777777" w:rsidR="00303A6A" w:rsidRDefault="00BC79CD">
      <w:pPr>
        <w:spacing w:before="40"/>
        <w:jc w:val="center"/>
        <w:rPr>
          <w:b/>
          <w:sz w:val="28"/>
          <w:szCs w:val="28"/>
        </w:rPr>
      </w:pPr>
      <w:r>
        <w:rPr>
          <w:b/>
          <w:sz w:val="28"/>
          <w:szCs w:val="28"/>
        </w:rPr>
        <w:t>Universität Ulm</w:t>
      </w:r>
    </w:p>
    <w:p w14:paraId="565DE2E3" w14:textId="77777777" w:rsidR="00303A6A" w:rsidRDefault="00BC79CD">
      <w:pPr>
        <w:spacing w:before="40"/>
        <w:jc w:val="center"/>
        <w:rPr>
          <w:b/>
          <w:sz w:val="28"/>
          <w:szCs w:val="28"/>
        </w:rPr>
      </w:pPr>
      <w:r>
        <w:rPr>
          <w:sz w:val="28"/>
          <w:szCs w:val="28"/>
        </w:rPr>
        <w:t>Fakultät für Mathematik und</w:t>
      </w:r>
    </w:p>
    <w:p w14:paraId="6AD60A0F" w14:textId="77777777" w:rsidR="00303A6A" w:rsidRPr="00A6254A" w:rsidRDefault="00BC79CD">
      <w:pPr>
        <w:spacing w:before="40"/>
        <w:jc w:val="center"/>
        <w:rPr>
          <w:sz w:val="28"/>
          <w:szCs w:val="28"/>
        </w:rPr>
      </w:pPr>
      <w:r w:rsidRPr="00A6254A">
        <w:rPr>
          <w:sz w:val="28"/>
          <w:szCs w:val="28"/>
        </w:rPr>
        <w:t>Wirtschaftswissenschaften</w:t>
      </w:r>
    </w:p>
    <w:p w14:paraId="304CDB5C" w14:textId="77777777" w:rsidR="00303A6A" w:rsidRPr="00A6254A" w:rsidRDefault="00303A6A">
      <w:pPr>
        <w:spacing w:before="40"/>
        <w:jc w:val="center"/>
        <w:rPr>
          <w:sz w:val="28"/>
          <w:szCs w:val="28"/>
        </w:rPr>
      </w:pPr>
    </w:p>
    <w:p w14:paraId="0F882048" w14:textId="77777777" w:rsidR="00303A6A" w:rsidRPr="00A6254A" w:rsidRDefault="00303A6A">
      <w:pPr>
        <w:spacing w:before="40"/>
        <w:jc w:val="center"/>
        <w:rPr>
          <w:sz w:val="28"/>
          <w:szCs w:val="28"/>
        </w:rPr>
      </w:pPr>
    </w:p>
    <w:p w14:paraId="744B250C" w14:textId="77777777" w:rsidR="00303A6A" w:rsidRPr="00A6254A" w:rsidRDefault="00303A6A">
      <w:pPr>
        <w:spacing w:before="40"/>
        <w:jc w:val="center"/>
        <w:rPr>
          <w:sz w:val="28"/>
          <w:szCs w:val="28"/>
        </w:rPr>
      </w:pPr>
    </w:p>
    <w:p w14:paraId="01D934B9" w14:textId="77777777" w:rsidR="00303A6A" w:rsidRPr="00A6254A" w:rsidRDefault="00303A6A">
      <w:pPr>
        <w:spacing w:before="40"/>
        <w:jc w:val="center"/>
        <w:rPr>
          <w:sz w:val="28"/>
          <w:szCs w:val="28"/>
        </w:rPr>
      </w:pPr>
    </w:p>
    <w:p w14:paraId="04C85E53" w14:textId="77777777" w:rsidR="00303A6A" w:rsidRPr="00A6254A" w:rsidRDefault="00303A6A">
      <w:pPr>
        <w:spacing w:before="40"/>
        <w:jc w:val="center"/>
        <w:rPr>
          <w:sz w:val="28"/>
          <w:szCs w:val="28"/>
        </w:rPr>
      </w:pPr>
    </w:p>
    <w:p w14:paraId="15D743B7" w14:textId="77777777" w:rsidR="00303A6A" w:rsidRPr="00A6254A" w:rsidRDefault="00303A6A">
      <w:pPr>
        <w:spacing w:before="40"/>
        <w:jc w:val="center"/>
        <w:rPr>
          <w:sz w:val="28"/>
          <w:szCs w:val="28"/>
        </w:rPr>
      </w:pPr>
    </w:p>
    <w:p w14:paraId="7E4D785E" w14:textId="036B310E" w:rsidR="00303A6A" w:rsidRPr="00A6254A" w:rsidRDefault="00FB203D">
      <w:pPr>
        <w:pBdr>
          <w:top w:val="nil"/>
          <w:left w:val="nil"/>
          <w:bottom w:val="nil"/>
          <w:right w:val="nil"/>
          <w:between w:val="nil"/>
        </w:pBdr>
        <w:jc w:val="center"/>
        <w:rPr>
          <w:rFonts w:eastAsia="Arial"/>
          <w:color w:val="000000"/>
          <w:sz w:val="24"/>
          <w:szCs w:val="24"/>
        </w:rPr>
      </w:pPr>
      <w:r w:rsidRPr="00A6254A">
        <w:rPr>
          <w:rFonts w:eastAsia="Arial"/>
          <w:color w:val="000000"/>
          <w:sz w:val="36"/>
          <w:szCs w:val="36"/>
        </w:rPr>
        <w:t>Titel unserer Seminararbeit</w:t>
      </w:r>
    </w:p>
    <w:p w14:paraId="7D0FA83E" w14:textId="77777777" w:rsidR="00303A6A" w:rsidRPr="00A6254A" w:rsidRDefault="00303A6A">
      <w:pPr>
        <w:spacing w:before="40"/>
        <w:jc w:val="center"/>
        <w:rPr>
          <w:b/>
          <w:sz w:val="28"/>
          <w:szCs w:val="28"/>
        </w:rPr>
      </w:pPr>
    </w:p>
    <w:p w14:paraId="5CB63EF1" w14:textId="77777777" w:rsidR="00303A6A" w:rsidRPr="00A6254A" w:rsidRDefault="00303A6A">
      <w:pPr>
        <w:spacing w:before="40"/>
        <w:jc w:val="center"/>
        <w:rPr>
          <w:sz w:val="28"/>
          <w:szCs w:val="28"/>
        </w:rPr>
      </w:pPr>
    </w:p>
    <w:p w14:paraId="56999D75" w14:textId="77777777" w:rsidR="00303A6A" w:rsidRDefault="00BC79CD">
      <w:pPr>
        <w:spacing w:before="40"/>
        <w:jc w:val="center"/>
        <w:rPr>
          <w:sz w:val="28"/>
          <w:szCs w:val="28"/>
        </w:rPr>
      </w:pPr>
      <w:r>
        <w:rPr>
          <w:sz w:val="28"/>
          <w:szCs w:val="28"/>
        </w:rPr>
        <w:t>Seminararbeit</w:t>
      </w:r>
    </w:p>
    <w:p w14:paraId="5E3A7FA6" w14:textId="77777777" w:rsidR="00303A6A" w:rsidRDefault="00303A6A">
      <w:pPr>
        <w:spacing w:before="40"/>
        <w:jc w:val="center"/>
        <w:rPr>
          <w:sz w:val="28"/>
          <w:szCs w:val="28"/>
        </w:rPr>
      </w:pPr>
    </w:p>
    <w:p w14:paraId="053FDD99" w14:textId="77777777" w:rsidR="00303A6A" w:rsidRDefault="00BC79CD">
      <w:pPr>
        <w:spacing w:before="40"/>
        <w:jc w:val="center"/>
        <w:rPr>
          <w:sz w:val="28"/>
          <w:szCs w:val="28"/>
        </w:rPr>
      </w:pPr>
      <w:r>
        <w:rPr>
          <w:sz w:val="28"/>
          <w:szCs w:val="28"/>
        </w:rPr>
        <w:t xml:space="preserve">In </w:t>
      </w:r>
      <w:commentRangeStart w:id="2"/>
      <w:r>
        <w:rPr>
          <w:sz w:val="28"/>
          <w:szCs w:val="28"/>
        </w:rPr>
        <w:t>Wirtschaftsmathematik</w:t>
      </w:r>
      <w:commentRangeEnd w:id="2"/>
      <w:r w:rsidR="00FB203D">
        <w:rPr>
          <w:rStyle w:val="Kommentarzeichen"/>
        </w:rPr>
        <w:commentReference w:id="2"/>
      </w:r>
    </w:p>
    <w:p w14:paraId="7E24E555" w14:textId="77777777" w:rsidR="00303A6A" w:rsidRDefault="00303A6A">
      <w:pPr>
        <w:spacing w:before="40"/>
        <w:jc w:val="center"/>
        <w:rPr>
          <w:sz w:val="28"/>
          <w:szCs w:val="28"/>
        </w:rPr>
      </w:pPr>
    </w:p>
    <w:p w14:paraId="687EFB44" w14:textId="77777777" w:rsidR="00303A6A" w:rsidRDefault="00303A6A">
      <w:pPr>
        <w:spacing w:before="40"/>
        <w:jc w:val="center"/>
        <w:rPr>
          <w:sz w:val="20"/>
          <w:szCs w:val="20"/>
        </w:rPr>
      </w:pPr>
    </w:p>
    <w:p w14:paraId="6A7A569D" w14:textId="77777777" w:rsidR="00303A6A" w:rsidRDefault="00BC79CD">
      <w:pPr>
        <w:spacing w:before="40"/>
        <w:jc w:val="center"/>
      </w:pPr>
      <w:r>
        <w:t>vorgelegt von</w:t>
      </w:r>
    </w:p>
    <w:p w14:paraId="7259A8FD" w14:textId="286711B1" w:rsidR="00303A6A" w:rsidRDefault="00FB203D">
      <w:pPr>
        <w:spacing w:before="40"/>
        <w:jc w:val="center"/>
      </w:pPr>
      <w:r>
        <w:t>Denise Falk, Simon Hofer, Hannah Knehr</w:t>
      </w:r>
    </w:p>
    <w:p w14:paraId="58BF8210" w14:textId="748100FA" w:rsidR="00303A6A" w:rsidRDefault="00BC79CD" w:rsidP="00FB203D">
      <w:pPr>
        <w:spacing w:before="40"/>
        <w:jc w:val="center"/>
      </w:pPr>
      <w:r>
        <w:t xml:space="preserve">am </w:t>
      </w:r>
      <w:r w:rsidR="00FB203D">
        <w:fldChar w:fldCharType="begin"/>
      </w:r>
      <w:r w:rsidR="00FB203D">
        <w:instrText xml:space="preserve"> TIME \@ "d. MMMM yyyy" </w:instrText>
      </w:r>
      <w:r w:rsidR="00FB203D">
        <w:fldChar w:fldCharType="separate"/>
      </w:r>
      <w:ins w:id="3" w:author="Hannah Knehr" w:date="2023-06-23T17:31:00Z">
        <w:r w:rsidR="00C8306D">
          <w:rPr>
            <w:noProof/>
          </w:rPr>
          <w:t>23. Juni 2023</w:t>
        </w:r>
      </w:ins>
      <w:del w:id="4" w:author="Hannah Knehr" w:date="2023-06-23T17:31:00Z">
        <w:r w:rsidR="007919D5" w:rsidDel="00C8306D">
          <w:rPr>
            <w:noProof/>
          </w:rPr>
          <w:delText>19. Juni 2023</w:delText>
        </w:r>
      </w:del>
      <w:r w:rsidR="00FB203D">
        <w:fldChar w:fldCharType="end"/>
      </w:r>
    </w:p>
    <w:p w14:paraId="472C71E0" w14:textId="77777777" w:rsidR="00FB203D" w:rsidRDefault="00FB203D" w:rsidP="00FB203D">
      <w:pPr>
        <w:spacing w:before="40"/>
        <w:jc w:val="center"/>
      </w:pPr>
    </w:p>
    <w:p w14:paraId="45ED814B" w14:textId="77777777" w:rsidR="00303A6A" w:rsidRDefault="00BC79CD">
      <w:pPr>
        <w:jc w:val="center"/>
        <w:rPr>
          <w:b/>
        </w:rPr>
      </w:pPr>
      <w:r>
        <w:rPr>
          <w:b/>
        </w:rPr>
        <w:t>Gutachter</w:t>
      </w:r>
    </w:p>
    <w:p w14:paraId="43860026" w14:textId="4789A583" w:rsidR="00303A6A" w:rsidRDefault="00BC79CD">
      <w:pPr>
        <w:spacing w:before="40"/>
        <w:jc w:val="center"/>
      </w:pPr>
      <w:r>
        <w:t>Lars</w:t>
      </w:r>
      <w:r w:rsidR="00FB203D">
        <w:t xml:space="preserve"> Moestue</w:t>
      </w:r>
    </w:p>
    <w:p w14:paraId="06C08CD9" w14:textId="3BADFD8C" w:rsidR="00303A6A" w:rsidRDefault="00FB203D">
      <w:pPr>
        <w:spacing w:before="40"/>
        <w:jc w:val="center"/>
      </w:pPr>
      <w:r>
        <w:t>Dr. Andreas Obermeier</w:t>
      </w:r>
    </w:p>
    <w:p w14:paraId="23E8088C" w14:textId="77777777" w:rsidR="00303A6A" w:rsidRPr="007F0BD3" w:rsidRDefault="00BC79CD" w:rsidP="007F0BD3">
      <w:pPr>
        <w:rPr>
          <w:b/>
          <w:bCs/>
        </w:rPr>
      </w:pPr>
      <w:bookmarkStart w:id="5" w:name="_heading=h.30j0zll" w:colFirst="0" w:colLast="0"/>
      <w:bookmarkEnd w:id="5"/>
      <w:r>
        <w:br w:type="column"/>
      </w:r>
      <w:r w:rsidRPr="007F0BD3">
        <w:rPr>
          <w:b/>
          <w:bCs/>
          <w:sz w:val="28"/>
          <w:szCs w:val="28"/>
        </w:rPr>
        <w:lastRenderedPageBreak/>
        <w:t>Inhaltsverzeichnis</w:t>
      </w:r>
    </w:p>
    <w:sdt>
      <w:sdtPr>
        <w:rPr>
          <w:noProof w:val="0"/>
        </w:rPr>
        <w:id w:val="1243840126"/>
        <w:docPartObj>
          <w:docPartGallery w:val="Table of Contents"/>
          <w:docPartUnique/>
        </w:docPartObj>
      </w:sdtPr>
      <w:sdtEndPr>
        <w:rPr>
          <w:bCs w:val="0"/>
        </w:rPr>
      </w:sdtEndPr>
      <w:sdtContent>
        <w:p w14:paraId="644EF0D7" w14:textId="5155A058" w:rsidR="00956FD2" w:rsidRDefault="00BC79CD" w:rsidP="00C8306D">
          <w:pPr>
            <w:pStyle w:val="Verzeichnis1"/>
            <w:rPr>
              <w:rFonts w:asciiTheme="minorHAnsi" w:eastAsiaTheme="minorEastAsia" w:hAnsiTheme="minorHAnsi" w:cstheme="minorBidi"/>
              <w:kern w:val="2"/>
              <w:lang w:eastAsia="de-DE"/>
              <w14:ligatures w14:val="standardContextual"/>
            </w:rPr>
          </w:pPr>
          <w:r>
            <w:fldChar w:fldCharType="begin"/>
          </w:r>
          <w:r>
            <w:instrText xml:space="preserve"> TOC \h \u \z </w:instrText>
          </w:r>
          <w:r>
            <w:fldChar w:fldCharType="separate"/>
          </w:r>
          <w:hyperlink w:anchor="_Toc138084712" w:history="1">
            <w:r w:rsidR="00956FD2" w:rsidRPr="00E4226D">
              <w:rPr>
                <w:rStyle w:val="Hyperlink"/>
              </w:rPr>
              <w:t>Tabellenverzeichnis</w:t>
            </w:r>
            <w:r w:rsidR="00956FD2">
              <w:rPr>
                <w:webHidden/>
              </w:rPr>
              <w:tab/>
            </w:r>
            <w:r w:rsidR="00956FD2">
              <w:rPr>
                <w:webHidden/>
              </w:rPr>
              <w:fldChar w:fldCharType="begin"/>
            </w:r>
            <w:r w:rsidR="00956FD2">
              <w:rPr>
                <w:webHidden/>
              </w:rPr>
              <w:instrText xml:space="preserve"> PAGEREF _Toc138084712 \h </w:instrText>
            </w:r>
            <w:r w:rsidR="00956FD2">
              <w:rPr>
                <w:webHidden/>
              </w:rPr>
            </w:r>
            <w:r w:rsidR="00956FD2">
              <w:rPr>
                <w:webHidden/>
              </w:rPr>
              <w:fldChar w:fldCharType="separate"/>
            </w:r>
            <w:r w:rsidR="00956FD2">
              <w:rPr>
                <w:webHidden/>
              </w:rPr>
              <w:t>IV</w:t>
            </w:r>
            <w:r w:rsidR="00956FD2">
              <w:rPr>
                <w:webHidden/>
              </w:rPr>
              <w:fldChar w:fldCharType="end"/>
            </w:r>
          </w:hyperlink>
        </w:p>
        <w:p w14:paraId="437A4458" w14:textId="593636DC" w:rsidR="00956FD2" w:rsidRDefault="00000000" w:rsidP="00C8306D">
          <w:pPr>
            <w:pStyle w:val="Verzeichnis1"/>
            <w:rPr>
              <w:rFonts w:asciiTheme="minorHAnsi" w:eastAsiaTheme="minorEastAsia" w:hAnsiTheme="minorHAnsi" w:cstheme="minorBidi"/>
              <w:kern w:val="2"/>
              <w:lang w:eastAsia="de-DE"/>
              <w14:ligatures w14:val="standardContextual"/>
            </w:rPr>
          </w:pPr>
          <w:hyperlink w:anchor="_Toc138084713" w:history="1">
            <w:r w:rsidR="00956FD2" w:rsidRPr="00E4226D">
              <w:rPr>
                <w:rStyle w:val="Hyperlink"/>
              </w:rPr>
              <w:t>Abkürzungsverzeichnis</w:t>
            </w:r>
            <w:r w:rsidR="00956FD2">
              <w:rPr>
                <w:webHidden/>
              </w:rPr>
              <w:tab/>
            </w:r>
            <w:r w:rsidR="00956FD2">
              <w:rPr>
                <w:webHidden/>
              </w:rPr>
              <w:fldChar w:fldCharType="begin"/>
            </w:r>
            <w:r w:rsidR="00956FD2">
              <w:rPr>
                <w:webHidden/>
              </w:rPr>
              <w:instrText xml:space="preserve"> PAGEREF _Toc138084713 \h </w:instrText>
            </w:r>
            <w:r w:rsidR="00956FD2">
              <w:rPr>
                <w:webHidden/>
              </w:rPr>
            </w:r>
            <w:r w:rsidR="00956FD2">
              <w:rPr>
                <w:webHidden/>
              </w:rPr>
              <w:fldChar w:fldCharType="separate"/>
            </w:r>
            <w:r w:rsidR="00956FD2">
              <w:rPr>
                <w:webHidden/>
              </w:rPr>
              <w:t>V</w:t>
            </w:r>
            <w:r w:rsidR="00956FD2">
              <w:rPr>
                <w:webHidden/>
              </w:rPr>
              <w:fldChar w:fldCharType="end"/>
            </w:r>
          </w:hyperlink>
        </w:p>
        <w:p w14:paraId="449CAE73" w14:textId="0DDA7034" w:rsidR="00956FD2" w:rsidRDefault="00000000" w:rsidP="00C8306D">
          <w:pPr>
            <w:pStyle w:val="Verzeichnis1"/>
            <w:rPr>
              <w:rFonts w:asciiTheme="minorHAnsi" w:eastAsiaTheme="minorEastAsia" w:hAnsiTheme="minorHAnsi" w:cstheme="minorBidi"/>
              <w:kern w:val="2"/>
              <w:lang w:eastAsia="de-DE"/>
              <w14:ligatures w14:val="standardContextual"/>
            </w:rPr>
          </w:pPr>
          <w:hyperlink w:anchor="_Toc138084714" w:history="1">
            <w:r w:rsidR="00956FD2" w:rsidRPr="00E4226D">
              <w:rPr>
                <w:rStyle w:val="Hyperlink"/>
              </w:rPr>
              <w:t>2</w:t>
            </w:r>
            <w:r w:rsidR="00956FD2">
              <w:rPr>
                <w:rFonts w:asciiTheme="minorHAnsi" w:eastAsiaTheme="minorEastAsia" w:hAnsiTheme="minorHAnsi" w:cstheme="minorBidi"/>
                <w:kern w:val="2"/>
                <w:lang w:eastAsia="de-DE"/>
                <w14:ligatures w14:val="standardContextual"/>
              </w:rPr>
              <w:tab/>
            </w:r>
            <w:r w:rsidR="00956FD2" w:rsidRPr="00E4226D">
              <w:rPr>
                <w:rStyle w:val="Hyperlink"/>
              </w:rPr>
              <w:t>Einleitung</w:t>
            </w:r>
            <w:r w:rsidR="00956FD2">
              <w:rPr>
                <w:webHidden/>
              </w:rPr>
              <w:tab/>
            </w:r>
            <w:r w:rsidR="00956FD2">
              <w:rPr>
                <w:webHidden/>
              </w:rPr>
              <w:fldChar w:fldCharType="begin"/>
            </w:r>
            <w:r w:rsidR="00956FD2">
              <w:rPr>
                <w:webHidden/>
              </w:rPr>
              <w:instrText xml:space="preserve"> PAGEREF _Toc138084714 \h </w:instrText>
            </w:r>
            <w:r w:rsidR="00956FD2">
              <w:rPr>
                <w:webHidden/>
              </w:rPr>
            </w:r>
            <w:r w:rsidR="00956FD2">
              <w:rPr>
                <w:webHidden/>
              </w:rPr>
              <w:fldChar w:fldCharType="separate"/>
            </w:r>
            <w:r w:rsidR="00956FD2">
              <w:rPr>
                <w:webHidden/>
              </w:rPr>
              <w:t>6</w:t>
            </w:r>
            <w:r w:rsidR="00956FD2">
              <w:rPr>
                <w:webHidden/>
              </w:rPr>
              <w:fldChar w:fldCharType="end"/>
            </w:r>
          </w:hyperlink>
        </w:p>
        <w:p w14:paraId="49DD3A62" w14:textId="01BB1AB9" w:rsidR="00956FD2" w:rsidRDefault="00000000" w:rsidP="00C8306D">
          <w:pPr>
            <w:pStyle w:val="Verzeichnis1"/>
            <w:rPr>
              <w:rFonts w:asciiTheme="minorHAnsi" w:eastAsiaTheme="minorEastAsia" w:hAnsiTheme="minorHAnsi" w:cstheme="minorBidi"/>
              <w:kern w:val="2"/>
              <w:lang w:eastAsia="de-DE"/>
              <w14:ligatures w14:val="standardContextual"/>
            </w:rPr>
          </w:pPr>
          <w:hyperlink w:anchor="_Toc138084715" w:history="1">
            <w:r w:rsidR="00956FD2" w:rsidRPr="00E4226D">
              <w:rPr>
                <w:rStyle w:val="Hyperlink"/>
              </w:rPr>
              <w:t>3</w:t>
            </w:r>
            <w:r w:rsidR="00956FD2">
              <w:rPr>
                <w:rFonts w:asciiTheme="minorHAnsi" w:eastAsiaTheme="minorEastAsia" w:hAnsiTheme="minorHAnsi" w:cstheme="minorBidi"/>
                <w:kern w:val="2"/>
                <w:lang w:eastAsia="de-DE"/>
                <w14:ligatures w14:val="standardContextual"/>
              </w:rPr>
              <w:tab/>
            </w:r>
            <w:r w:rsidR="00956FD2" w:rsidRPr="00E4226D">
              <w:rPr>
                <w:rStyle w:val="Hyperlink"/>
              </w:rPr>
              <w:t>Theoretischer Teil</w:t>
            </w:r>
            <w:r w:rsidR="00956FD2">
              <w:rPr>
                <w:webHidden/>
              </w:rPr>
              <w:tab/>
            </w:r>
            <w:r w:rsidR="00956FD2">
              <w:rPr>
                <w:webHidden/>
              </w:rPr>
              <w:fldChar w:fldCharType="begin"/>
            </w:r>
            <w:r w:rsidR="00956FD2">
              <w:rPr>
                <w:webHidden/>
              </w:rPr>
              <w:instrText xml:space="preserve"> PAGEREF _Toc138084715 \h </w:instrText>
            </w:r>
            <w:r w:rsidR="00956FD2">
              <w:rPr>
                <w:webHidden/>
              </w:rPr>
            </w:r>
            <w:r w:rsidR="00956FD2">
              <w:rPr>
                <w:webHidden/>
              </w:rPr>
              <w:fldChar w:fldCharType="separate"/>
            </w:r>
            <w:r w:rsidR="00956FD2">
              <w:rPr>
                <w:webHidden/>
              </w:rPr>
              <w:t>7</w:t>
            </w:r>
            <w:r w:rsidR="00956FD2">
              <w:rPr>
                <w:webHidden/>
              </w:rPr>
              <w:fldChar w:fldCharType="end"/>
            </w:r>
          </w:hyperlink>
        </w:p>
        <w:p w14:paraId="47159BD1" w14:textId="1971E177" w:rsidR="00956FD2" w:rsidRDefault="00000000">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84716" w:history="1">
            <w:r w:rsidR="00956FD2" w:rsidRPr="00E4226D">
              <w:rPr>
                <w:rStyle w:val="Hyperlink"/>
                <w:noProof/>
              </w:rPr>
              <w:t>3.1</w:t>
            </w:r>
            <w:r w:rsidR="00956FD2">
              <w:rPr>
                <w:rFonts w:asciiTheme="minorHAnsi" w:eastAsiaTheme="minorEastAsia" w:hAnsiTheme="minorHAnsi" w:cstheme="minorBidi"/>
                <w:iCs w:val="0"/>
                <w:noProof/>
                <w:kern w:val="2"/>
                <w:szCs w:val="22"/>
                <w:lang w:eastAsia="de-DE"/>
                <w14:ligatures w14:val="standardContextual"/>
              </w:rPr>
              <w:tab/>
            </w:r>
            <w:r w:rsidR="00956FD2" w:rsidRPr="00E4226D">
              <w:rPr>
                <w:rStyle w:val="Hyperlink"/>
                <w:noProof/>
              </w:rPr>
              <w:t>Künstliche Intelligenz (AI) und Erklärbare künstliche Intelligenz (XAI)</w:t>
            </w:r>
            <w:r w:rsidR="00956FD2">
              <w:rPr>
                <w:noProof/>
                <w:webHidden/>
              </w:rPr>
              <w:tab/>
            </w:r>
            <w:r w:rsidR="00956FD2">
              <w:rPr>
                <w:noProof/>
                <w:webHidden/>
              </w:rPr>
              <w:fldChar w:fldCharType="begin"/>
            </w:r>
            <w:r w:rsidR="00956FD2">
              <w:rPr>
                <w:noProof/>
                <w:webHidden/>
              </w:rPr>
              <w:instrText xml:space="preserve"> PAGEREF _Toc138084716 \h </w:instrText>
            </w:r>
            <w:r w:rsidR="00956FD2">
              <w:rPr>
                <w:noProof/>
                <w:webHidden/>
              </w:rPr>
            </w:r>
            <w:r w:rsidR="00956FD2">
              <w:rPr>
                <w:noProof/>
                <w:webHidden/>
              </w:rPr>
              <w:fldChar w:fldCharType="separate"/>
            </w:r>
            <w:r w:rsidR="00956FD2">
              <w:rPr>
                <w:noProof/>
                <w:webHidden/>
              </w:rPr>
              <w:t>7</w:t>
            </w:r>
            <w:r w:rsidR="00956FD2">
              <w:rPr>
                <w:noProof/>
                <w:webHidden/>
              </w:rPr>
              <w:fldChar w:fldCharType="end"/>
            </w:r>
          </w:hyperlink>
        </w:p>
        <w:p w14:paraId="23076F14" w14:textId="1B265649" w:rsidR="00956FD2" w:rsidRDefault="00000000">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84717" w:history="1">
            <w:r w:rsidR="00956FD2" w:rsidRPr="00E4226D">
              <w:rPr>
                <w:rStyle w:val="Hyperlink"/>
                <w:noProof/>
              </w:rPr>
              <w:t>3.2</w:t>
            </w:r>
            <w:r w:rsidR="00956FD2">
              <w:rPr>
                <w:rFonts w:asciiTheme="minorHAnsi" w:eastAsiaTheme="minorEastAsia" w:hAnsiTheme="minorHAnsi" w:cstheme="minorBidi"/>
                <w:iCs w:val="0"/>
                <w:noProof/>
                <w:kern w:val="2"/>
                <w:szCs w:val="22"/>
                <w:lang w:eastAsia="de-DE"/>
                <w14:ligatures w14:val="standardContextual"/>
              </w:rPr>
              <w:tab/>
            </w:r>
            <w:r w:rsidR="00956FD2" w:rsidRPr="00E4226D">
              <w:rPr>
                <w:rStyle w:val="Hyperlink"/>
                <w:noProof/>
              </w:rPr>
              <w:t>KI und XAI in der Finanzbranche</w:t>
            </w:r>
            <w:r w:rsidR="00956FD2">
              <w:rPr>
                <w:noProof/>
                <w:webHidden/>
              </w:rPr>
              <w:tab/>
            </w:r>
            <w:r w:rsidR="00956FD2">
              <w:rPr>
                <w:noProof/>
                <w:webHidden/>
              </w:rPr>
              <w:fldChar w:fldCharType="begin"/>
            </w:r>
            <w:r w:rsidR="00956FD2">
              <w:rPr>
                <w:noProof/>
                <w:webHidden/>
              </w:rPr>
              <w:instrText xml:space="preserve"> PAGEREF _Toc138084717 \h </w:instrText>
            </w:r>
            <w:r w:rsidR="00956FD2">
              <w:rPr>
                <w:noProof/>
                <w:webHidden/>
              </w:rPr>
            </w:r>
            <w:r w:rsidR="00956FD2">
              <w:rPr>
                <w:noProof/>
                <w:webHidden/>
              </w:rPr>
              <w:fldChar w:fldCharType="separate"/>
            </w:r>
            <w:r w:rsidR="00956FD2">
              <w:rPr>
                <w:noProof/>
                <w:webHidden/>
              </w:rPr>
              <w:t>8</w:t>
            </w:r>
            <w:r w:rsidR="00956FD2">
              <w:rPr>
                <w:noProof/>
                <w:webHidden/>
              </w:rPr>
              <w:fldChar w:fldCharType="end"/>
            </w:r>
          </w:hyperlink>
        </w:p>
        <w:p w14:paraId="6F3D170C" w14:textId="38A95858" w:rsidR="00956FD2" w:rsidRDefault="00000000">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84718" w:history="1">
            <w:r w:rsidR="00956FD2" w:rsidRPr="00E4226D">
              <w:rPr>
                <w:rStyle w:val="Hyperlink"/>
                <w:noProof/>
              </w:rPr>
              <w:t>3.3</w:t>
            </w:r>
            <w:r w:rsidR="00956FD2">
              <w:rPr>
                <w:rFonts w:asciiTheme="minorHAnsi" w:eastAsiaTheme="minorEastAsia" w:hAnsiTheme="minorHAnsi" w:cstheme="minorBidi"/>
                <w:iCs w:val="0"/>
                <w:noProof/>
                <w:kern w:val="2"/>
                <w:szCs w:val="22"/>
                <w:lang w:eastAsia="de-DE"/>
                <w14:ligatures w14:val="standardContextual"/>
              </w:rPr>
              <w:tab/>
            </w:r>
            <w:r w:rsidR="00956FD2" w:rsidRPr="00E4226D">
              <w:rPr>
                <w:rStyle w:val="Hyperlink"/>
                <w:noProof/>
              </w:rPr>
              <w:t>Kontrafaktische Erklärungen</w:t>
            </w:r>
            <w:r w:rsidR="00956FD2">
              <w:rPr>
                <w:noProof/>
                <w:webHidden/>
              </w:rPr>
              <w:tab/>
            </w:r>
            <w:r w:rsidR="00956FD2">
              <w:rPr>
                <w:noProof/>
                <w:webHidden/>
              </w:rPr>
              <w:fldChar w:fldCharType="begin"/>
            </w:r>
            <w:r w:rsidR="00956FD2">
              <w:rPr>
                <w:noProof/>
                <w:webHidden/>
              </w:rPr>
              <w:instrText xml:space="preserve"> PAGEREF _Toc138084718 \h </w:instrText>
            </w:r>
            <w:r w:rsidR="00956FD2">
              <w:rPr>
                <w:noProof/>
                <w:webHidden/>
              </w:rPr>
            </w:r>
            <w:r w:rsidR="00956FD2">
              <w:rPr>
                <w:noProof/>
                <w:webHidden/>
              </w:rPr>
              <w:fldChar w:fldCharType="separate"/>
            </w:r>
            <w:r w:rsidR="00956FD2">
              <w:rPr>
                <w:noProof/>
                <w:webHidden/>
              </w:rPr>
              <w:t>8</w:t>
            </w:r>
            <w:r w:rsidR="00956FD2">
              <w:rPr>
                <w:noProof/>
                <w:webHidden/>
              </w:rPr>
              <w:fldChar w:fldCharType="end"/>
            </w:r>
          </w:hyperlink>
        </w:p>
        <w:p w14:paraId="15AA1DD3" w14:textId="1F935A99" w:rsidR="00956FD2" w:rsidRDefault="00000000" w:rsidP="00C8306D">
          <w:pPr>
            <w:pStyle w:val="Verzeichnis1"/>
            <w:rPr>
              <w:rFonts w:asciiTheme="minorHAnsi" w:eastAsiaTheme="minorEastAsia" w:hAnsiTheme="minorHAnsi" w:cstheme="minorBidi"/>
              <w:kern w:val="2"/>
              <w:lang w:eastAsia="de-DE"/>
              <w14:ligatures w14:val="standardContextual"/>
            </w:rPr>
          </w:pPr>
          <w:hyperlink w:anchor="_Toc138084719" w:history="1">
            <w:r w:rsidR="00956FD2" w:rsidRPr="00E4226D">
              <w:rPr>
                <w:rStyle w:val="Hyperlink"/>
              </w:rPr>
              <w:t>4</w:t>
            </w:r>
            <w:r w:rsidR="00956FD2">
              <w:rPr>
                <w:rFonts w:asciiTheme="minorHAnsi" w:eastAsiaTheme="minorEastAsia" w:hAnsiTheme="minorHAnsi" w:cstheme="minorBidi"/>
                <w:kern w:val="2"/>
                <w:lang w:eastAsia="de-DE"/>
                <w14:ligatures w14:val="standardContextual"/>
              </w:rPr>
              <w:tab/>
            </w:r>
            <w:r w:rsidR="00956FD2" w:rsidRPr="00E4226D">
              <w:rPr>
                <w:rStyle w:val="Hyperlink"/>
              </w:rPr>
              <w:t>Analyse Part</w:t>
            </w:r>
            <w:r w:rsidR="00956FD2">
              <w:rPr>
                <w:webHidden/>
              </w:rPr>
              <w:tab/>
            </w:r>
            <w:r w:rsidR="00956FD2">
              <w:rPr>
                <w:webHidden/>
              </w:rPr>
              <w:fldChar w:fldCharType="begin"/>
            </w:r>
            <w:r w:rsidR="00956FD2">
              <w:rPr>
                <w:webHidden/>
              </w:rPr>
              <w:instrText xml:space="preserve"> PAGEREF _Toc138084719 \h </w:instrText>
            </w:r>
            <w:r w:rsidR="00956FD2">
              <w:rPr>
                <w:webHidden/>
              </w:rPr>
            </w:r>
            <w:r w:rsidR="00956FD2">
              <w:rPr>
                <w:webHidden/>
              </w:rPr>
              <w:fldChar w:fldCharType="separate"/>
            </w:r>
            <w:r w:rsidR="00956FD2">
              <w:rPr>
                <w:webHidden/>
              </w:rPr>
              <w:t>11</w:t>
            </w:r>
            <w:r w:rsidR="00956FD2">
              <w:rPr>
                <w:webHidden/>
              </w:rPr>
              <w:fldChar w:fldCharType="end"/>
            </w:r>
          </w:hyperlink>
        </w:p>
        <w:p w14:paraId="3A46E1DF" w14:textId="7F4BB18D" w:rsidR="00956FD2" w:rsidRDefault="00000000">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84720" w:history="1">
            <w:r w:rsidR="00956FD2" w:rsidRPr="00E4226D">
              <w:rPr>
                <w:rStyle w:val="Hyperlink"/>
                <w:noProof/>
              </w:rPr>
              <w:t>4.1</w:t>
            </w:r>
            <w:r w:rsidR="00956FD2">
              <w:rPr>
                <w:rFonts w:asciiTheme="minorHAnsi" w:eastAsiaTheme="minorEastAsia" w:hAnsiTheme="minorHAnsi" w:cstheme="minorBidi"/>
                <w:iCs w:val="0"/>
                <w:noProof/>
                <w:kern w:val="2"/>
                <w:szCs w:val="22"/>
                <w:lang w:eastAsia="de-DE"/>
                <w14:ligatures w14:val="standardContextual"/>
              </w:rPr>
              <w:tab/>
            </w:r>
            <w:r w:rsidR="00956FD2" w:rsidRPr="00E4226D">
              <w:rPr>
                <w:rStyle w:val="Hyperlink"/>
                <w:noProof/>
              </w:rPr>
              <w:t>Use Case</w:t>
            </w:r>
            <w:r w:rsidR="00956FD2">
              <w:rPr>
                <w:noProof/>
                <w:webHidden/>
              </w:rPr>
              <w:tab/>
            </w:r>
            <w:r w:rsidR="00956FD2">
              <w:rPr>
                <w:noProof/>
                <w:webHidden/>
              </w:rPr>
              <w:fldChar w:fldCharType="begin"/>
            </w:r>
            <w:r w:rsidR="00956FD2">
              <w:rPr>
                <w:noProof/>
                <w:webHidden/>
              </w:rPr>
              <w:instrText xml:space="preserve"> PAGEREF _Toc138084720 \h </w:instrText>
            </w:r>
            <w:r w:rsidR="00956FD2">
              <w:rPr>
                <w:noProof/>
                <w:webHidden/>
              </w:rPr>
            </w:r>
            <w:r w:rsidR="00956FD2">
              <w:rPr>
                <w:noProof/>
                <w:webHidden/>
              </w:rPr>
              <w:fldChar w:fldCharType="separate"/>
            </w:r>
            <w:r w:rsidR="00956FD2">
              <w:rPr>
                <w:noProof/>
                <w:webHidden/>
              </w:rPr>
              <w:t>11</w:t>
            </w:r>
            <w:r w:rsidR="00956FD2">
              <w:rPr>
                <w:noProof/>
                <w:webHidden/>
              </w:rPr>
              <w:fldChar w:fldCharType="end"/>
            </w:r>
          </w:hyperlink>
        </w:p>
        <w:p w14:paraId="4C540705" w14:textId="07635392" w:rsidR="00956FD2" w:rsidRDefault="00000000">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84721" w:history="1">
            <w:r w:rsidR="00956FD2" w:rsidRPr="00E4226D">
              <w:rPr>
                <w:rStyle w:val="Hyperlink"/>
                <w:noProof/>
              </w:rPr>
              <w:t>4.2</w:t>
            </w:r>
            <w:r w:rsidR="00956FD2">
              <w:rPr>
                <w:rFonts w:asciiTheme="minorHAnsi" w:eastAsiaTheme="minorEastAsia" w:hAnsiTheme="minorHAnsi" w:cstheme="minorBidi"/>
                <w:iCs w:val="0"/>
                <w:noProof/>
                <w:kern w:val="2"/>
                <w:szCs w:val="22"/>
                <w:lang w:eastAsia="de-DE"/>
                <w14:ligatures w14:val="standardContextual"/>
              </w:rPr>
              <w:tab/>
            </w:r>
            <w:r w:rsidR="00956FD2" w:rsidRPr="00E4226D">
              <w:rPr>
                <w:rStyle w:val="Hyperlink"/>
                <w:noProof/>
              </w:rPr>
              <w:t>Datenaufbereitung</w:t>
            </w:r>
            <w:r w:rsidR="00956FD2">
              <w:rPr>
                <w:noProof/>
                <w:webHidden/>
              </w:rPr>
              <w:tab/>
            </w:r>
            <w:r w:rsidR="00956FD2">
              <w:rPr>
                <w:noProof/>
                <w:webHidden/>
              </w:rPr>
              <w:fldChar w:fldCharType="begin"/>
            </w:r>
            <w:r w:rsidR="00956FD2">
              <w:rPr>
                <w:noProof/>
                <w:webHidden/>
              </w:rPr>
              <w:instrText xml:space="preserve"> PAGEREF _Toc138084721 \h </w:instrText>
            </w:r>
            <w:r w:rsidR="00956FD2">
              <w:rPr>
                <w:noProof/>
                <w:webHidden/>
              </w:rPr>
            </w:r>
            <w:r w:rsidR="00956FD2">
              <w:rPr>
                <w:noProof/>
                <w:webHidden/>
              </w:rPr>
              <w:fldChar w:fldCharType="separate"/>
            </w:r>
            <w:r w:rsidR="00956FD2">
              <w:rPr>
                <w:noProof/>
                <w:webHidden/>
              </w:rPr>
              <w:t>12</w:t>
            </w:r>
            <w:r w:rsidR="00956FD2">
              <w:rPr>
                <w:noProof/>
                <w:webHidden/>
              </w:rPr>
              <w:fldChar w:fldCharType="end"/>
            </w:r>
          </w:hyperlink>
        </w:p>
        <w:p w14:paraId="4E9E30F1" w14:textId="7B8D59BC" w:rsidR="00956FD2" w:rsidRDefault="00000000">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84722" w:history="1">
            <w:r w:rsidR="00956FD2" w:rsidRPr="00E4226D">
              <w:rPr>
                <w:rStyle w:val="Hyperlink"/>
                <w:noProof/>
              </w:rPr>
              <w:t>4.3</w:t>
            </w:r>
            <w:r w:rsidR="00956FD2">
              <w:rPr>
                <w:rFonts w:asciiTheme="minorHAnsi" w:eastAsiaTheme="minorEastAsia" w:hAnsiTheme="minorHAnsi" w:cstheme="minorBidi"/>
                <w:iCs w:val="0"/>
                <w:noProof/>
                <w:kern w:val="2"/>
                <w:szCs w:val="22"/>
                <w:lang w:eastAsia="de-DE"/>
                <w14:ligatures w14:val="standardContextual"/>
              </w:rPr>
              <w:tab/>
            </w:r>
            <w:r w:rsidR="00956FD2" w:rsidRPr="00E4226D">
              <w:rPr>
                <w:rStyle w:val="Hyperlink"/>
                <w:noProof/>
              </w:rPr>
              <w:t>Auswahl AI-System mit Parametertuning etc.</w:t>
            </w:r>
            <w:r w:rsidR="00956FD2">
              <w:rPr>
                <w:noProof/>
                <w:webHidden/>
              </w:rPr>
              <w:tab/>
            </w:r>
            <w:r w:rsidR="00956FD2">
              <w:rPr>
                <w:noProof/>
                <w:webHidden/>
              </w:rPr>
              <w:fldChar w:fldCharType="begin"/>
            </w:r>
            <w:r w:rsidR="00956FD2">
              <w:rPr>
                <w:noProof/>
                <w:webHidden/>
              </w:rPr>
              <w:instrText xml:space="preserve"> PAGEREF _Toc138084722 \h </w:instrText>
            </w:r>
            <w:r w:rsidR="00956FD2">
              <w:rPr>
                <w:noProof/>
                <w:webHidden/>
              </w:rPr>
            </w:r>
            <w:r w:rsidR="00956FD2">
              <w:rPr>
                <w:noProof/>
                <w:webHidden/>
              </w:rPr>
              <w:fldChar w:fldCharType="separate"/>
            </w:r>
            <w:r w:rsidR="00956FD2">
              <w:rPr>
                <w:noProof/>
                <w:webHidden/>
              </w:rPr>
              <w:t>13</w:t>
            </w:r>
            <w:r w:rsidR="00956FD2">
              <w:rPr>
                <w:noProof/>
                <w:webHidden/>
              </w:rPr>
              <w:fldChar w:fldCharType="end"/>
            </w:r>
          </w:hyperlink>
        </w:p>
        <w:p w14:paraId="25C87D7F" w14:textId="04A62C3D" w:rsidR="00956FD2" w:rsidRDefault="00000000">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84723" w:history="1">
            <w:r w:rsidR="00956FD2" w:rsidRPr="00E4226D">
              <w:rPr>
                <w:rStyle w:val="Hyperlink"/>
                <w:noProof/>
              </w:rPr>
              <w:t>4.4</w:t>
            </w:r>
            <w:r w:rsidR="00956FD2">
              <w:rPr>
                <w:rFonts w:asciiTheme="minorHAnsi" w:eastAsiaTheme="minorEastAsia" w:hAnsiTheme="minorHAnsi" w:cstheme="minorBidi"/>
                <w:iCs w:val="0"/>
                <w:noProof/>
                <w:kern w:val="2"/>
                <w:szCs w:val="22"/>
                <w:lang w:eastAsia="de-DE"/>
                <w14:ligatures w14:val="standardContextual"/>
              </w:rPr>
              <w:tab/>
            </w:r>
            <w:r w:rsidR="00956FD2" w:rsidRPr="00E4226D">
              <w:rPr>
                <w:rStyle w:val="Hyperlink"/>
                <w:noProof/>
              </w:rPr>
              <w:t>Auswahl XAI System mit Modifikationen (Restriktionen etc)</w:t>
            </w:r>
            <w:r w:rsidR="00956FD2">
              <w:rPr>
                <w:noProof/>
                <w:webHidden/>
              </w:rPr>
              <w:tab/>
            </w:r>
            <w:r w:rsidR="00956FD2">
              <w:rPr>
                <w:noProof/>
                <w:webHidden/>
              </w:rPr>
              <w:fldChar w:fldCharType="begin"/>
            </w:r>
            <w:r w:rsidR="00956FD2">
              <w:rPr>
                <w:noProof/>
                <w:webHidden/>
              </w:rPr>
              <w:instrText xml:space="preserve"> PAGEREF _Toc138084723 \h </w:instrText>
            </w:r>
            <w:r w:rsidR="00956FD2">
              <w:rPr>
                <w:noProof/>
                <w:webHidden/>
              </w:rPr>
            </w:r>
            <w:r w:rsidR="00956FD2">
              <w:rPr>
                <w:noProof/>
                <w:webHidden/>
              </w:rPr>
              <w:fldChar w:fldCharType="separate"/>
            </w:r>
            <w:r w:rsidR="00956FD2">
              <w:rPr>
                <w:noProof/>
                <w:webHidden/>
              </w:rPr>
              <w:t>16</w:t>
            </w:r>
            <w:r w:rsidR="00956FD2">
              <w:rPr>
                <w:noProof/>
                <w:webHidden/>
              </w:rPr>
              <w:fldChar w:fldCharType="end"/>
            </w:r>
          </w:hyperlink>
        </w:p>
        <w:p w14:paraId="178332DA" w14:textId="3E0C2BFC" w:rsidR="00956FD2" w:rsidRDefault="00000000">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84724" w:history="1">
            <w:r w:rsidR="00956FD2" w:rsidRPr="00E4226D">
              <w:rPr>
                <w:rStyle w:val="Hyperlink"/>
                <w:noProof/>
              </w:rPr>
              <w:t>4.5</w:t>
            </w:r>
            <w:r w:rsidR="00956FD2">
              <w:rPr>
                <w:rFonts w:asciiTheme="minorHAnsi" w:eastAsiaTheme="minorEastAsia" w:hAnsiTheme="minorHAnsi" w:cstheme="minorBidi"/>
                <w:iCs w:val="0"/>
                <w:noProof/>
                <w:kern w:val="2"/>
                <w:szCs w:val="22"/>
                <w:lang w:eastAsia="de-DE"/>
                <w14:ligatures w14:val="standardContextual"/>
              </w:rPr>
              <w:tab/>
            </w:r>
            <w:r w:rsidR="00956FD2" w:rsidRPr="00E4226D">
              <w:rPr>
                <w:rStyle w:val="Hyperlink"/>
                <w:noProof/>
              </w:rPr>
              <w:t>Auswertung</w:t>
            </w:r>
            <w:r w:rsidR="00956FD2">
              <w:rPr>
                <w:noProof/>
                <w:webHidden/>
              </w:rPr>
              <w:tab/>
            </w:r>
            <w:r w:rsidR="00956FD2">
              <w:rPr>
                <w:noProof/>
                <w:webHidden/>
              </w:rPr>
              <w:fldChar w:fldCharType="begin"/>
            </w:r>
            <w:r w:rsidR="00956FD2">
              <w:rPr>
                <w:noProof/>
                <w:webHidden/>
              </w:rPr>
              <w:instrText xml:space="preserve"> PAGEREF _Toc138084724 \h </w:instrText>
            </w:r>
            <w:r w:rsidR="00956FD2">
              <w:rPr>
                <w:noProof/>
                <w:webHidden/>
              </w:rPr>
            </w:r>
            <w:r w:rsidR="00956FD2">
              <w:rPr>
                <w:noProof/>
                <w:webHidden/>
              </w:rPr>
              <w:fldChar w:fldCharType="separate"/>
            </w:r>
            <w:r w:rsidR="00956FD2">
              <w:rPr>
                <w:noProof/>
                <w:webHidden/>
              </w:rPr>
              <w:t>17</w:t>
            </w:r>
            <w:r w:rsidR="00956FD2">
              <w:rPr>
                <w:noProof/>
                <w:webHidden/>
              </w:rPr>
              <w:fldChar w:fldCharType="end"/>
            </w:r>
          </w:hyperlink>
        </w:p>
        <w:p w14:paraId="1F429423" w14:textId="1BEB69AF" w:rsidR="00956FD2" w:rsidRDefault="00000000" w:rsidP="00C8306D">
          <w:pPr>
            <w:pStyle w:val="Verzeichnis1"/>
            <w:rPr>
              <w:rFonts w:asciiTheme="minorHAnsi" w:eastAsiaTheme="minorEastAsia" w:hAnsiTheme="minorHAnsi" w:cstheme="minorBidi"/>
              <w:kern w:val="2"/>
              <w:lang w:eastAsia="de-DE"/>
              <w14:ligatures w14:val="standardContextual"/>
            </w:rPr>
          </w:pPr>
          <w:hyperlink w:anchor="_Toc138084725" w:history="1">
            <w:r w:rsidR="00956FD2" w:rsidRPr="00E4226D">
              <w:rPr>
                <w:rStyle w:val="Hyperlink"/>
              </w:rPr>
              <w:t>5</w:t>
            </w:r>
            <w:r w:rsidR="00956FD2">
              <w:rPr>
                <w:rFonts w:asciiTheme="minorHAnsi" w:eastAsiaTheme="minorEastAsia" w:hAnsiTheme="minorHAnsi" w:cstheme="minorBidi"/>
                <w:kern w:val="2"/>
                <w:lang w:eastAsia="de-DE"/>
                <w14:ligatures w14:val="standardContextual"/>
              </w:rPr>
              <w:tab/>
            </w:r>
            <w:r w:rsidR="00956FD2" w:rsidRPr="00E4226D">
              <w:rPr>
                <w:rStyle w:val="Hyperlink"/>
              </w:rPr>
              <w:t>Diskussion</w:t>
            </w:r>
            <w:r w:rsidR="00956FD2">
              <w:rPr>
                <w:webHidden/>
              </w:rPr>
              <w:tab/>
            </w:r>
            <w:r w:rsidR="00956FD2">
              <w:rPr>
                <w:webHidden/>
              </w:rPr>
              <w:fldChar w:fldCharType="begin"/>
            </w:r>
            <w:r w:rsidR="00956FD2">
              <w:rPr>
                <w:webHidden/>
              </w:rPr>
              <w:instrText xml:space="preserve"> PAGEREF _Toc138084725 \h </w:instrText>
            </w:r>
            <w:r w:rsidR="00956FD2">
              <w:rPr>
                <w:webHidden/>
              </w:rPr>
            </w:r>
            <w:r w:rsidR="00956FD2">
              <w:rPr>
                <w:webHidden/>
              </w:rPr>
              <w:fldChar w:fldCharType="separate"/>
            </w:r>
            <w:r w:rsidR="00956FD2">
              <w:rPr>
                <w:webHidden/>
              </w:rPr>
              <w:t>18</w:t>
            </w:r>
            <w:r w:rsidR="00956FD2">
              <w:rPr>
                <w:webHidden/>
              </w:rPr>
              <w:fldChar w:fldCharType="end"/>
            </w:r>
          </w:hyperlink>
        </w:p>
        <w:p w14:paraId="5839CC5E" w14:textId="2B4798F5" w:rsidR="00956FD2" w:rsidRDefault="00000000" w:rsidP="00C8306D">
          <w:pPr>
            <w:pStyle w:val="Verzeichnis1"/>
            <w:rPr>
              <w:rFonts w:asciiTheme="minorHAnsi" w:eastAsiaTheme="minorEastAsia" w:hAnsiTheme="minorHAnsi" w:cstheme="minorBidi"/>
              <w:kern w:val="2"/>
              <w:lang w:eastAsia="de-DE"/>
              <w14:ligatures w14:val="standardContextual"/>
            </w:rPr>
          </w:pPr>
          <w:hyperlink w:anchor="_Toc138084726" w:history="1">
            <w:r w:rsidR="00956FD2" w:rsidRPr="00E4226D">
              <w:rPr>
                <w:rStyle w:val="Hyperlink"/>
              </w:rPr>
              <w:t>6</w:t>
            </w:r>
            <w:r w:rsidR="00956FD2">
              <w:rPr>
                <w:rFonts w:asciiTheme="minorHAnsi" w:eastAsiaTheme="minorEastAsia" w:hAnsiTheme="minorHAnsi" w:cstheme="minorBidi"/>
                <w:kern w:val="2"/>
                <w:lang w:eastAsia="de-DE"/>
                <w14:ligatures w14:val="standardContextual"/>
              </w:rPr>
              <w:tab/>
            </w:r>
            <w:r w:rsidR="00956FD2" w:rsidRPr="00E4226D">
              <w:rPr>
                <w:rStyle w:val="Hyperlink"/>
              </w:rPr>
              <w:t>Fazit/Limitationen</w:t>
            </w:r>
            <w:r w:rsidR="00956FD2">
              <w:rPr>
                <w:webHidden/>
              </w:rPr>
              <w:tab/>
            </w:r>
            <w:r w:rsidR="00956FD2">
              <w:rPr>
                <w:webHidden/>
              </w:rPr>
              <w:fldChar w:fldCharType="begin"/>
            </w:r>
            <w:r w:rsidR="00956FD2">
              <w:rPr>
                <w:webHidden/>
              </w:rPr>
              <w:instrText xml:space="preserve"> PAGEREF _Toc138084726 \h </w:instrText>
            </w:r>
            <w:r w:rsidR="00956FD2">
              <w:rPr>
                <w:webHidden/>
              </w:rPr>
            </w:r>
            <w:r w:rsidR="00956FD2">
              <w:rPr>
                <w:webHidden/>
              </w:rPr>
              <w:fldChar w:fldCharType="separate"/>
            </w:r>
            <w:r w:rsidR="00956FD2">
              <w:rPr>
                <w:webHidden/>
              </w:rPr>
              <w:t>19</w:t>
            </w:r>
            <w:r w:rsidR="00956FD2">
              <w:rPr>
                <w:webHidden/>
              </w:rPr>
              <w:fldChar w:fldCharType="end"/>
            </w:r>
          </w:hyperlink>
        </w:p>
        <w:p w14:paraId="3C622131" w14:textId="72C8DBDD" w:rsidR="00956FD2" w:rsidRDefault="00000000" w:rsidP="00C8306D">
          <w:pPr>
            <w:pStyle w:val="Verzeichnis1"/>
            <w:rPr>
              <w:rFonts w:asciiTheme="minorHAnsi" w:eastAsiaTheme="minorEastAsia" w:hAnsiTheme="minorHAnsi" w:cstheme="minorBidi"/>
              <w:kern w:val="2"/>
              <w:lang w:eastAsia="de-DE"/>
              <w14:ligatures w14:val="standardContextual"/>
            </w:rPr>
          </w:pPr>
          <w:hyperlink w:anchor="_Toc138084727" w:history="1">
            <w:r w:rsidR="00956FD2" w:rsidRPr="00E4226D">
              <w:rPr>
                <w:rStyle w:val="Hyperlink"/>
              </w:rPr>
              <w:t>Anlage</w:t>
            </w:r>
            <w:r w:rsidR="00956FD2">
              <w:rPr>
                <w:webHidden/>
              </w:rPr>
              <w:tab/>
            </w:r>
            <w:r w:rsidR="00956FD2">
              <w:rPr>
                <w:webHidden/>
              </w:rPr>
              <w:fldChar w:fldCharType="begin"/>
            </w:r>
            <w:r w:rsidR="00956FD2">
              <w:rPr>
                <w:webHidden/>
              </w:rPr>
              <w:instrText xml:space="preserve"> PAGEREF _Toc138084727 \h </w:instrText>
            </w:r>
            <w:r w:rsidR="00956FD2">
              <w:rPr>
                <w:webHidden/>
              </w:rPr>
            </w:r>
            <w:r w:rsidR="00956FD2">
              <w:rPr>
                <w:webHidden/>
              </w:rPr>
              <w:fldChar w:fldCharType="separate"/>
            </w:r>
            <w:r w:rsidR="00956FD2">
              <w:rPr>
                <w:webHidden/>
              </w:rPr>
              <w:t>20</w:t>
            </w:r>
            <w:r w:rsidR="00956FD2">
              <w:rPr>
                <w:webHidden/>
              </w:rPr>
              <w:fldChar w:fldCharType="end"/>
            </w:r>
          </w:hyperlink>
        </w:p>
        <w:p w14:paraId="1BA035FC" w14:textId="0C5D599D" w:rsidR="00956FD2" w:rsidRDefault="00000000" w:rsidP="00C8306D">
          <w:pPr>
            <w:pStyle w:val="Verzeichnis1"/>
            <w:rPr>
              <w:rFonts w:asciiTheme="minorHAnsi" w:eastAsiaTheme="minorEastAsia" w:hAnsiTheme="minorHAnsi" w:cstheme="minorBidi"/>
              <w:kern w:val="2"/>
              <w:lang w:eastAsia="de-DE"/>
              <w14:ligatures w14:val="standardContextual"/>
            </w:rPr>
          </w:pPr>
          <w:hyperlink w:anchor="_Toc138084728" w:history="1">
            <w:r w:rsidR="00956FD2" w:rsidRPr="00E4226D">
              <w:rPr>
                <w:rStyle w:val="Hyperlink"/>
                <w:rFonts w:eastAsia="Arial"/>
              </w:rPr>
              <w:t>Literaturverzeichnis</w:t>
            </w:r>
            <w:r w:rsidR="00956FD2">
              <w:rPr>
                <w:webHidden/>
              </w:rPr>
              <w:tab/>
            </w:r>
            <w:r w:rsidR="00956FD2">
              <w:rPr>
                <w:webHidden/>
              </w:rPr>
              <w:fldChar w:fldCharType="begin"/>
            </w:r>
            <w:r w:rsidR="00956FD2">
              <w:rPr>
                <w:webHidden/>
              </w:rPr>
              <w:instrText xml:space="preserve"> PAGEREF _Toc138084728 \h </w:instrText>
            </w:r>
            <w:r w:rsidR="00956FD2">
              <w:rPr>
                <w:webHidden/>
              </w:rPr>
            </w:r>
            <w:r w:rsidR="00956FD2">
              <w:rPr>
                <w:webHidden/>
              </w:rPr>
              <w:fldChar w:fldCharType="separate"/>
            </w:r>
            <w:r w:rsidR="00956FD2">
              <w:rPr>
                <w:webHidden/>
              </w:rPr>
              <w:t>21</w:t>
            </w:r>
            <w:r w:rsidR="00956FD2">
              <w:rPr>
                <w:webHidden/>
              </w:rPr>
              <w:fldChar w:fldCharType="end"/>
            </w:r>
          </w:hyperlink>
        </w:p>
        <w:p w14:paraId="6C43CE93" w14:textId="7BBA6D04" w:rsidR="00956FD2" w:rsidRDefault="00000000" w:rsidP="00C8306D">
          <w:pPr>
            <w:pStyle w:val="Verzeichnis1"/>
            <w:rPr>
              <w:rFonts w:asciiTheme="minorHAnsi" w:eastAsiaTheme="minorEastAsia" w:hAnsiTheme="minorHAnsi" w:cstheme="minorBidi"/>
              <w:kern w:val="2"/>
              <w:lang w:eastAsia="de-DE"/>
              <w14:ligatures w14:val="standardContextual"/>
            </w:rPr>
          </w:pPr>
          <w:hyperlink w:anchor="_Toc138084729" w:history="1">
            <w:r w:rsidR="00956FD2" w:rsidRPr="00E4226D">
              <w:rPr>
                <w:rStyle w:val="Hyperlink"/>
              </w:rPr>
              <w:t>7</w:t>
            </w:r>
            <w:r w:rsidR="00956FD2">
              <w:rPr>
                <w:rFonts w:asciiTheme="minorHAnsi" w:eastAsiaTheme="minorEastAsia" w:hAnsiTheme="minorHAnsi" w:cstheme="minorBidi"/>
                <w:kern w:val="2"/>
                <w:lang w:eastAsia="de-DE"/>
                <w14:ligatures w14:val="standardContextual"/>
              </w:rPr>
              <w:tab/>
            </w:r>
            <w:r w:rsidR="00956FD2" w:rsidRPr="00E4226D">
              <w:rPr>
                <w:rStyle w:val="Hyperlink"/>
              </w:rPr>
              <w:t>Ehrenwörtliche Erklärung</w:t>
            </w:r>
            <w:r w:rsidR="00956FD2">
              <w:rPr>
                <w:webHidden/>
              </w:rPr>
              <w:tab/>
            </w:r>
            <w:r w:rsidR="00956FD2">
              <w:rPr>
                <w:webHidden/>
              </w:rPr>
              <w:fldChar w:fldCharType="begin"/>
            </w:r>
            <w:r w:rsidR="00956FD2">
              <w:rPr>
                <w:webHidden/>
              </w:rPr>
              <w:instrText xml:space="preserve"> PAGEREF _Toc138084729 \h </w:instrText>
            </w:r>
            <w:r w:rsidR="00956FD2">
              <w:rPr>
                <w:webHidden/>
              </w:rPr>
            </w:r>
            <w:r w:rsidR="00956FD2">
              <w:rPr>
                <w:webHidden/>
              </w:rPr>
              <w:fldChar w:fldCharType="separate"/>
            </w:r>
            <w:r w:rsidR="00956FD2">
              <w:rPr>
                <w:webHidden/>
              </w:rPr>
              <w:t>22</w:t>
            </w:r>
            <w:r w:rsidR="00956FD2">
              <w:rPr>
                <w:webHidden/>
              </w:rPr>
              <w:fldChar w:fldCharType="end"/>
            </w:r>
          </w:hyperlink>
        </w:p>
        <w:p w14:paraId="726D1EC9" w14:textId="3B7DA5F9" w:rsidR="00A6254A" w:rsidRPr="007F0BD3" w:rsidRDefault="00BC79CD" w:rsidP="007F0BD3">
          <w:pPr>
            <w:pBdr>
              <w:top w:val="nil"/>
              <w:left w:val="nil"/>
              <w:bottom w:val="nil"/>
              <w:right w:val="nil"/>
              <w:between w:val="nil"/>
            </w:pBdr>
            <w:tabs>
              <w:tab w:val="left" w:pos="440"/>
              <w:tab w:val="right" w:pos="9061"/>
            </w:tabs>
            <w:spacing w:before="120" w:after="120"/>
            <w:rPr>
              <w:rFonts w:eastAsia="Arial"/>
              <w:color w:val="000000"/>
            </w:rPr>
          </w:pPr>
          <w:r>
            <w:fldChar w:fldCharType="end"/>
          </w:r>
        </w:p>
      </w:sdtContent>
    </w:sdt>
    <w:p w14:paraId="2B1A5DB6" w14:textId="15016ADB" w:rsidR="00303A6A" w:rsidRDefault="00BC79CD" w:rsidP="007F0BD3">
      <w:r>
        <w:br w:type="page"/>
      </w:r>
      <w:commentRangeStart w:id="6"/>
      <w:r>
        <w:lastRenderedPageBreak/>
        <w:t>Abbildungsverzeichnis</w:t>
      </w:r>
      <w:commentRangeEnd w:id="6"/>
      <w:r w:rsidR="00FB203D">
        <w:rPr>
          <w:rStyle w:val="Kommentarzeichen"/>
        </w:rPr>
        <w:commentReference w:id="6"/>
      </w:r>
    </w:p>
    <w:p w14:paraId="2D89DEB1" w14:textId="77777777" w:rsidR="00303A6A" w:rsidRDefault="00BC79CD">
      <w:pPr>
        <w:pBdr>
          <w:top w:val="nil"/>
          <w:left w:val="nil"/>
          <w:bottom w:val="nil"/>
          <w:right w:val="nil"/>
          <w:between w:val="nil"/>
        </w:pBdr>
        <w:tabs>
          <w:tab w:val="right" w:pos="9061"/>
        </w:tabs>
        <w:rPr>
          <w:rFonts w:eastAsia="Arial"/>
          <w:color w:val="000000"/>
        </w:rPr>
      </w:pPr>
      <w:r>
        <w:rPr>
          <w:rFonts w:eastAsia="Arial"/>
          <w:color w:val="000000"/>
        </w:rPr>
        <w:t>Abbildung 4.1: Feature Importance</w:t>
      </w:r>
      <w:r>
        <w:rPr>
          <w:rFonts w:eastAsia="Arial"/>
          <w:color w:val="000000"/>
        </w:rPr>
        <w:tab/>
        <w:t>4</w:t>
      </w:r>
    </w:p>
    <w:sdt>
      <w:sdtPr>
        <w:id w:val="-215826672"/>
        <w:docPartObj>
          <w:docPartGallery w:val="Table of Contents"/>
          <w:docPartUnique/>
        </w:docPartObj>
      </w:sdtPr>
      <w:sdtContent>
        <w:p w14:paraId="1D310265" w14:textId="77777777" w:rsidR="00303A6A" w:rsidRDefault="00BC79CD">
          <w:pPr>
            <w:pBdr>
              <w:top w:val="nil"/>
              <w:left w:val="nil"/>
              <w:bottom w:val="nil"/>
              <w:right w:val="nil"/>
              <w:between w:val="nil"/>
            </w:pBdr>
            <w:tabs>
              <w:tab w:val="right" w:pos="9061"/>
            </w:tabs>
            <w:rPr>
              <w:rFonts w:eastAsia="Arial"/>
              <w:color w:val="000000"/>
            </w:rPr>
          </w:pPr>
          <w:r>
            <w:fldChar w:fldCharType="begin"/>
          </w:r>
          <w:r>
            <w:instrText xml:space="preserve"> TOC \h \u \z </w:instrText>
          </w:r>
          <w:r>
            <w:fldChar w:fldCharType="separate"/>
          </w:r>
          <w:hyperlink w:anchor="_heading=h.lnxbz9">
            <w:r>
              <w:rPr>
                <w:rFonts w:eastAsia="Arial"/>
                <w:color w:val="000000"/>
              </w:rPr>
              <w:t>Abbildung 4.2: Lime Werte</w:t>
            </w:r>
            <w:r>
              <w:rPr>
                <w:rFonts w:eastAsia="Arial"/>
                <w:color w:val="000000"/>
              </w:rPr>
              <w:tab/>
              <w:t>5</w:t>
            </w:r>
          </w:hyperlink>
        </w:p>
        <w:p w14:paraId="7C35AB37"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4.3: Shap Werte</w:t>
            </w:r>
            <w:r w:rsidR="00BC79CD">
              <w:rPr>
                <w:rFonts w:eastAsia="Arial"/>
                <w:color w:val="000000"/>
              </w:rPr>
              <w:tab/>
              <w:t>6</w:t>
            </w:r>
          </w:hyperlink>
        </w:p>
        <w:p w14:paraId="31F6449C"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4.4: Explanation mit jeweils einer Variable</w:t>
            </w:r>
            <w:r w:rsidR="00BC79CD">
              <w:rPr>
                <w:rFonts w:eastAsia="Arial"/>
                <w:color w:val="000000"/>
              </w:rPr>
              <w:tab/>
              <w:t>8</w:t>
            </w:r>
          </w:hyperlink>
        </w:p>
        <w:p w14:paraId="4FB2D03D"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4.5: Explanation mit zwei Variablen</w:t>
            </w:r>
            <w:r w:rsidR="00BC79CD">
              <w:rPr>
                <w:rFonts w:eastAsia="Arial"/>
                <w:color w:val="000000"/>
              </w:rPr>
              <w:tab/>
              <w:t>8</w:t>
            </w:r>
          </w:hyperlink>
        </w:p>
        <w:p w14:paraId="19EB9D83"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4.1: Feature Importance</w:t>
            </w:r>
            <w:r w:rsidR="00BC79CD">
              <w:rPr>
                <w:rFonts w:eastAsia="Arial"/>
                <w:color w:val="000000"/>
              </w:rPr>
              <w:tab/>
              <w:t>1</w:t>
            </w:r>
          </w:hyperlink>
        </w:p>
        <w:p w14:paraId="7F066CE6" w14:textId="77777777" w:rsidR="00303A6A" w:rsidRDefault="00303A6A"/>
        <w:p w14:paraId="348CAA3E" w14:textId="77777777" w:rsidR="00303A6A" w:rsidRDefault="00BC79CD">
          <w:r>
            <w:fldChar w:fldCharType="end"/>
          </w:r>
        </w:p>
      </w:sdtContent>
    </w:sdt>
    <w:p w14:paraId="136BDB93" w14:textId="77777777" w:rsidR="00303A6A" w:rsidRDefault="00BC79CD" w:rsidP="00922F13">
      <w:pPr>
        <w:pStyle w:val="berschrift1"/>
        <w:numPr>
          <w:ilvl w:val="0"/>
          <w:numId w:val="0"/>
        </w:numPr>
      </w:pPr>
      <w:r>
        <w:br w:type="column"/>
      </w:r>
      <w:bookmarkStart w:id="7" w:name="_Toc138012706"/>
      <w:bookmarkStart w:id="8" w:name="_Toc137379823"/>
      <w:bookmarkStart w:id="9" w:name="_Toc138084712"/>
      <w:r>
        <w:lastRenderedPageBreak/>
        <w:t>Tabellenverzeichnis</w:t>
      </w:r>
      <w:bookmarkEnd w:id="7"/>
      <w:bookmarkEnd w:id="8"/>
      <w:bookmarkEnd w:id="9"/>
    </w:p>
    <w:sdt>
      <w:sdtPr>
        <w:id w:val="938868592"/>
        <w:docPartObj>
          <w:docPartGallery w:val="Table of Contents"/>
          <w:docPartUnique/>
        </w:docPartObj>
      </w:sdtPr>
      <w:sdtContent>
        <w:p w14:paraId="2BD36215" w14:textId="77777777" w:rsidR="00303A6A" w:rsidRDefault="00000000">
          <w:pPr>
            <w:pBdr>
              <w:top w:val="nil"/>
              <w:left w:val="nil"/>
              <w:bottom w:val="nil"/>
              <w:right w:val="nil"/>
              <w:between w:val="nil"/>
            </w:pBdr>
            <w:tabs>
              <w:tab w:val="right" w:pos="9061"/>
            </w:tabs>
            <w:rPr>
              <w:rFonts w:eastAsia="Arial"/>
              <w:color w:val="000000"/>
            </w:rPr>
          </w:pPr>
          <w:r>
            <w:fldChar w:fldCharType="begin"/>
          </w:r>
          <w:r>
            <w:instrText xml:space="preserve"> TOC \h \u \z </w:instrText>
          </w:r>
          <w:r>
            <w:fldChar w:fldCharType="separate"/>
          </w:r>
          <w:hyperlink w:anchor="_heading=h.35nkun2">
            <w:r w:rsidR="00BC79CD">
              <w:rPr>
                <w:rFonts w:eastAsia="Arial"/>
                <w:color w:val="000000"/>
              </w:rPr>
              <w:t>Tabelle 1:</w:t>
            </w:r>
            <w:r w:rsidR="00BC79CD">
              <w:rPr>
                <w:rFonts w:eastAsia="Arial"/>
                <w:color w:val="000000"/>
              </w:rPr>
              <w:tab/>
              <w:t>1</w:t>
            </w:r>
          </w:hyperlink>
          <w:r>
            <w:rPr>
              <w:rFonts w:eastAsia="Arial"/>
              <w:color w:val="000000"/>
            </w:rPr>
            <w:fldChar w:fldCharType="end"/>
          </w:r>
        </w:p>
      </w:sdtContent>
    </w:sdt>
    <w:p w14:paraId="676684A3" w14:textId="77777777" w:rsidR="00303A6A" w:rsidRDefault="00BC79CD">
      <w:pPr>
        <w:pStyle w:val="berschrift1"/>
        <w:rPr>
          <w:b w:val="0"/>
        </w:rPr>
      </w:pPr>
      <w:bookmarkStart w:id="10" w:name="_heading=h.2et92p0" w:colFirst="0" w:colLast="0"/>
      <w:bookmarkEnd w:id="10"/>
      <w:r>
        <w:br w:type="page"/>
      </w:r>
    </w:p>
    <w:p w14:paraId="62FB4637" w14:textId="77777777" w:rsidR="00303A6A" w:rsidRDefault="00BC79CD" w:rsidP="00922F13">
      <w:pPr>
        <w:pStyle w:val="berschrift1"/>
        <w:numPr>
          <w:ilvl w:val="0"/>
          <w:numId w:val="0"/>
        </w:numPr>
      </w:pPr>
      <w:bookmarkStart w:id="11" w:name="_Toc138012707"/>
      <w:bookmarkStart w:id="12" w:name="_Toc137379824"/>
      <w:bookmarkStart w:id="13" w:name="_Toc138084713"/>
      <w:r>
        <w:lastRenderedPageBreak/>
        <w:t>Abkürzungsverzeichnis</w:t>
      </w:r>
      <w:bookmarkEnd w:id="11"/>
      <w:bookmarkEnd w:id="12"/>
      <w:bookmarkEnd w:id="13"/>
    </w:p>
    <w:p w14:paraId="44F47458" w14:textId="77777777" w:rsidR="00662611" w:rsidRDefault="00662611">
      <w:pPr>
        <w:pStyle w:val="Index1"/>
        <w:tabs>
          <w:tab w:val="right" w:leader="dot" w:pos="9061"/>
        </w:tabs>
        <w:rPr>
          <w:rFonts w:eastAsia="Arial"/>
          <w:color w:val="000000"/>
        </w:rPr>
        <w:sectPr w:rsidR="00662611" w:rsidSect="00FB203D">
          <w:headerReference w:type="even" r:id="rId16"/>
          <w:headerReference w:type="default" r:id="rId17"/>
          <w:footerReference w:type="even" r:id="rId18"/>
          <w:footerReference w:type="default" r:id="rId19"/>
          <w:headerReference w:type="first" r:id="rId20"/>
          <w:footerReference w:type="first" r:id="rId21"/>
          <w:pgSz w:w="11906" w:h="16838"/>
          <w:pgMar w:top="1418" w:right="1134" w:bottom="1418" w:left="1701" w:header="510" w:footer="454" w:gutter="0"/>
          <w:pgNumType w:fmt="upperRoman" w:start="1"/>
          <w:cols w:space="720"/>
          <w:titlePg/>
        </w:sectPr>
      </w:pPr>
    </w:p>
    <w:tbl>
      <w:tblPr>
        <w:tblStyle w:val="2"/>
        <w:tblW w:w="12968" w:type="dxa"/>
        <w:tblLayout w:type="fixed"/>
        <w:tblLook w:val="0000" w:firstRow="0" w:lastRow="0" w:firstColumn="0" w:lastColumn="0" w:noHBand="0" w:noVBand="0"/>
      </w:tblPr>
      <w:tblGrid>
        <w:gridCol w:w="4320"/>
        <w:gridCol w:w="4324"/>
        <w:gridCol w:w="4324"/>
      </w:tblGrid>
      <w:tr w:rsidR="000D02CE" w14:paraId="4B2D0116" w14:textId="77777777" w:rsidTr="000D02CE">
        <w:tc>
          <w:tcPr>
            <w:tcW w:w="4320" w:type="dxa"/>
          </w:tcPr>
          <w:p w14:paraId="7411833B" w14:textId="4823C5BB" w:rsidR="000D02CE" w:rsidRDefault="000D02CE">
            <w:pPr>
              <w:pStyle w:val="Index1"/>
              <w:tabs>
                <w:tab w:val="right" w:leader="dot" w:pos="9061"/>
              </w:tabs>
              <w:rPr>
                <w:noProof/>
              </w:rPr>
            </w:pPr>
            <w:r>
              <w:rPr>
                <w:rFonts w:eastAsia="Arial"/>
                <w:color w:val="000000"/>
              </w:rPr>
              <w:fldChar w:fldCharType="begin"/>
            </w:r>
            <w:r>
              <w:rPr>
                <w:rFonts w:eastAsia="Arial"/>
                <w:color w:val="000000"/>
              </w:rPr>
              <w:instrText xml:space="preserve"> INDEX \r \z "1033" </w:instrText>
            </w:r>
            <w:r>
              <w:rPr>
                <w:rFonts w:eastAsia="Arial"/>
                <w:color w:val="000000"/>
              </w:rPr>
              <w:fldChar w:fldCharType="separate"/>
            </w:r>
            <w:r>
              <w:rPr>
                <w:noProof/>
              </w:rPr>
              <w:t xml:space="preserve">Künstliche Intelligenz. </w:t>
            </w:r>
          </w:p>
          <w:p w14:paraId="5CC1A67D" w14:textId="5EE45742" w:rsidR="000D02CE" w:rsidRDefault="000D02CE">
            <w:pPr>
              <w:pBdr>
                <w:top w:val="nil"/>
                <w:left w:val="nil"/>
                <w:bottom w:val="nil"/>
                <w:right w:val="nil"/>
                <w:between w:val="nil"/>
              </w:pBdr>
              <w:tabs>
                <w:tab w:val="center" w:pos="4536"/>
                <w:tab w:val="right" w:pos="9072"/>
              </w:tabs>
              <w:rPr>
                <w:rFonts w:eastAsia="Arial"/>
                <w:color w:val="000000"/>
              </w:rPr>
            </w:pPr>
            <w:r>
              <w:rPr>
                <w:rFonts w:eastAsia="Arial"/>
                <w:color w:val="000000"/>
              </w:rPr>
              <w:fldChar w:fldCharType="end"/>
            </w:r>
          </w:p>
        </w:tc>
        <w:tc>
          <w:tcPr>
            <w:tcW w:w="4324" w:type="dxa"/>
          </w:tcPr>
          <w:p w14:paraId="16B4A939" w14:textId="2CED7EDD" w:rsidR="000D02CE" w:rsidRDefault="000D02CE">
            <w:pPr>
              <w:pBdr>
                <w:top w:val="nil"/>
                <w:left w:val="nil"/>
                <w:bottom w:val="nil"/>
                <w:right w:val="nil"/>
                <w:between w:val="nil"/>
              </w:pBdr>
              <w:tabs>
                <w:tab w:val="center" w:pos="4536"/>
                <w:tab w:val="right" w:pos="9072"/>
              </w:tabs>
              <w:rPr>
                <w:rFonts w:eastAsia="Arial"/>
                <w:color w:val="000000"/>
              </w:rPr>
            </w:pPr>
            <w:r w:rsidRPr="00A9748B">
              <w:rPr>
                <w:rFonts w:cstheme="minorHAnsi"/>
                <w:i/>
                <w:noProof/>
              </w:rPr>
              <w:t>KI</w:t>
            </w:r>
          </w:p>
        </w:tc>
        <w:tc>
          <w:tcPr>
            <w:tcW w:w="4324" w:type="dxa"/>
          </w:tcPr>
          <w:p w14:paraId="0C1CE294" w14:textId="331DBBA6"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6FB103A0" w14:textId="77777777" w:rsidTr="000D02CE">
        <w:tc>
          <w:tcPr>
            <w:tcW w:w="4320" w:type="dxa"/>
          </w:tcPr>
          <w:p w14:paraId="188F811C"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46F15D0"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458DA06" w14:textId="2BCCA1FC"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EE55D4A" w14:textId="77777777" w:rsidTr="000D02CE">
        <w:tc>
          <w:tcPr>
            <w:tcW w:w="4320" w:type="dxa"/>
          </w:tcPr>
          <w:p w14:paraId="74E4FD18"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A12047"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CE782F" w14:textId="14A4C187"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1751469B" w14:textId="77777777" w:rsidTr="000D02CE">
        <w:tc>
          <w:tcPr>
            <w:tcW w:w="4320" w:type="dxa"/>
          </w:tcPr>
          <w:p w14:paraId="4038E541"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4335D04"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1BFD4BD" w14:textId="335FFB2B"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F1799EA" w14:textId="77777777" w:rsidTr="000D02CE">
        <w:tc>
          <w:tcPr>
            <w:tcW w:w="4320" w:type="dxa"/>
          </w:tcPr>
          <w:p w14:paraId="240E6A06"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59A427F"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806271E" w14:textId="4184255D" w:rsidR="000D02CE" w:rsidRDefault="000D02CE">
            <w:pPr>
              <w:pBdr>
                <w:top w:val="nil"/>
                <w:left w:val="nil"/>
                <w:bottom w:val="nil"/>
                <w:right w:val="nil"/>
                <w:between w:val="nil"/>
              </w:pBdr>
              <w:tabs>
                <w:tab w:val="center" w:pos="4536"/>
                <w:tab w:val="right" w:pos="9072"/>
              </w:tabs>
              <w:rPr>
                <w:rFonts w:eastAsia="Arial"/>
                <w:color w:val="000000"/>
              </w:rPr>
            </w:pPr>
          </w:p>
        </w:tc>
      </w:tr>
    </w:tbl>
    <w:p w14:paraId="4778950D" w14:textId="77777777" w:rsidR="00303A6A" w:rsidRDefault="00303A6A">
      <w:pPr>
        <w:pStyle w:val="berschrift1"/>
        <w:rPr>
          <w:sz w:val="24"/>
          <w:szCs w:val="24"/>
        </w:rPr>
        <w:sectPr w:rsidR="00303A6A" w:rsidSect="00662611">
          <w:type w:val="continuous"/>
          <w:pgSz w:w="11906" w:h="16838"/>
          <w:pgMar w:top="1418" w:right="1134" w:bottom="1418" w:left="1701" w:header="510" w:footer="454" w:gutter="0"/>
          <w:pgNumType w:fmt="upperRoman" w:start="1"/>
          <w:cols w:space="720"/>
          <w:titlePg/>
        </w:sectPr>
      </w:pPr>
    </w:p>
    <w:p w14:paraId="7E888ABC" w14:textId="4E18DC42" w:rsidR="00922F13" w:rsidRDefault="00BC79CD" w:rsidP="00480D43">
      <w:pPr>
        <w:pStyle w:val="berschrift1"/>
        <w:ind w:left="450"/>
      </w:pPr>
      <w:bookmarkStart w:id="14" w:name="_Toc138012708"/>
      <w:bookmarkStart w:id="15" w:name="_Toc137379825"/>
      <w:bookmarkStart w:id="16" w:name="_Toc138084714"/>
      <w:commentRangeStart w:id="17"/>
      <w:r>
        <w:lastRenderedPageBreak/>
        <w:t>Einleitung</w:t>
      </w:r>
      <w:bookmarkStart w:id="18" w:name="_heading=h.m1n8ewlnvi1y" w:colFirst="0" w:colLast="0"/>
      <w:bookmarkEnd w:id="14"/>
      <w:bookmarkEnd w:id="15"/>
      <w:bookmarkEnd w:id="18"/>
      <w:commentRangeEnd w:id="17"/>
      <w:r w:rsidR="006C70A3">
        <w:rPr>
          <w:rStyle w:val="Kommentarzeichen"/>
          <w:b w:val="0"/>
          <w:bCs w:val="0"/>
          <w:kern w:val="0"/>
        </w:rPr>
        <w:commentReference w:id="17"/>
      </w:r>
      <w:bookmarkEnd w:id="16"/>
    </w:p>
    <w:p w14:paraId="461347FC" w14:textId="311D8F2E" w:rsidR="00662611" w:rsidRPr="00936448" w:rsidRDefault="00662611" w:rsidP="00A048E2">
      <w:pPr>
        <w:ind w:left="180" w:firstLine="720"/>
      </w:pPr>
      <w:r w:rsidRPr="00936448">
        <w:t>Künstliche Intelligenz</w:t>
      </w:r>
      <w:r w:rsidRPr="00D703E0">
        <w:fldChar w:fldCharType="begin"/>
      </w:r>
      <w:r w:rsidRPr="00936448">
        <w:instrText xml:space="preserve"> XE "Künstliche Intelligenz" \t "KI" </w:instrText>
      </w:r>
      <w:r w:rsidRPr="00D703E0">
        <w:fldChar w:fldCharType="end"/>
      </w:r>
      <w:r w:rsidRPr="00936448">
        <w:t xml:space="preserve"> (KI) hat mittlerweile zahlreiche Branchen erreicht und revolutioniert.  Der Finanzsektor bildet hierbei keine Ausnahme, denn die Fähigkeit von KI-Systemen, große Datenmengen zu analysieren und fundierte Entscheidungen zu treffen, ist für Banken und Finanzinstitute zunehmend wertvoll geworden.</w:t>
      </w:r>
      <w:r w:rsidR="002D01B7" w:rsidRPr="00936448">
        <w:t xml:space="preserve"> Vor allem bei Kreditvergabeprozessen wir</w:t>
      </w:r>
      <w:r w:rsidR="00C86E50" w:rsidRPr="00936448">
        <w:t>d</w:t>
      </w:r>
      <w:r w:rsidR="002D01B7" w:rsidRPr="00936448">
        <w:t xml:space="preserve"> gern auf KI zurückgegriffen. </w:t>
      </w:r>
      <w:r w:rsidRPr="00936448">
        <w:t xml:space="preserve">Die inhärente Komplexität von KI-Modellen gibt jedoch häufig Anlass zu Bedenken hinsichtlich ihrer Transparenz und </w:t>
      </w:r>
      <w:commentRangeStart w:id="19"/>
      <w:commentRangeStart w:id="20"/>
      <w:r w:rsidRPr="00936448">
        <w:t>Interpretierbarkeit</w:t>
      </w:r>
      <w:commentRangeEnd w:id="19"/>
      <w:r w:rsidR="002D01B7" w:rsidRPr="00D703E0">
        <w:commentReference w:id="19"/>
      </w:r>
      <w:commentRangeEnd w:id="20"/>
      <w:r w:rsidR="00C86E50" w:rsidRPr="00D703E0">
        <w:commentReference w:id="20"/>
      </w:r>
      <w:r w:rsidR="002D01B7" w:rsidRPr="00936448">
        <w:t>.</w:t>
      </w:r>
      <w:r w:rsidR="00C86E50" w:rsidRPr="00936448">
        <w:t xml:space="preserve"> </w:t>
      </w:r>
      <w:r w:rsidR="00C86E50" w:rsidRPr="00A048E2">
        <w:t xml:space="preserve">Diese </w:t>
      </w:r>
      <w:r w:rsidR="00A048E2" w:rsidRPr="00A048E2">
        <w:t xml:space="preserve">Faktoren </w:t>
      </w:r>
      <w:r w:rsidR="00C86E50" w:rsidRPr="00A048E2">
        <w:t xml:space="preserve">sind im Bankensektor von großer Bedeutung, da Entscheidungen über die Bewilligung von Krediten erhebliche Auswirkungen auf das Leben und das finanzielle Wohlergehen Einzelner haben können. </w:t>
      </w:r>
      <w:r w:rsidR="00C86E50" w:rsidRPr="00936448">
        <w:t>Ein mangelndes Verständnis der Faktoren, die von KI-Modellen berücksichtigt werden, kann dazu führen, dass Kund</w:t>
      </w:r>
      <w:r w:rsidR="00EC487D">
        <w:t>en und Kundi</w:t>
      </w:r>
      <w:r w:rsidR="00C86E50" w:rsidRPr="00936448">
        <w:t>nnen sich ungerecht behandelt fühlen. Dies kann das Vertrauen in den Entscheidungsprozess der Bank beeinträchtigen und sich negativ auf die KundInnenzufriedenheit und -loyalität auswirken.</w:t>
      </w:r>
    </w:p>
    <w:p w14:paraId="5750A131" w14:textId="77777777" w:rsidR="00A048E2" w:rsidRPr="00936448" w:rsidRDefault="00A048E2" w:rsidP="00A048E2">
      <w:pPr>
        <w:ind w:left="180" w:firstLine="720"/>
      </w:pPr>
    </w:p>
    <w:p w14:paraId="4A6E8C59" w14:textId="560A9AC5" w:rsidR="00C86E50" w:rsidRPr="00936448" w:rsidRDefault="00662611" w:rsidP="00A048E2">
      <w:pPr>
        <w:ind w:left="180" w:firstLine="720"/>
      </w:pPr>
      <w:r w:rsidRPr="006C4579">
        <w:t>In den letzten Jahren hat man zunehmend erkannt, dass erklärbare KI</w:t>
      </w:r>
      <w:r w:rsidR="00DB7C87">
        <w:fldChar w:fldCharType="begin"/>
      </w:r>
      <w:r w:rsidR="00DB7C87">
        <w:instrText xml:space="preserve"> XE "</w:instrText>
      </w:r>
      <w:r w:rsidR="00DB7C87" w:rsidRPr="00733C19">
        <w:instrText>Erklärbare Künstliche Intelligenz</w:instrText>
      </w:r>
      <w:r w:rsidR="00DB7C87">
        <w:instrText>" \t "</w:instrText>
      </w:r>
      <w:r w:rsidR="00DB7C87" w:rsidRPr="00015990">
        <w:rPr>
          <w:rFonts w:asciiTheme="minorHAnsi" w:hAnsiTheme="minorHAnsi" w:cstheme="minorHAnsi"/>
          <w:i/>
        </w:rPr>
        <w:instrText>XAI</w:instrText>
      </w:r>
      <w:r w:rsidR="00DB7C87">
        <w:instrText xml:space="preserve">" </w:instrText>
      </w:r>
      <w:r w:rsidR="00DB7C87">
        <w:fldChar w:fldCharType="end"/>
      </w:r>
      <w:r w:rsidRPr="006C4579">
        <w:t>-Techniken (</w:t>
      </w:r>
      <w:r w:rsidR="00DB7C87">
        <w:t xml:space="preserve">Englisch: </w:t>
      </w:r>
      <w:r w:rsidR="002D01B7" w:rsidRPr="006C4579">
        <w:t>Explainable Artificial Intelligence</w:t>
      </w:r>
      <w:r w:rsidR="006C4579" w:rsidRPr="00D703E0">
        <w:fldChar w:fldCharType="begin"/>
      </w:r>
      <w:r w:rsidR="006C4579">
        <w:instrText xml:space="preserve"> XE "</w:instrText>
      </w:r>
      <w:r w:rsidR="006C4579" w:rsidRPr="006C4579">
        <w:instrText>erklärbare KI-Techniken/ Explainable Artificial Intelligence</w:instrText>
      </w:r>
      <w:r w:rsidR="006C4579">
        <w:instrText>" \t "</w:instrText>
      </w:r>
      <w:r w:rsidR="006C4579" w:rsidRPr="00BC67C7">
        <w:rPr>
          <w:rFonts w:asciiTheme="minorHAnsi" w:hAnsiTheme="minorHAnsi" w:cstheme="minorHAnsi"/>
          <w:i/>
        </w:rPr>
        <w:instrText>XAI</w:instrText>
      </w:r>
      <w:r w:rsidR="006C4579">
        <w:instrText xml:space="preserve">" </w:instrText>
      </w:r>
      <w:r w:rsidR="006C4579" w:rsidRPr="00D703E0">
        <w:fldChar w:fldCharType="end"/>
      </w:r>
      <w:r w:rsidR="002D01B7" w:rsidRPr="006C4579">
        <w:t xml:space="preserve">; </w:t>
      </w:r>
      <w:r w:rsidRPr="006C4579">
        <w:t xml:space="preserve">XAI) notwendig sind, um diese Probleme zu lösen. </w:t>
      </w:r>
      <w:r w:rsidRPr="00936448">
        <w:t>XAI zielt darauf ab, Einblicke in den Entscheidungsfindungsprozess von KI-Modellen zu geben und ihre Ergebnisse sowohl für Fachleute als auch für Endnutzer</w:t>
      </w:r>
      <w:r w:rsidR="00E43EC5">
        <w:t xml:space="preserve"> und Endnutzerinnen</w:t>
      </w:r>
      <w:r w:rsidRPr="00936448">
        <w:t xml:space="preserve"> verständlicher und interpretierbar zu machen. Durch den Einsatz von XAI </w:t>
      </w:r>
      <w:r w:rsidR="002D01B7" w:rsidRPr="00936448">
        <w:t>kann</w:t>
      </w:r>
      <w:r w:rsidRPr="00936448">
        <w:t xml:space="preserve"> die Kluft zwischen der "Blackbox</w:t>
      </w:r>
      <w:r w:rsidR="00D20D89">
        <w:rPr>
          <w:rStyle w:val="Funotenzeichen"/>
        </w:rPr>
        <w:footnoteReference w:id="2"/>
      </w:r>
      <w:r w:rsidRPr="00936448">
        <w:t>"-Natur herkömmlicher KI-Algorithmen und dem Wunsch nach Transparenz und Verantwortlichkeit überbrück</w:t>
      </w:r>
      <w:r w:rsidR="002D01B7" w:rsidRPr="00936448">
        <w:t>t werd</w:t>
      </w:r>
      <w:r w:rsidRPr="00936448">
        <w:t>en.</w:t>
      </w:r>
      <w:r w:rsidR="00C86E50" w:rsidRPr="00936448">
        <w:t xml:space="preserve"> </w:t>
      </w:r>
    </w:p>
    <w:p w14:paraId="276ABE8B" w14:textId="77777777" w:rsidR="00A048E2" w:rsidRPr="00936448" w:rsidRDefault="00A048E2" w:rsidP="00A048E2">
      <w:pPr>
        <w:ind w:left="180" w:firstLine="720"/>
      </w:pPr>
    </w:p>
    <w:p w14:paraId="6D4034BE" w14:textId="03B0964D" w:rsidR="007F0BD3" w:rsidRPr="00A048E2" w:rsidRDefault="00C86E50" w:rsidP="006A1A26">
      <w:pPr>
        <w:ind w:left="180" w:firstLine="720"/>
        <w:rPr>
          <w:i/>
          <w:iCs/>
        </w:rPr>
      </w:pPr>
      <w:r w:rsidRPr="006C4579">
        <w:t xml:space="preserve">In dieser Seminararbeit </w:t>
      </w:r>
      <w:r w:rsidR="00E43EC5">
        <w:t>wird der</w:t>
      </w:r>
      <w:r w:rsidRPr="006C4579">
        <w:t xml:space="preserve"> Einsatz von </w:t>
      </w:r>
      <w:r w:rsidR="006C4579" w:rsidRPr="006C4579">
        <w:t>K</w:t>
      </w:r>
      <w:r w:rsidRPr="006C4579">
        <w:t xml:space="preserve">I und XAI bei der Analyse eines Datensatzes untersuch, um festzustellen, ob BankkundInnen ein Kredit gewährt werden sollte oder nicht. </w:t>
      </w:r>
      <w:r w:rsidR="00662611" w:rsidRPr="00936448">
        <w:t xml:space="preserve">Durch die Anwendung eines XAI-Modells auf </w:t>
      </w:r>
      <w:r w:rsidR="005A3F12">
        <w:t>den</w:t>
      </w:r>
      <w:r w:rsidR="005A3F12" w:rsidRPr="00936448">
        <w:t xml:space="preserve"> </w:t>
      </w:r>
      <w:r w:rsidR="00662611" w:rsidRPr="00936448">
        <w:t xml:space="preserve">Kreditgenehmigungsklassifikator </w:t>
      </w:r>
      <w:r w:rsidR="005A3F12">
        <w:t>sollen</w:t>
      </w:r>
      <w:r w:rsidR="00662611" w:rsidRPr="00936448">
        <w:t xml:space="preserve"> klare und verständliche Erklärungen für die getroffenen Entscheidungen </w:t>
      </w:r>
      <w:r w:rsidR="005A3F12">
        <w:t>geliefert werden</w:t>
      </w:r>
      <w:r w:rsidR="00662611" w:rsidRPr="00936448">
        <w:t xml:space="preserve">. Dadurch </w:t>
      </w:r>
      <w:r w:rsidRPr="00936448">
        <w:t>sollen</w:t>
      </w:r>
      <w:r w:rsidR="00662611" w:rsidRPr="00936448">
        <w:t xml:space="preserve"> die Kund</w:t>
      </w:r>
      <w:r w:rsidRPr="00936448">
        <w:t>Inn</w:t>
      </w:r>
      <w:r w:rsidR="00662611" w:rsidRPr="00936448">
        <w:t>en nicht nur nachvollziehen</w:t>
      </w:r>
      <w:r w:rsidRPr="00936448">
        <w:t xml:space="preserve"> können</w:t>
      </w:r>
      <w:r w:rsidR="00662611" w:rsidRPr="00936448">
        <w:t>, warum ein Kreditantrag bewilligt oder abgelehnt wurde, sondern auch Bereiche identifizieren, in denen sie ihr Finanzprofil verbessern können. Darüber hinaus können XAI-Techniken dabei helfen, mögliche Verzerrungen im Entscheidungsprozess des KI-Modells zu erkennen und abzumildern, um faire und gerechte Kreditentscheidungen zu gewährleisten.</w:t>
      </w:r>
      <w:r w:rsidR="007F0BD3" w:rsidRPr="00A048E2">
        <w:rPr>
          <w:i/>
          <w:iCs/>
        </w:rPr>
        <w:br w:type="page"/>
      </w:r>
    </w:p>
    <w:p w14:paraId="2E6B63E3" w14:textId="278FFF39" w:rsidR="00EF1096" w:rsidRPr="00483C05" w:rsidRDefault="00480D43" w:rsidP="00D703E0">
      <w:pPr>
        <w:pStyle w:val="berschrift1"/>
        <w:ind w:left="540" w:hanging="540"/>
      </w:pPr>
      <w:bookmarkStart w:id="21" w:name="_Toc138012709"/>
      <w:bookmarkStart w:id="22" w:name="_Toc137379826"/>
      <w:bookmarkStart w:id="23" w:name="_Toc138084715"/>
      <w:commentRangeStart w:id="24"/>
      <w:r w:rsidRPr="00D703E0">
        <w:rPr>
          <w:b w:val="0"/>
          <w:bCs w:val="0"/>
        </w:rPr>
        <w:lastRenderedPageBreak/>
        <w:t>Theoretischer Teil</w:t>
      </w:r>
      <w:commentRangeEnd w:id="24"/>
      <w:r>
        <w:rPr>
          <w:rStyle w:val="Kommentarzeichen"/>
          <w:b w:val="0"/>
          <w:bCs w:val="0"/>
          <w:kern w:val="0"/>
        </w:rPr>
        <w:commentReference w:id="24"/>
      </w:r>
      <w:bookmarkEnd w:id="21"/>
      <w:bookmarkEnd w:id="22"/>
      <w:bookmarkEnd w:id="23"/>
    </w:p>
    <w:p w14:paraId="6D0CEB2C" w14:textId="596F8850" w:rsidR="006C4579" w:rsidRPr="008B7485" w:rsidRDefault="00D65EDA" w:rsidP="00D703E0">
      <w:pPr>
        <w:pStyle w:val="berschrift2"/>
        <w:ind w:left="907"/>
      </w:pPr>
      <w:bookmarkStart w:id="25" w:name="_Toc138012710"/>
      <w:bookmarkStart w:id="26" w:name="_Toc137379827"/>
      <w:bookmarkStart w:id="27" w:name="_Toc138084716"/>
      <w:commentRangeStart w:id="28"/>
      <w:r w:rsidRPr="00D703E0">
        <w:rPr>
          <w:b w:val="0"/>
          <w:bCs w:val="0"/>
          <w:iCs w:val="0"/>
          <w:lang w:val="de-DE"/>
        </w:rPr>
        <w:t>Künstliche Intelligenz</w:t>
      </w:r>
      <w:r w:rsidR="00480D43" w:rsidRPr="00D703E0">
        <w:rPr>
          <w:b w:val="0"/>
          <w:bCs w:val="0"/>
          <w:iCs w:val="0"/>
          <w:lang w:val="de-DE"/>
        </w:rPr>
        <w:t xml:space="preserve"> (AI) und </w:t>
      </w:r>
      <w:r w:rsidRPr="00D703E0">
        <w:rPr>
          <w:b w:val="0"/>
          <w:bCs w:val="0"/>
          <w:iCs w:val="0"/>
          <w:lang w:val="de-DE"/>
        </w:rPr>
        <w:t>Erklärbare künstliche Intelligenz</w:t>
      </w:r>
      <w:r w:rsidR="00480D43" w:rsidRPr="00D703E0">
        <w:rPr>
          <w:b w:val="0"/>
          <w:bCs w:val="0"/>
          <w:iCs w:val="0"/>
          <w:lang w:val="de-DE"/>
        </w:rPr>
        <w:t xml:space="preserve"> (XAI)</w:t>
      </w:r>
      <w:bookmarkEnd w:id="25"/>
      <w:bookmarkEnd w:id="26"/>
      <w:commentRangeEnd w:id="28"/>
      <w:r w:rsidR="006C70A3">
        <w:rPr>
          <w:rStyle w:val="Kommentarzeichen"/>
          <w:b w:val="0"/>
          <w:bCs w:val="0"/>
          <w:iCs w:val="0"/>
          <w:lang w:val="de-DE"/>
        </w:rPr>
        <w:commentReference w:id="28"/>
      </w:r>
      <w:bookmarkEnd w:id="27"/>
    </w:p>
    <w:p w14:paraId="544C61E1" w14:textId="54DC7DC8" w:rsidR="006C4579" w:rsidRPr="00936448" w:rsidRDefault="006C4579" w:rsidP="00A048E2">
      <w:pPr>
        <w:ind w:left="180" w:firstLine="720"/>
        <w:rPr>
          <w:i/>
          <w:iCs/>
        </w:rPr>
      </w:pPr>
      <w:commentRangeStart w:id="29"/>
      <w:commentRangeStart w:id="30"/>
      <w:r w:rsidRPr="00936448">
        <w:t xml:space="preserve">KI funktioniert mithilfe von Algorithmen, die mithilfe von Daten Strukturen erlernen, Aufgaben erledigen oder Entscheidungen treffen können. </w:t>
      </w:r>
      <w:r w:rsidR="00227739" w:rsidRPr="00936448">
        <w:t xml:space="preserve">Es wird ihr nachgesagt, </w:t>
      </w:r>
      <w:r w:rsidR="006A7F49">
        <w:t>zukünftig</w:t>
      </w:r>
      <w:r w:rsidR="00227739" w:rsidRPr="00936448">
        <w:t xml:space="preserve"> einen großen Einfluss auf wichtige Industrien zu haben. </w:t>
      </w:r>
      <w:commentRangeEnd w:id="29"/>
      <w:r w:rsidR="00227739" w:rsidRPr="00D703E0">
        <w:commentReference w:id="29"/>
      </w:r>
      <w:commentRangeEnd w:id="30"/>
      <w:r w:rsidR="00227739" w:rsidRPr="00D703E0">
        <w:commentReference w:id="30"/>
      </w:r>
      <w:r w:rsidR="00227739" w:rsidRPr="00936448">
        <w:t>Doch nicht nur in</w:t>
      </w:r>
      <w:r w:rsidR="006A7F49">
        <w:t xml:space="preserve"> der</w:t>
      </w:r>
      <w:r w:rsidR="00227739" w:rsidRPr="00936448">
        <w:t xml:space="preserve"> Zukunft wird KI eine große Rolle spielen- bereits heute findet sie beispielsweise großflächig im </w:t>
      </w:r>
      <w:commentRangeStart w:id="31"/>
      <w:r w:rsidR="00227739" w:rsidRPr="00936448">
        <w:t>Bankensektor</w:t>
      </w:r>
      <w:commentRangeEnd w:id="31"/>
      <w:r w:rsidR="00227739" w:rsidRPr="00D703E0">
        <w:commentReference w:id="31"/>
      </w:r>
      <w:r w:rsidR="00227739" w:rsidRPr="00936448">
        <w:t xml:space="preserve">, im </w:t>
      </w:r>
      <w:commentRangeStart w:id="32"/>
      <w:r w:rsidR="00227739" w:rsidRPr="00936448">
        <w:t>Bildungswesen</w:t>
      </w:r>
      <w:commentRangeEnd w:id="32"/>
      <w:r w:rsidR="00227739" w:rsidRPr="00D703E0">
        <w:commentReference w:id="32"/>
      </w:r>
      <w:r w:rsidR="00227739" w:rsidRPr="00936448">
        <w:t xml:space="preserve">, in der </w:t>
      </w:r>
      <w:commentRangeStart w:id="33"/>
      <w:r w:rsidR="00227739" w:rsidRPr="00936448">
        <w:t xml:space="preserve">Industrie </w:t>
      </w:r>
      <w:commentRangeEnd w:id="33"/>
      <w:r w:rsidR="00227739" w:rsidRPr="00D703E0">
        <w:commentReference w:id="33"/>
      </w:r>
      <w:r w:rsidR="00227739" w:rsidRPr="00936448">
        <w:t xml:space="preserve">oder im </w:t>
      </w:r>
      <w:commentRangeStart w:id="34"/>
      <w:r w:rsidR="00227739" w:rsidRPr="00936448">
        <w:t xml:space="preserve">Gesundheitswesen </w:t>
      </w:r>
      <w:commentRangeEnd w:id="34"/>
      <w:r w:rsidR="00227739" w:rsidRPr="00D703E0">
        <w:commentReference w:id="34"/>
      </w:r>
      <w:r w:rsidR="00227739" w:rsidRPr="00936448">
        <w:t xml:space="preserve">Anwendung. Auch in Privathaushalten ist KI nicht mehr wegzudenken- </w:t>
      </w:r>
      <w:r w:rsidR="00227739" w:rsidRPr="00936448">
        <w:rPr>
          <w:i/>
          <w:iCs/>
        </w:rPr>
        <w:t xml:space="preserve">Beispiel Alexa/Siri, TikTok, </w:t>
      </w:r>
      <w:proofErr w:type="gramStart"/>
      <w:r w:rsidR="00227739" w:rsidRPr="00936448">
        <w:rPr>
          <w:i/>
          <w:iCs/>
        </w:rPr>
        <w:t>… ?</w:t>
      </w:r>
      <w:proofErr w:type="gramEnd"/>
    </w:p>
    <w:p w14:paraId="2012668F" w14:textId="464D8542" w:rsidR="00FD58F6" w:rsidRPr="00936448" w:rsidRDefault="00FD58F6" w:rsidP="00A048E2">
      <w:pPr>
        <w:ind w:left="180" w:firstLine="720"/>
      </w:pPr>
      <w:r w:rsidRPr="00936448">
        <w:t>Dies liegt vor allem an den zahlreichen Vorteilen, die die Nutzung einer KI mit sich bringt: Erhöhte Perfomance bei Problemlösungen, das Erkennen von Mustern oder der Umgang mit großen Datenmengen zählen</w:t>
      </w:r>
      <w:r w:rsidR="00EF1096" w:rsidRPr="00936448">
        <w:t xml:space="preserve"> unter anderem</w:t>
      </w:r>
      <w:r w:rsidRPr="00936448">
        <w:t xml:space="preserve"> dazu. Dass das Training von KIs mit entsprechenden Datensätzen jedoch extrem wichtig ist, zeigt sich spätestens seit </w:t>
      </w:r>
      <w:r w:rsidRPr="00936448">
        <w:rPr>
          <w:i/>
          <w:iCs/>
        </w:rPr>
        <w:t xml:space="preserve">Amazon's hiring software (Daston, </w:t>
      </w:r>
      <w:proofErr w:type="gramStart"/>
      <w:r w:rsidRPr="00936448">
        <w:rPr>
          <w:i/>
          <w:iCs/>
        </w:rPr>
        <w:t>2018)/</w:t>
      </w:r>
      <w:proofErr w:type="gramEnd"/>
      <w:r w:rsidRPr="00936448">
        <w:rPr>
          <w:i/>
          <w:iCs/>
        </w:rPr>
        <w:t xml:space="preserve"> Rückfälligkeits KI in USA bei </w:t>
      </w:r>
      <w:commentRangeStart w:id="35"/>
      <w:r w:rsidRPr="00936448">
        <w:rPr>
          <w:i/>
          <w:iCs/>
        </w:rPr>
        <w:t>Straftätern</w:t>
      </w:r>
      <w:commentRangeEnd w:id="35"/>
      <w:r w:rsidRPr="00D703E0">
        <w:rPr>
          <w:i/>
        </w:rPr>
        <w:commentReference w:id="35"/>
      </w:r>
      <w:r w:rsidRPr="00936448">
        <w:t>. In Zukunft werden korrekte</w:t>
      </w:r>
      <w:r w:rsidR="006A7F49">
        <w:t>s</w:t>
      </w:r>
      <w:r w:rsidRPr="00936448">
        <w:t xml:space="preserve"> Training </w:t>
      </w:r>
      <w:r w:rsidR="00A63709">
        <w:t>noch mehr an Bedeutung gewinnen</w:t>
      </w:r>
      <w:r w:rsidRPr="00936448">
        <w:t>, da KI in Gebieten eingesetzt wird, in denen Fehler lebensgefährlich sein können</w:t>
      </w:r>
      <w:r w:rsidR="0072669D" w:rsidRPr="00936448">
        <w:t xml:space="preserve"> und Rechenschaftspflicht, Vertrauen und ethische Überlegungen von entscheidender Bedeutung sind</w:t>
      </w:r>
      <w:r w:rsidRPr="00936448">
        <w:t xml:space="preserve">, wie zum Beispiel </w:t>
      </w:r>
      <w:r w:rsidR="0072669D" w:rsidRPr="00936448">
        <w:t xml:space="preserve">in </w:t>
      </w:r>
      <w:r w:rsidRPr="00936448">
        <w:t xml:space="preserve">der Medizin oder autonomen </w:t>
      </w:r>
      <w:r w:rsidR="0072669D" w:rsidRPr="00936448">
        <w:t>Systemen</w:t>
      </w:r>
      <w:r w:rsidRPr="00936448">
        <w:t>.</w:t>
      </w:r>
      <w:r w:rsidR="006A7F49">
        <w:t xml:space="preserve"> </w:t>
      </w:r>
      <w:r w:rsidRPr="00936448">
        <w:t xml:space="preserve">Daher ist es wichtig, dass Menschen verstehen können, wie eine KI funktioniert und ihre Entscheidungen trifft. Im Moment ist dies aufgrund des </w:t>
      </w:r>
      <w:r w:rsidR="00C206DA">
        <w:t xml:space="preserve">Blackbox-Charakters </w:t>
      </w:r>
      <w:r w:rsidRPr="00936448">
        <w:t xml:space="preserve">von KI noch kompliziert. </w:t>
      </w:r>
    </w:p>
    <w:p w14:paraId="5B742606" w14:textId="77777777" w:rsidR="003C178B" w:rsidRDefault="003C178B" w:rsidP="00091E82">
      <w:pPr>
        <w:ind w:firstLine="324"/>
      </w:pPr>
    </w:p>
    <w:p w14:paraId="383CE44D" w14:textId="7D8242F6" w:rsidR="00A048E2" w:rsidRPr="00936448" w:rsidRDefault="003C178B" w:rsidP="00A048E2">
      <w:pPr>
        <w:ind w:left="180" w:firstLine="720"/>
      </w:pPr>
      <w:commentRangeStart w:id="36"/>
      <w:r w:rsidRPr="00936448">
        <w:t xml:space="preserve">Um diesem Problem </w:t>
      </w:r>
      <w:r w:rsidR="0072669D" w:rsidRPr="00936448">
        <w:t>entgegenzuwirken</w:t>
      </w:r>
      <w:r w:rsidRPr="00936448">
        <w:t xml:space="preserve">, </w:t>
      </w:r>
      <w:r w:rsidR="0072669D" w:rsidRPr="00936448">
        <w:t>haben sich Forscher</w:t>
      </w:r>
      <w:r w:rsidR="003F5968">
        <w:t xml:space="preserve"> und Forscheri</w:t>
      </w:r>
      <w:r w:rsidR="0072669D" w:rsidRPr="00936448">
        <w:t xml:space="preserve">nnen aus verschiedenen Disziplinen wie der Informatik und </w:t>
      </w:r>
      <w:r w:rsidR="00EF1096" w:rsidRPr="00936448">
        <w:t xml:space="preserve">ihrem </w:t>
      </w:r>
      <w:r w:rsidR="0072669D" w:rsidRPr="00936448">
        <w:t>Unterbereich Mensch-Computer-Interaktion, Psychologie und Kognitionswissenschaft damit beschäftigt, Methoden und Ansätze zu entwickeln, die die Herausforderung der Erklärbarkeit von KI-Systemen angehen.</w:t>
      </w:r>
      <w:commentRangeEnd w:id="36"/>
      <w:r w:rsidR="000D02CE" w:rsidRPr="00D703E0">
        <w:commentReference w:id="36"/>
      </w:r>
      <w:r w:rsidR="000D02CE" w:rsidRPr="00936448">
        <w:t xml:space="preserve"> </w:t>
      </w:r>
      <w:commentRangeStart w:id="37"/>
      <w:r w:rsidR="00EF1096" w:rsidRPr="00936448">
        <w:t xml:space="preserve">Das Ziel von XAI ist es, Erklärungen für das "Wie und Warum" hinter den Entscheidungen einer KI zu liefern. </w:t>
      </w:r>
      <w:commentRangeEnd w:id="37"/>
      <w:r w:rsidR="00EF1096" w:rsidRPr="00D703E0">
        <w:commentReference w:id="37"/>
      </w:r>
      <w:r w:rsidR="00B51861" w:rsidRPr="00936448">
        <w:t xml:space="preserve">Kritische Anforderungen an XAI-Systeme sind daher Handlungsfähigkeit, algorithmische Transparenz, Kausalität, Kohärenz, Verständlichkeit, Vertrauen, Fairness, Treue, Informativität, Bewusstsein für den Datenschutz, Übertragbarkeit, Vertrauenswürdigkeit und Verständlichkeit. Um Erklärungen zu generieren, die für Menschen greifbar sind, sind diese Anforderungen wesentlich. </w:t>
      </w:r>
      <w:r w:rsidR="00EF1096" w:rsidRPr="00936448">
        <w:t>Die Forschung zu XAI und ihre Entwicklung sind jedoch noch nicht beendet.</w:t>
      </w:r>
      <w:r w:rsidR="000D02CE" w:rsidRPr="00936448">
        <w:t xml:space="preserve"> Letztlich geht es darum, ein Gleichgewicht zwischen der Vorhersagekraft komplexer KI-Modelle und der Fähigkeit zu finden, sinnvolle Erklärungen zu liefern, die es den Nutzern ermöglichen, KI-Systemen zu vertrauen, sie zu verstehen und effektiv mit ihnen zu interagieren</w:t>
      </w:r>
      <w:commentRangeStart w:id="38"/>
      <w:commentRangeStart w:id="39"/>
      <w:commentRangeEnd w:id="38"/>
      <w:r w:rsidR="00EF1096" w:rsidRPr="00D703E0">
        <w:commentReference w:id="38"/>
      </w:r>
      <w:commentRangeEnd w:id="39"/>
      <w:r w:rsidR="00E82CE1">
        <w:rPr>
          <w:rStyle w:val="Kommentarzeichen"/>
        </w:rPr>
        <w:commentReference w:id="39"/>
      </w:r>
      <w:r w:rsidR="00EF1096" w:rsidRPr="00936448">
        <w:t xml:space="preserve">. </w:t>
      </w:r>
    </w:p>
    <w:p w14:paraId="328996AB" w14:textId="77777777" w:rsidR="00A048E2" w:rsidRPr="00936448" w:rsidRDefault="00A048E2" w:rsidP="00A048E2">
      <w:pPr>
        <w:ind w:left="180" w:firstLine="720"/>
      </w:pPr>
    </w:p>
    <w:p w14:paraId="46F479BB" w14:textId="094FDED7" w:rsidR="00A048E2" w:rsidRDefault="00670F91" w:rsidP="00D703E0">
      <w:pPr>
        <w:pStyle w:val="berschrift2"/>
        <w:ind w:left="907"/>
        <w:rPr>
          <w:lang w:val="de-DE"/>
        </w:rPr>
      </w:pPr>
      <w:bookmarkStart w:id="40" w:name="_Toc138012711"/>
      <w:bookmarkStart w:id="41" w:name="_Toc138084717"/>
      <w:commentRangeStart w:id="42"/>
      <w:r>
        <w:rPr>
          <w:lang w:val="de-DE"/>
        </w:rPr>
        <w:lastRenderedPageBreak/>
        <w:t>K</w:t>
      </w:r>
      <w:r w:rsidR="00A048E2" w:rsidRPr="00A048E2">
        <w:rPr>
          <w:lang w:val="de-DE"/>
        </w:rPr>
        <w:t>I und XAI in der Finan</w:t>
      </w:r>
      <w:r w:rsidR="00A048E2">
        <w:rPr>
          <w:lang w:val="de-DE"/>
        </w:rPr>
        <w:t>z</w:t>
      </w:r>
      <w:r w:rsidR="00A048E2" w:rsidRPr="00A048E2">
        <w:rPr>
          <w:lang w:val="de-DE"/>
        </w:rPr>
        <w:t>branche</w:t>
      </w:r>
      <w:bookmarkEnd w:id="40"/>
      <w:commentRangeEnd w:id="42"/>
      <w:r w:rsidR="006C70A3" w:rsidRPr="00D703E0">
        <w:commentReference w:id="42"/>
      </w:r>
      <w:bookmarkEnd w:id="41"/>
    </w:p>
    <w:p w14:paraId="20C4B397" w14:textId="72C26D61" w:rsidR="00740F67" w:rsidRDefault="00C67F4A" w:rsidP="00CD66DE">
      <w:pPr>
        <w:ind w:left="180" w:firstLine="720"/>
      </w:pPr>
      <w:r w:rsidRPr="00015B9C">
        <w:t>Der Einsatz von KI und</w:t>
      </w:r>
      <w:r>
        <w:t xml:space="preserve"> XAI in der Finanzbranche hat aufgrund seines Potenzials, verschiedene Prozesse und Dienstleistungen zu verbessern, erheblich an </w:t>
      </w:r>
      <w:r w:rsidR="00B37BCE">
        <w:t>Beliebtheit</w:t>
      </w:r>
      <w:r>
        <w:t xml:space="preserve"> gewonnen. </w:t>
      </w:r>
      <w:r w:rsidR="00314644">
        <w:t xml:space="preserve">Die Fähigkeit von </w:t>
      </w:r>
      <w:r>
        <w:t>KI-Algorithmen</w:t>
      </w:r>
      <w:r w:rsidR="00314644">
        <w:t xml:space="preserve">, </w:t>
      </w:r>
      <w:r>
        <w:t xml:space="preserve">große Datenmengen </w:t>
      </w:r>
      <w:r w:rsidR="004D7186">
        <w:t xml:space="preserve">zu </w:t>
      </w:r>
      <w:r>
        <w:t>analysieren</w:t>
      </w:r>
      <w:r w:rsidR="00314644">
        <w:t xml:space="preserve"> (</w:t>
      </w:r>
      <w:r>
        <w:t xml:space="preserve">darunter </w:t>
      </w:r>
      <w:r w:rsidR="004D7186">
        <w:t xml:space="preserve">zum Beispiel </w:t>
      </w:r>
      <w:r>
        <w:t>Transaktionsaufzeichnungen, Kund</w:t>
      </w:r>
      <w:r w:rsidR="004D7186">
        <w:t>Inn</w:t>
      </w:r>
      <w:r>
        <w:t>enverhaltensmuster und externe Faktore</w:t>
      </w:r>
      <w:r w:rsidR="00314644">
        <w:t>n), ermöglichen es zum Beispiel</w:t>
      </w:r>
      <w:r w:rsidR="00DC7462">
        <w:t>,</w:t>
      </w:r>
      <w:r>
        <w:t xml:space="preserve"> verdächtige Aktivitäten und potenziellen Betrug zu erkennen. </w:t>
      </w:r>
      <w:r w:rsidR="00DC7462">
        <w:t>K</w:t>
      </w:r>
      <w:r>
        <w:t xml:space="preserve">I-Modelle können die Kreditwürdigkeit beurteilen, Ausfallwahrscheinlichkeiten vorhersagen und Kreditrisiken auf der Grundlage historischer Daten bewerten, was eine genauere Risikobewertung ermöglicht. KI-gestützte Chatbots und virtuelle Assistenten </w:t>
      </w:r>
      <w:r w:rsidR="002E01BC">
        <w:t>bieten</w:t>
      </w:r>
      <w:r>
        <w:t xml:space="preserve"> personalisierten Kundensupport, </w:t>
      </w:r>
      <w:r w:rsidR="002E01BC">
        <w:t xml:space="preserve">können bearbeiten </w:t>
      </w:r>
      <w:r>
        <w:t xml:space="preserve">Routineanfragen und Produktempfehlungen geben. </w:t>
      </w:r>
      <w:r w:rsidR="00F0503C">
        <w:t>Bei der Automatisierung von Compliance-Prozessen kann KI dabei helfen, große Mengen an regulatorischen Daten zu analysieren, Muster zu identifizieren und potenzielle Verstöße aufzudecken.</w:t>
      </w:r>
      <w:r>
        <w:t xml:space="preserve"> </w:t>
      </w:r>
      <w:r w:rsidR="004950BD">
        <w:t>Weiterhin</w:t>
      </w:r>
      <w:r>
        <w:t xml:space="preserve"> können Markttrends, historische Daten und Kundenpräferenzen analysier</w:t>
      </w:r>
      <w:r w:rsidR="004950BD">
        <w:t>t werden</w:t>
      </w:r>
      <w:r>
        <w:t>, um personalisierte Anlageberatung und Portfolioverwaltung anzubieten.</w:t>
      </w:r>
    </w:p>
    <w:p w14:paraId="198166FC" w14:textId="697A046F" w:rsidR="00C67F4A" w:rsidRDefault="00C67F4A" w:rsidP="00D703E0">
      <w:pPr>
        <w:ind w:left="180" w:firstLine="720"/>
      </w:pPr>
      <w:r>
        <w:t xml:space="preserve">XAI-Techniken </w:t>
      </w:r>
      <w:r w:rsidR="00DB0282">
        <w:t>liefern dabei immer</w:t>
      </w:r>
      <w:r>
        <w:t xml:space="preserve"> Erklärungen für </w:t>
      </w:r>
      <w:r w:rsidR="00DB0282">
        <w:t xml:space="preserve">die von der KI getroffenen </w:t>
      </w:r>
      <w:r>
        <w:t xml:space="preserve">Entscheidungen </w:t>
      </w:r>
      <w:r w:rsidR="00DB0282">
        <w:t>und ermöglichen es Banken, Finanzinstituten, deren Angestellten und</w:t>
      </w:r>
      <w:r w:rsidR="00B1390A">
        <w:t xml:space="preserve"> </w:t>
      </w:r>
      <w:r>
        <w:t>Ermittle</w:t>
      </w:r>
      <w:r w:rsidR="00C77479">
        <w:t>rInne</w:t>
      </w:r>
      <w:r>
        <w:t xml:space="preserve">n, die </w:t>
      </w:r>
      <w:r w:rsidR="00D31C88">
        <w:t>Identifizierungsf</w:t>
      </w:r>
      <w:r>
        <w:t>aktoren zu verstehen</w:t>
      </w:r>
      <w:r w:rsidR="00D31C88">
        <w:t>.</w:t>
      </w:r>
    </w:p>
    <w:p w14:paraId="1458931D" w14:textId="77777777" w:rsidR="00C67F4A" w:rsidRDefault="00C67F4A" w:rsidP="00D703E0">
      <w:pPr>
        <w:ind w:left="180" w:firstLine="720"/>
      </w:pPr>
    </w:p>
    <w:p w14:paraId="7C0FEDBE" w14:textId="58CC64FF" w:rsidR="00C67F4A" w:rsidRDefault="00C67F4A" w:rsidP="00D703E0">
      <w:pPr>
        <w:ind w:left="180" w:firstLine="720"/>
      </w:pPr>
      <w:r>
        <w:t xml:space="preserve">Insgesamt </w:t>
      </w:r>
      <w:r w:rsidR="000461EA">
        <w:t>ermöglicht</w:t>
      </w:r>
      <w:r>
        <w:t xml:space="preserve"> die Integration von KI und XAI im Bankensektor </w:t>
      </w:r>
      <w:r w:rsidR="000461EA">
        <w:t xml:space="preserve">es, </w:t>
      </w:r>
      <w:r>
        <w:t>die betriebliche Effizienz zu verbessern, das Kund</w:t>
      </w:r>
      <w:r w:rsidR="00CD66DE">
        <w:t>Inn</w:t>
      </w:r>
      <w:r>
        <w:t>enerlebnis zu steigern, die Einhaltung von Vorschriften zu gewährleisten und die Transparenz und das Vertrauen zwischen Banken und ihren Kund</w:t>
      </w:r>
      <w:r w:rsidR="000461EA">
        <w:t>Inn</w:t>
      </w:r>
      <w:r>
        <w:t xml:space="preserve">en zu fördern. </w:t>
      </w:r>
      <w:r w:rsidR="000461EA">
        <w:t>Wichtig ist jedoch,</w:t>
      </w:r>
      <w:r>
        <w:t xml:space="preserve"> ein Gleichgewicht zwischen der Nutzung der KI-Funktionen und der Gewährleistung einer ethischen und verantwortungsvollen Nutzung von Kund</w:t>
      </w:r>
      <w:r w:rsidR="00B1390A">
        <w:t>Inn</w:t>
      </w:r>
      <w:r>
        <w:t>endaten und Entscheidungsprozessen zu finden.</w:t>
      </w:r>
    </w:p>
    <w:p w14:paraId="55297CF0" w14:textId="77777777" w:rsidR="00A048E2" w:rsidRDefault="00A048E2" w:rsidP="00A048E2">
      <w:pPr>
        <w:ind w:left="900"/>
      </w:pPr>
    </w:p>
    <w:p w14:paraId="583D0B90" w14:textId="00FCED2A" w:rsidR="00A048E2" w:rsidRPr="00D703E0" w:rsidRDefault="00DB7C87" w:rsidP="00AD4EA4">
      <w:pPr>
        <w:pStyle w:val="berschrift2"/>
        <w:ind w:left="900"/>
        <w:rPr>
          <w:lang w:val="de-DE"/>
        </w:rPr>
      </w:pPr>
      <w:bookmarkStart w:id="43" w:name="_Toc138012712"/>
      <w:bookmarkStart w:id="44" w:name="_Toc138084718"/>
      <w:r>
        <w:t>Ko</w:t>
      </w:r>
      <w:r w:rsidRPr="00DB7C87">
        <w:t>ntrafaktische Erklärung</w:t>
      </w:r>
      <w:r>
        <w:t>en</w:t>
      </w:r>
      <w:bookmarkEnd w:id="43"/>
      <w:bookmarkEnd w:id="44"/>
    </w:p>
    <w:p w14:paraId="1523A02B" w14:textId="0C376F7F" w:rsidR="00FC0B50" w:rsidRDefault="00E4583A" w:rsidP="00C9266E">
      <w:pPr>
        <w:ind w:left="180" w:firstLine="720"/>
      </w:pPr>
      <w:r w:rsidRPr="00D703E0">
        <w:t>Um das Blackbox-Problem, das bei der Anwendung von KI häufig auftritt</w:t>
      </w:r>
      <w:r w:rsidR="00706093">
        <w:t xml:space="preserve">, zu lösen, gibt es mittlerweile mehrere Ansätze. Zur </w:t>
      </w:r>
      <w:r w:rsidR="00F647E5">
        <w:t>Bearbeitung</w:t>
      </w:r>
      <w:r w:rsidR="00706093">
        <w:t xml:space="preserve"> der Fragestellung in diesem Seminar </w:t>
      </w:r>
      <w:r w:rsidR="00F647E5">
        <w:t xml:space="preserve">wurde der </w:t>
      </w:r>
      <w:r w:rsidR="009059C7">
        <w:t>Ansatz der</w:t>
      </w:r>
      <w:r w:rsidR="00F647E5">
        <w:t xml:space="preserve"> kontrafaktischen Erklärungen angewendet.</w:t>
      </w:r>
      <w:r w:rsidR="009059C7" w:rsidRPr="009059C7">
        <w:t xml:space="preserve"> </w:t>
      </w:r>
      <w:r w:rsidR="009059C7">
        <w:t>K</w:t>
      </w:r>
      <w:r w:rsidR="009059C7" w:rsidRPr="00DB7C87">
        <w:t>ontrafaktische Erklärung</w:t>
      </w:r>
      <w:commentRangeStart w:id="45"/>
      <w:r w:rsidR="009059C7">
        <w:t xml:space="preserve"> zielen darauf ab, die Frage zu beantworten: "Was hätte passieren können, wenn etwas anders gewesen </w:t>
      </w:r>
      <w:commentRangeStart w:id="46"/>
      <w:proofErr w:type="gramStart"/>
      <w:r w:rsidR="009059C7">
        <w:t>wäre</w:t>
      </w:r>
      <w:commentRangeEnd w:id="46"/>
      <w:proofErr w:type="gramEnd"/>
      <w:r w:rsidR="00DF0668">
        <w:rPr>
          <w:rStyle w:val="Kommentarzeichen"/>
        </w:rPr>
        <w:commentReference w:id="46"/>
      </w:r>
      <w:r w:rsidR="009059C7">
        <w:t xml:space="preserve">?" Diese </w:t>
      </w:r>
      <w:commentRangeEnd w:id="45"/>
      <w:r w:rsidR="009059C7">
        <w:rPr>
          <w:rStyle w:val="Kommentarzeichen"/>
        </w:rPr>
        <w:commentReference w:id="45"/>
      </w:r>
      <w:r w:rsidR="009059C7">
        <w:t>Erklärungen bieten Einblicke in die kausalen Beziehungen zwischen Inputs und Outputs eines maschinellen Lernmodells.</w:t>
      </w:r>
    </w:p>
    <w:p w14:paraId="69EB0DE5" w14:textId="77777777" w:rsidR="00275248" w:rsidRDefault="00275248" w:rsidP="00C9266E">
      <w:pPr>
        <w:ind w:left="180" w:firstLine="720"/>
      </w:pPr>
    </w:p>
    <w:p w14:paraId="452459A8" w14:textId="5C865A9C" w:rsidR="00876D26" w:rsidRDefault="006A7F49" w:rsidP="00876D26">
      <w:pPr>
        <w:ind w:left="180" w:firstLine="720"/>
      </w:pPr>
      <w:r>
        <w:lastRenderedPageBreak/>
        <w:t xml:space="preserve">Um zu garantieren, dass die Erklärungen </w:t>
      </w:r>
      <w:r w:rsidR="00467099">
        <w:t xml:space="preserve">einer </w:t>
      </w:r>
      <w:r>
        <w:t xml:space="preserve">XAI angenommen werden, muss man </w:t>
      </w:r>
      <w:r w:rsidR="00876D26">
        <w:t xml:space="preserve">verstehen, wie Menschen Entscheidungen treffen. </w:t>
      </w:r>
      <w:r w:rsidR="00876D26" w:rsidRPr="00876D26">
        <w:rPr>
          <w:highlight w:val="yellow"/>
        </w:rPr>
        <w:t>Miller (2019)</w:t>
      </w:r>
      <w:r w:rsidR="00876D26">
        <w:t xml:space="preserve"> beschreibt in seiner Forschung zu </w:t>
      </w:r>
      <w:r w:rsidR="00DB7C87" w:rsidRPr="00DB7C87">
        <w:t>kontrafaktische</w:t>
      </w:r>
      <w:r w:rsidR="00386C88">
        <w:t>n</w:t>
      </w:r>
      <w:r w:rsidR="00DB7C87" w:rsidRPr="00DB7C87">
        <w:t xml:space="preserve"> Erklärung</w:t>
      </w:r>
      <w:r w:rsidR="00DB7C87">
        <w:t>en</w:t>
      </w:r>
      <w:r w:rsidR="00876D26">
        <w:t xml:space="preserve"> drei Beobachtungen:</w:t>
      </w:r>
    </w:p>
    <w:p w14:paraId="0E7805F3" w14:textId="77777777" w:rsidR="003C1C92" w:rsidRDefault="003C1C92" w:rsidP="00876D26">
      <w:pPr>
        <w:ind w:left="180" w:firstLine="720"/>
      </w:pPr>
    </w:p>
    <w:p w14:paraId="5854BC91" w14:textId="12466C98" w:rsidR="00876D26" w:rsidRDefault="00351119" w:rsidP="00876D26">
      <w:pPr>
        <w:pStyle w:val="Listenabsatz"/>
        <w:numPr>
          <w:ilvl w:val="0"/>
          <w:numId w:val="4"/>
        </w:numPr>
      </w:pPr>
      <w:r>
        <w:t xml:space="preserve">Bei Erklärungen geht es nicht nur darum, Zusammenhänge und </w:t>
      </w:r>
      <w:r w:rsidR="00876D26">
        <w:t>Ursachen</w:t>
      </w:r>
      <w:r>
        <w:t xml:space="preserve"> aufzuzeigen: Erklärungen müssen den spezifischen Kontext und die Umstände, unter denen sie gegeben werden, berücksichtigen.</w:t>
      </w:r>
    </w:p>
    <w:p w14:paraId="622EF540" w14:textId="77777777" w:rsidR="00876D26" w:rsidRDefault="00351119" w:rsidP="00876D26">
      <w:pPr>
        <w:pStyle w:val="Listenabsatz"/>
        <w:numPr>
          <w:ilvl w:val="0"/>
          <w:numId w:val="4"/>
        </w:numPr>
      </w:pPr>
      <w:r>
        <w:t xml:space="preserve">Die Relevanz von Ursachen hängt vom Kontext ab: Wenn etwas geschieht, kann es viele verschiedene Gründe oder Ursachen dafür geben. Nicht alle diese Ursachen sind jedoch wichtig oder relevant für die vorliegende Situation. Der </w:t>
      </w:r>
      <w:r w:rsidR="00876D26">
        <w:t xml:space="preserve">oder die </w:t>
      </w:r>
      <w:r>
        <w:t xml:space="preserve">Erklärende </w:t>
      </w:r>
      <w:r w:rsidR="00876D26">
        <w:t xml:space="preserve">wählt die für den spezifischen Kontext am relevantesten </w:t>
      </w:r>
      <w:r>
        <w:t>Ursachen aus.</w:t>
      </w:r>
    </w:p>
    <w:p w14:paraId="224D63A0" w14:textId="6761C427" w:rsidR="00351119" w:rsidRDefault="00351119" w:rsidP="00876D26">
      <w:pPr>
        <w:pStyle w:val="Listenabsatz"/>
        <w:numPr>
          <w:ilvl w:val="0"/>
          <w:numId w:val="4"/>
        </w:numPr>
      </w:pPr>
      <w:r>
        <w:t>Interaktion und Diskussion sind wichtig: Der</w:t>
      </w:r>
      <w:r w:rsidR="00876D26">
        <w:t xml:space="preserve"> oder die</w:t>
      </w:r>
      <w:r>
        <w:t xml:space="preserve"> Erklärende und die Person, die die Erklärung erhält, können unterschiedliche Perspektiven und Meinungen haben. Sie können sich auf Diskussionen einlassen, um die Erklärung besser zu verstehen und zu verfeinern. Diese Interaktion ermöglicht einen sinnvolleren und effektiveren Informationsaustausch.</w:t>
      </w:r>
    </w:p>
    <w:p w14:paraId="0DF3A341" w14:textId="77777777" w:rsidR="00351119" w:rsidRDefault="00351119" w:rsidP="00351119">
      <w:pPr>
        <w:ind w:left="180" w:firstLine="720"/>
      </w:pPr>
    </w:p>
    <w:p w14:paraId="64FD46F8" w14:textId="5829BD57" w:rsidR="00C9266E" w:rsidRDefault="00876D26" w:rsidP="009A244C">
      <w:pPr>
        <w:ind w:left="180" w:firstLine="720"/>
      </w:pPr>
      <w:r>
        <w:t>Ein</w:t>
      </w:r>
      <w:r w:rsidR="00351119">
        <w:t xml:space="preserve"> erklärungsfähige</w:t>
      </w:r>
      <w:r>
        <w:t>s</w:t>
      </w:r>
      <w:r w:rsidR="00351119">
        <w:t xml:space="preserve"> </w:t>
      </w:r>
      <w:r>
        <w:t>XA</w:t>
      </w:r>
      <w:r w:rsidR="00351119">
        <w:t xml:space="preserve">I-System </w:t>
      </w:r>
      <w:r>
        <w:t xml:space="preserve">muss </w:t>
      </w:r>
      <w:r w:rsidR="00351119">
        <w:t xml:space="preserve">diese drei Punkte unbedingt berücksichtigen. Auf diese Weise </w:t>
      </w:r>
      <w:r>
        <w:t>kann</w:t>
      </w:r>
      <w:r w:rsidR="00351119">
        <w:t xml:space="preserve"> sicher</w:t>
      </w:r>
      <w:r>
        <w:t>ge</w:t>
      </w:r>
      <w:r w:rsidR="00351119">
        <w:t>stell</w:t>
      </w:r>
      <w:r>
        <w:t>t werden,</w:t>
      </w:r>
      <w:r w:rsidR="00351119">
        <w:t xml:space="preserve"> dass die </w:t>
      </w:r>
      <w:r w:rsidR="009D313A">
        <w:t xml:space="preserve">bereitgestellten </w:t>
      </w:r>
      <w:r w:rsidR="00351119">
        <w:t>Erklärungen nicht nur korrekt, sondern auch relevant für die jeweilige Situation und offen für Diskussionen und Klärungen sind.</w:t>
      </w:r>
    </w:p>
    <w:p w14:paraId="60C47DDB" w14:textId="77777777" w:rsidR="00492010" w:rsidRDefault="00492010" w:rsidP="00492010">
      <w:pPr>
        <w:ind w:left="180" w:firstLine="720"/>
      </w:pPr>
    </w:p>
    <w:p w14:paraId="6FEED8AD" w14:textId="13462033" w:rsidR="00492010" w:rsidRDefault="00492010" w:rsidP="00492010">
      <w:pPr>
        <w:ind w:left="180" w:firstLine="720"/>
      </w:pPr>
      <w:r>
        <w:t xml:space="preserve">Im Kontext von XAI beinhaltet </w:t>
      </w:r>
      <w:r w:rsidRPr="00D703E0">
        <w:t>eine kontrafaktische Erklärung</w:t>
      </w:r>
      <w:r>
        <w:t xml:space="preserve"> die Identifizierung der </w:t>
      </w:r>
      <w:commentRangeStart w:id="47"/>
      <w:r>
        <w:t>minimalen Änderungen</w:t>
      </w:r>
      <w:commentRangeEnd w:id="47"/>
      <w:r w:rsidR="00AD4EA4">
        <w:rPr>
          <w:rStyle w:val="Kommentarzeichen"/>
        </w:rPr>
        <w:commentReference w:id="47"/>
      </w:r>
      <w:r>
        <w:t xml:space="preserve"> an den Eingabevariablen oder Merkmalen eines Modells, die zu einer anderen Vorhersage oder einem anderen Ergebnis führen würden. Durch die Untersuchung dieser kontrafaktischen Szenarien können </w:t>
      </w:r>
      <w:r w:rsidR="00B268B7">
        <w:t>N</w:t>
      </w:r>
      <w:r>
        <w:t>utzer</w:t>
      </w:r>
      <w:r w:rsidR="00491D79">
        <w:t>Innen</w:t>
      </w:r>
      <w:r>
        <w:t xml:space="preserve"> ein besseres Verständnis für die Faktoren gewinnen, die den Entscheidungsprozess des Modells beeinflussen.</w:t>
      </w:r>
      <w:r w:rsidR="00AD4EA4">
        <w:t xml:space="preserve"> </w:t>
      </w:r>
      <w:r w:rsidRPr="00D703E0">
        <w:t>Kontrafaktische Erklärungen</w:t>
      </w:r>
      <w:r>
        <w:t xml:space="preserve"> sind besonders nützlich, wenn es um komplexe Modelle geht, wie z. B. tiefe neuronale Netze, die aufgrund ihrer undurchsichtigen Entscheidungsprozesse oft als Blackboxen betrachtet werden. Durch die Bereitstellung </w:t>
      </w:r>
      <w:r w:rsidRPr="00D703E0">
        <w:t>kontrafaktischer Erklärungen</w:t>
      </w:r>
      <w:r>
        <w:t xml:space="preserve"> bieten XAI-Systeme eine besser interpretierbare und transparentere Möglichkeit zu verstehen, wie das Modell zu einer bestimmten Vorhersage oder Entscheidung gelangt ist.</w:t>
      </w:r>
    </w:p>
    <w:p w14:paraId="45BD9C3E" w14:textId="77777777" w:rsidR="00732591" w:rsidRDefault="00732591" w:rsidP="00492010">
      <w:pPr>
        <w:ind w:left="180" w:firstLine="720"/>
      </w:pPr>
    </w:p>
    <w:p w14:paraId="061A282D" w14:textId="77777777" w:rsidR="00AD2666" w:rsidRDefault="00C96532" w:rsidP="00C96532">
      <w:pPr>
        <w:ind w:left="180" w:firstLine="720"/>
      </w:pPr>
      <w:r>
        <w:t xml:space="preserve">Ein XAI-Modell, das sich kontrafaktischer Erklärungen bedient, enthält Fakten und Folien. Dabei stellt ein Fakt einen Datenpunkt aus dem gegebenen, tatsächlichen Datensatz </w:t>
      </w:r>
      <w:r>
        <w:lastRenderedPageBreak/>
        <w:t>dar, den wir erklären wollen. Im Bankensektor könnte ein Fakt zum Beispiel der Kreditantrag eines bestimmten Kunden</w:t>
      </w:r>
      <w:r w:rsidR="00AD2666">
        <w:t xml:space="preserve"> oder einer bestimmten Kundin sein. </w:t>
      </w:r>
    </w:p>
    <w:p w14:paraId="497E3BF6" w14:textId="74B27D6B" w:rsidR="00C96532" w:rsidRDefault="00C96532" w:rsidP="00B948A6">
      <w:pPr>
        <w:ind w:left="180" w:firstLine="720"/>
      </w:pPr>
      <w:r>
        <w:t xml:space="preserve">Eine Folie hingegen stellt ein hypothetisches oder alternatives Szenario dar, das sich von den Fakten unterscheidet. Es handelt sich dabei um eine modifizierte Version des Sachverhalts, die </w:t>
      </w:r>
      <w:r w:rsidR="003D7956">
        <w:t>dabei</w:t>
      </w:r>
      <w:r>
        <w:t xml:space="preserve"> hilft zu verstehen, wie die Änderung bestimmter Attribute zu einem anderen Ergebnis oder einer anderen Entscheidung hätte führen können. Folien werden erstellt, um Was-wäre-wenn-Szenarien zu erforschen und Einblicke in die Art und Weise zu gewähren, wie sich Änderungen der Variablen auf das gewünschte Ergebnis auswirken könnten. Im Beispiel des </w:t>
      </w:r>
      <w:r w:rsidR="007674B9">
        <w:t xml:space="preserve">Kreditantrages </w:t>
      </w:r>
      <w:r>
        <w:t xml:space="preserve">könnte eine Folie </w:t>
      </w:r>
      <w:r w:rsidR="007674B9">
        <w:t xml:space="preserve">zum </w:t>
      </w:r>
      <w:r w:rsidR="00CB00C1">
        <w:t>Beispiel</w:t>
      </w:r>
      <w:r w:rsidR="007674B9">
        <w:t xml:space="preserve"> durch die Änderung </w:t>
      </w:r>
      <w:r w:rsidR="00CB00C1">
        <w:t xml:space="preserve">von </w:t>
      </w:r>
      <w:r>
        <w:t>bestimmte</w:t>
      </w:r>
      <w:r w:rsidR="00CB00C1">
        <w:t>n</w:t>
      </w:r>
      <w:r>
        <w:t xml:space="preserve"> Attribute</w:t>
      </w:r>
      <w:r w:rsidR="00CB00C1">
        <w:t>n</w:t>
      </w:r>
      <w:r>
        <w:t>, wie z. B. d</w:t>
      </w:r>
      <w:r w:rsidR="00CB00C1">
        <w:t>er</w:t>
      </w:r>
      <w:r>
        <w:t xml:space="preserve"> Erhöhung des Einkommens </w:t>
      </w:r>
      <w:r w:rsidR="00CB00C1">
        <w:t>generiert werden.</w:t>
      </w:r>
    </w:p>
    <w:p w14:paraId="49C54463" w14:textId="55753A18" w:rsidR="00C96532" w:rsidRDefault="00C96532" w:rsidP="00B948A6">
      <w:pPr>
        <w:ind w:left="180" w:firstLine="720"/>
      </w:pPr>
      <w:r>
        <w:t xml:space="preserve">Das Ziel der Erstellung von Folien ist es, Erklärungen dafür zu liefern, warum ein bestimmtes Ergebnis eingetreten ist oder wie es unter anderen Umständen hätte anders ausfallen können. Durch den Vergleich von Fakten und Folien können Einblicke in die Faktoren </w:t>
      </w:r>
      <w:r w:rsidR="00B948A6">
        <w:t>gewonnen werden</w:t>
      </w:r>
      <w:r>
        <w:t>, die zu dem Ergebnis beigetragen haben</w:t>
      </w:r>
      <w:r w:rsidR="00B948A6">
        <w:t>.</w:t>
      </w:r>
    </w:p>
    <w:p w14:paraId="5E41855D" w14:textId="77777777" w:rsidR="00C96532" w:rsidRDefault="00C96532" w:rsidP="00C96532">
      <w:pPr>
        <w:ind w:left="180" w:firstLine="720"/>
      </w:pPr>
    </w:p>
    <w:p w14:paraId="10786A5F" w14:textId="1576A06C" w:rsidR="002E461B" w:rsidRDefault="0096514E" w:rsidP="00CB1EC6">
      <w:pPr>
        <w:ind w:left="180" w:firstLine="720"/>
      </w:pPr>
      <w:r>
        <w:t xml:space="preserve">Um </w:t>
      </w:r>
      <w:r w:rsidR="001820C7">
        <w:t>zufriedenstellende</w:t>
      </w:r>
      <w:r w:rsidR="00686C83">
        <w:t xml:space="preserve"> Erklärungen</w:t>
      </w:r>
      <w:r>
        <w:t xml:space="preserve"> zu </w:t>
      </w:r>
      <w:r w:rsidR="00686C83">
        <w:t>garantieren,</w:t>
      </w:r>
      <w:r>
        <w:t xml:space="preserve"> heben Forscher und Forscherinnen</w:t>
      </w:r>
      <w:r w:rsidR="00972900">
        <w:t xml:space="preserve"> </w:t>
      </w:r>
      <w:r>
        <w:t xml:space="preserve">verschiedene </w:t>
      </w:r>
      <w:r w:rsidR="00096754">
        <w:t>Merkmale</w:t>
      </w:r>
      <w:r>
        <w:t xml:space="preserve"> hervor</w:t>
      </w:r>
      <w:r w:rsidR="001820C7">
        <w:t>.</w:t>
      </w:r>
      <w:r w:rsidR="008D1596">
        <w:t xml:space="preserve"> </w:t>
      </w:r>
      <w:r w:rsidR="001820C7">
        <w:t xml:space="preserve">Obwohl die Meinungen über die Wichtigkeit der entsprechenden </w:t>
      </w:r>
      <w:r w:rsidR="002B0D1F">
        <w:t>Merkamale</w:t>
      </w:r>
      <w:r w:rsidR="001820C7">
        <w:t xml:space="preserve"> </w:t>
      </w:r>
      <w:commentRangeStart w:id="48"/>
      <w:r w:rsidR="001820C7">
        <w:t>auseinander</w:t>
      </w:r>
      <w:r w:rsidR="00D2210A">
        <w:t xml:space="preserve"> </w:t>
      </w:r>
      <w:commentRangeEnd w:id="48"/>
      <w:r w:rsidR="00E47900">
        <w:t>gehen,</w:t>
      </w:r>
      <w:r w:rsidR="000450D4">
        <w:rPr>
          <w:rStyle w:val="Kommentarzeichen"/>
        </w:rPr>
        <w:commentReference w:id="48"/>
      </w:r>
      <w:r w:rsidR="001820C7">
        <w:t xml:space="preserve"> </w:t>
      </w:r>
      <w:r w:rsidR="00110B18">
        <w:t>werden folgende</w:t>
      </w:r>
      <w:r w:rsidR="00C1446A">
        <w:t xml:space="preserve"> </w:t>
      </w:r>
      <w:r w:rsidR="002B0D1F">
        <w:t xml:space="preserve">Kriterien </w:t>
      </w:r>
      <w:r w:rsidR="00C1446A">
        <w:t>wiederkehrend genannt: Kohärenz, Einfachheit, Allgemeinheit und Relevanz. Kohärenz bezieht sich auf die Übereinstimmung von Erklärungen mit früheren Überzeugungen, und Realismus ist für das Erreichen von Kohärenz entscheidend. Einfachheit und Allgemeinheit bedeuten, dass einfachere Erklärungen und Erklärungen, die mehr Ereignisse erklären, bevorzugt werden. Gültigkeit, Handlungsfähigkeit, Sparsamkeit, Nähe der Datenvielfalt und Kausalität werden als Kriterien für Folien in kontrafaktischen Erklärungen diskutiert.</w:t>
      </w:r>
    </w:p>
    <w:p w14:paraId="6B971DED" w14:textId="1F6FD127" w:rsidR="00CB1EC6" w:rsidRDefault="006B4B4D" w:rsidP="006B4B4D">
      <w:pPr>
        <w:ind w:left="180" w:firstLine="720"/>
      </w:pPr>
      <w:r>
        <w:t xml:space="preserve">Leider werden </w:t>
      </w:r>
      <w:r w:rsidR="00061C81">
        <w:t>in den bestehenden Ansätzen</w:t>
      </w:r>
      <w:r w:rsidR="00CB1EC6">
        <w:t xml:space="preserve"> zur Erzeugung kontrafaktischer Erklärungen oft nicht alle </w:t>
      </w:r>
      <w:r>
        <w:t xml:space="preserve">diese </w:t>
      </w:r>
      <w:r w:rsidR="00CB1EC6">
        <w:t>Kriterien erfüll</w:t>
      </w:r>
      <w:r>
        <w:t>t</w:t>
      </w:r>
      <w:r w:rsidR="00CB1EC6">
        <w:t xml:space="preserve">. </w:t>
      </w:r>
      <w:r>
        <w:t xml:space="preserve">Weiterhin </w:t>
      </w:r>
      <w:r w:rsidR="00984038">
        <w:t>erleben</w:t>
      </w:r>
      <w:r>
        <w:t xml:space="preserve"> diese Ansätze </w:t>
      </w:r>
      <w:r w:rsidR="00CB1EC6">
        <w:t xml:space="preserve">Herausforderungen beim Umgang mit gemischten Daten </w:t>
      </w:r>
      <w:r w:rsidR="00984038">
        <w:t xml:space="preserve">(kategorisch und numerisch). Daher ist es nötig, in </w:t>
      </w:r>
      <w:r w:rsidR="00061C81">
        <w:t>Zukunft besonders</w:t>
      </w:r>
      <w:r w:rsidR="00984038">
        <w:t xml:space="preserve"> am Umgang mit </w:t>
      </w:r>
      <w:r w:rsidR="00DD721B">
        <w:t>k</w:t>
      </w:r>
      <w:r w:rsidR="00984038">
        <w:t xml:space="preserve">ategorischen </w:t>
      </w:r>
      <w:r w:rsidR="00DD721B">
        <w:t>V</w:t>
      </w:r>
      <w:r w:rsidR="00984038">
        <w:t>ariablen zu arbeiten.</w:t>
      </w:r>
    </w:p>
    <w:p w14:paraId="6229DDF0" w14:textId="4124B4E7" w:rsidR="007F0BD3" w:rsidRPr="00D703E0" w:rsidRDefault="007F0BD3" w:rsidP="00433CE6">
      <w:r w:rsidRPr="00FF6455">
        <w:br w:type="page"/>
      </w:r>
    </w:p>
    <w:p w14:paraId="4FFA1139" w14:textId="2754255B" w:rsidR="00303A6A" w:rsidRPr="00933F7B" w:rsidRDefault="00480D43" w:rsidP="00922F13">
      <w:pPr>
        <w:pStyle w:val="berschrift1"/>
        <w:ind w:left="540" w:hanging="540"/>
      </w:pPr>
      <w:bookmarkStart w:id="49" w:name="_Toc138012713"/>
      <w:bookmarkStart w:id="50" w:name="_Toc137379828"/>
      <w:bookmarkStart w:id="51" w:name="_Toc138084719"/>
      <w:commentRangeStart w:id="52"/>
      <w:r w:rsidRPr="00933F7B">
        <w:lastRenderedPageBreak/>
        <w:t>Analyse Part</w:t>
      </w:r>
      <w:commentRangeEnd w:id="52"/>
      <w:r w:rsidRPr="00933F7B">
        <w:rPr>
          <w:rStyle w:val="Kommentarzeichen"/>
          <w:b w:val="0"/>
          <w:bCs w:val="0"/>
          <w:kern w:val="0"/>
        </w:rPr>
        <w:commentReference w:id="52"/>
      </w:r>
      <w:bookmarkEnd w:id="49"/>
      <w:bookmarkEnd w:id="50"/>
      <w:bookmarkEnd w:id="51"/>
    </w:p>
    <w:p w14:paraId="2633C5BE" w14:textId="3CB37A17" w:rsidR="00D65EDA" w:rsidRPr="00D65EDA" w:rsidRDefault="00D65EDA" w:rsidP="00D703E0">
      <w:pPr>
        <w:pStyle w:val="berschrift2"/>
        <w:ind w:left="900"/>
      </w:pPr>
      <w:bookmarkStart w:id="53" w:name="_Toc138084720"/>
      <w:bookmarkStart w:id="54" w:name="_Toc138012714"/>
      <w:r>
        <w:t>Use Case</w:t>
      </w:r>
      <w:bookmarkEnd w:id="53"/>
      <w:r>
        <w:t xml:space="preserve"> </w:t>
      </w:r>
      <w:bookmarkEnd w:id="54"/>
    </w:p>
    <w:p w14:paraId="374920FF" w14:textId="3C22A35E" w:rsidR="00A804AC" w:rsidRDefault="00A804AC" w:rsidP="00A804AC">
      <w:pPr>
        <w:ind w:left="180" w:firstLine="720"/>
      </w:pPr>
      <w:commentRangeStart w:id="55"/>
      <w:r>
        <w:t>Der Anwendungsfall dreht sich um die Implementierung eines KI-basierten Kreditgenehmigungssystems in einem Bankinstitut. Durch den Einsatz eines KI-Klassifikators in Verbindung mit einem XAI-Modell soll das System fundierte Entscheidungen über die Kreditvergabe an KundInnen treffen können. Dabei soll das System eine Datenbank</w:t>
      </w:r>
      <w:r w:rsidRPr="00A804AC">
        <w:t xml:space="preserve"> </w:t>
      </w:r>
      <w:r>
        <w:t xml:space="preserve">analysieren, die die Daten von KundInnen enthält. </w:t>
      </w:r>
      <w:r w:rsidR="00493E78">
        <w:t>Jeder Eintrag in der Datenbank enthält 27 Attribute</w:t>
      </w:r>
      <w:r>
        <w:t xml:space="preserve">, und liefert so eine umfassende </w:t>
      </w:r>
      <w:r w:rsidRPr="00493E78">
        <w:t>Bewertung der Kreditwürdigkeit de</w:t>
      </w:r>
      <w:r w:rsidR="00493E78" w:rsidRPr="00493E78">
        <w:t>r</w:t>
      </w:r>
      <w:r w:rsidRPr="00493E78">
        <w:t xml:space="preserve"> Kund</w:t>
      </w:r>
      <w:r w:rsidR="00493E78" w:rsidRPr="00493E78">
        <w:t>Inn</w:t>
      </w:r>
      <w:r w:rsidRPr="00493E78">
        <w:t xml:space="preserve">en. </w:t>
      </w:r>
      <w:r w:rsidR="00493E78" w:rsidRPr="00493E78">
        <w:t xml:space="preserve">Nach der Klassifizierung soll den KundInnen mit Hilfe des ausgewählten XAI-Modells Empfehlungen gegeben werden, wie sie ihre Bonität verbessern können. </w:t>
      </w:r>
      <w:r w:rsidRPr="00493E78">
        <w:t>Dieser</w:t>
      </w:r>
      <w:r>
        <w:t xml:space="preserve"> Ansatz bietet mehrere Vorteile, darunter eine höhere Genauigkeit bei der Entscheidungsfindung</w:t>
      </w:r>
      <w:r w:rsidR="00493E78">
        <w:t xml:space="preserve"> über die Kreditvergabe</w:t>
      </w:r>
      <w:r>
        <w:t>, Transparenz und die Möglichkeit, sinnvolle Erklärungen für die Genehmigung oder Ablehnung eines Kredits zu liefern.</w:t>
      </w:r>
      <w:commentRangeEnd w:id="55"/>
      <w:r w:rsidR="00493E78">
        <w:rPr>
          <w:rStyle w:val="Kommentarzeichen"/>
        </w:rPr>
        <w:commentReference w:id="55"/>
      </w:r>
    </w:p>
    <w:p w14:paraId="0B83A7CA" w14:textId="77777777" w:rsidR="00A804AC" w:rsidRDefault="00A804AC" w:rsidP="00A804AC">
      <w:pPr>
        <w:ind w:left="180" w:firstLine="720"/>
      </w:pPr>
    </w:p>
    <w:p w14:paraId="52125B87" w14:textId="17DCA2EA" w:rsidR="00493E78" w:rsidRPr="00933F7B" w:rsidRDefault="00493E78" w:rsidP="00933F7B">
      <w:pPr>
        <w:ind w:left="180" w:firstLine="720"/>
      </w:pPr>
      <w:r>
        <w:t xml:space="preserve">Die gewählte Methode hilft vor allem den KundInnen des Finanzinstitutes, denn sie bekommen mittels kontrafaktischer </w:t>
      </w:r>
      <w:r w:rsidRPr="00933F7B">
        <w:t xml:space="preserve">Erklärungen genaue </w:t>
      </w:r>
      <w:r w:rsidR="004F051F">
        <w:t>Hinweise</w:t>
      </w:r>
      <w:r w:rsidRPr="00933F7B">
        <w:t>, warum ein Kreditantrag eventuell abgelehnt wird. Das System liefert daraufhin explizite und realistische Vorschläge, die Bonität zu verbessern. Diese Methode ermöglicht es den KundInnen zu verstehen, wie die XAI ihre Entscheidungen trifft und nimmt ihr den Blackbox-Charakter</w:t>
      </w:r>
      <w:r w:rsidR="00933F7B" w:rsidRPr="00933F7B">
        <w:t>.</w:t>
      </w:r>
      <w:r w:rsidR="00933F7B" w:rsidRPr="00D703E0">
        <w:t xml:space="preserve"> Sie erhalten Einblicke in die berücksichtigten Faktoren, was das Vertrauen in die Entscheidungsfindung der Bank stärkt. Durch die Erläuterungen können die KundInnen Verbesserungsmöglichkeiten erkennen und die notwendigen Schritte </w:t>
      </w:r>
      <w:r w:rsidR="00933F7B">
        <w:t>einleiten, die</w:t>
      </w:r>
      <w:r w:rsidR="00933F7B" w:rsidRPr="00D703E0">
        <w:t xml:space="preserve"> ihre Chancen auf eine künftige Kreditgenehmigung erhöh</w:t>
      </w:r>
      <w:r w:rsidR="00933F7B">
        <w:t>en</w:t>
      </w:r>
      <w:r w:rsidR="00933F7B" w:rsidRPr="00D703E0">
        <w:t>.</w:t>
      </w:r>
    </w:p>
    <w:p w14:paraId="0646D342" w14:textId="77777777" w:rsidR="00493E78" w:rsidRDefault="00493E78" w:rsidP="00493E78">
      <w:pPr>
        <w:ind w:left="180" w:firstLine="720"/>
      </w:pPr>
    </w:p>
    <w:p w14:paraId="5E58A1AE" w14:textId="659C53D6" w:rsidR="00493E78" w:rsidRDefault="00493E78" w:rsidP="008B7485">
      <w:pPr>
        <w:ind w:left="180" w:firstLine="720"/>
      </w:pPr>
      <w:r>
        <w:t xml:space="preserve">Der genutzte Datensatz enthält 90.657 Einträge von entsprechend vielen KundInnen. Alle Einträge setzen sich aus 27 Attributen zusammen, die da sind: </w:t>
      </w:r>
      <w:commentRangeStart w:id="56"/>
      <w:commentRangeStart w:id="57"/>
      <w:r w:rsidR="00CD13AB">
        <w:t>ID, KundInnen-ID, Monat, Alter, Sozialversicherungsnummer</w:t>
      </w:r>
      <w:r w:rsidR="00CD13AB">
        <w:fldChar w:fldCharType="begin"/>
      </w:r>
      <w:r w:rsidR="00CD13AB">
        <w:instrText xml:space="preserve"> XE "</w:instrText>
      </w:r>
      <w:r w:rsidR="00CD13AB" w:rsidRPr="00802A54">
        <w:instrText>Sozialversicherungsnummer</w:instrText>
      </w:r>
      <w:r w:rsidR="00CD13AB">
        <w:instrText>" \t "</w:instrText>
      </w:r>
      <w:r w:rsidR="00CD13AB" w:rsidRPr="00B0789A">
        <w:rPr>
          <w:rFonts w:asciiTheme="minorHAnsi" w:hAnsiTheme="minorHAnsi" w:cstheme="minorHAnsi"/>
          <w:i/>
        </w:rPr>
        <w:instrText>SSN</w:instrText>
      </w:r>
      <w:r w:rsidR="00CD13AB">
        <w:instrText xml:space="preserve">" </w:instrText>
      </w:r>
      <w:r w:rsidR="00CD13AB">
        <w:fldChar w:fldCharType="end"/>
      </w:r>
      <w:r w:rsidR="00CD13AB">
        <w:t xml:space="preserve"> (Englisch: Social Security Number, SSN), Beruf,  Jahreseinkommen, Monatsgehalt, Anzahl Bankkonten, Anzahl Kreditkarten, Zinssatz, Anzahl Darlehen, Art des Darlehens, Verspätung vom Fälligkeitsdatum, Anzahl verspäteter Zahlungen, Geändertes Kreditlimit, Anzahl Kreditanfragen, Kreditmix, Ausstehende Schulden, Kreditauslastungsquote, Kredithistorie Alter, Zahlung von Mindestbetrag, Gesamte Rückzahlung pro Monat (Englisch: </w:t>
      </w:r>
      <w:r w:rsidR="00CD13AB" w:rsidRPr="00CD13AB">
        <w:t>equated monthly installment, EMI)</w:t>
      </w:r>
      <w:r w:rsidR="00CD13AB">
        <w:t>, Monatlich angelegter</w:t>
      </w:r>
      <w:r w:rsidR="00CD13AB" w:rsidRPr="00CD13AB">
        <w:t xml:space="preserve"> </w:t>
      </w:r>
      <w:r w:rsidR="00CD13AB">
        <w:t>Betrag, Zahlungsverhalten, Monatlicher Saldo, Bonität.</w:t>
      </w:r>
      <w:commentRangeEnd w:id="56"/>
      <w:r w:rsidR="00933F7B">
        <w:rPr>
          <w:rStyle w:val="Kommentarzeichen"/>
        </w:rPr>
        <w:commentReference w:id="56"/>
      </w:r>
      <w:commentRangeEnd w:id="57"/>
      <w:r w:rsidR="00933F7B">
        <w:rPr>
          <w:rStyle w:val="Kommentarzeichen"/>
        </w:rPr>
        <w:commentReference w:id="57"/>
      </w:r>
    </w:p>
    <w:p w14:paraId="2DA33498" w14:textId="77777777" w:rsidR="00493E78" w:rsidRDefault="00493E78" w:rsidP="00493E78">
      <w:pPr>
        <w:ind w:left="180" w:firstLine="720"/>
      </w:pPr>
    </w:p>
    <w:p w14:paraId="21B03C6A" w14:textId="77777777" w:rsidR="00493E78" w:rsidRPr="00493E78" w:rsidRDefault="00493E78" w:rsidP="00493E78">
      <w:pPr>
        <w:ind w:left="180" w:firstLine="720"/>
      </w:pPr>
    </w:p>
    <w:p w14:paraId="3985EA7D" w14:textId="61A7330C" w:rsidR="00303A6A" w:rsidRPr="00D703E0" w:rsidRDefault="00480D43" w:rsidP="00D703E0">
      <w:pPr>
        <w:pStyle w:val="berschrift2"/>
        <w:ind w:left="907"/>
        <w:rPr>
          <w:lang w:val="de-DE"/>
        </w:rPr>
      </w:pPr>
      <w:bookmarkStart w:id="58" w:name="_Toc138012715"/>
      <w:bookmarkStart w:id="59" w:name="_Toc137379830"/>
      <w:bookmarkStart w:id="60" w:name="_Toc138084721"/>
      <w:commentRangeStart w:id="61"/>
      <w:r w:rsidRPr="00D703E0">
        <w:rPr>
          <w:lang w:val="de-DE"/>
        </w:rPr>
        <w:lastRenderedPageBreak/>
        <w:t>Datenaufbereitung</w:t>
      </w:r>
      <w:bookmarkEnd w:id="58"/>
      <w:bookmarkEnd w:id="59"/>
      <w:commentRangeEnd w:id="61"/>
      <w:r w:rsidR="00725893">
        <w:rPr>
          <w:rStyle w:val="Kommentarzeichen"/>
          <w:b w:val="0"/>
          <w:bCs w:val="0"/>
          <w:iCs w:val="0"/>
          <w:lang w:val="de-DE"/>
        </w:rPr>
        <w:commentReference w:id="61"/>
      </w:r>
      <w:bookmarkEnd w:id="60"/>
    </w:p>
    <w:p w14:paraId="79A9421F" w14:textId="77777777" w:rsidR="008B7485" w:rsidRDefault="00387201" w:rsidP="008B7485">
      <w:pPr>
        <w:ind w:left="180" w:firstLine="720"/>
      </w:pPr>
      <w:r w:rsidRPr="004C6ADF">
        <w:t xml:space="preserve">Bevor die Daten den Klassifikationsmodellen übergeben werden können, müssen sie zunächst aufbereitet und bereinigt werden. Es wurden folgende vorbereitende Schritte auf den Datensatz angewandt, um eine sinnvolle Klassifizierung der Daten zu </w:t>
      </w:r>
      <w:r w:rsidR="009349DD" w:rsidRPr="004C6ADF">
        <w:t>ermöglichen</w:t>
      </w:r>
      <w:r w:rsidR="008B7485">
        <w:t>:</w:t>
      </w:r>
    </w:p>
    <w:p w14:paraId="5BD42EB6" w14:textId="16A24A8A" w:rsidR="00C945F5" w:rsidRPr="008B7485" w:rsidRDefault="00C945F5" w:rsidP="007D500F">
      <w:pPr>
        <w:ind w:left="180" w:firstLine="720"/>
      </w:pPr>
      <w:r w:rsidRPr="004C6ADF">
        <w:t xml:space="preserve">Im ersten Schritt erfolgt eine intensive Betrachtung der Daten, um mögliche Unstimmigkeiten zu identifizieren. Dabei werden </w:t>
      </w:r>
      <w:r w:rsidR="008B7485">
        <w:t>Einträge (</w:t>
      </w:r>
      <w:r w:rsidRPr="004C6ADF">
        <w:t>Kund</w:t>
      </w:r>
      <w:r w:rsidR="008B7485">
        <w:t>Inn</w:t>
      </w:r>
      <w:r w:rsidRPr="004C6ADF">
        <w:t>en</w:t>
      </w:r>
      <w:r w:rsidR="008B7485">
        <w:t>) mit unlogischen</w:t>
      </w:r>
      <w:r w:rsidR="007D500F">
        <w:t xml:space="preserve">, unvollständigen oder fehlerhaften </w:t>
      </w:r>
      <w:r w:rsidRPr="004C6ADF">
        <w:t>Attribute</w:t>
      </w:r>
      <w:r w:rsidR="008B7485">
        <w:t>n</w:t>
      </w:r>
      <w:r w:rsidRPr="004C6ADF">
        <w:t xml:space="preserve"> aus dem Datensatz entfernt. </w:t>
      </w:r>
      <w:r w:rsidRPr="008B7485">
        <w:t xml:space="preserve">Ebenso werden </w:t>
      </w:r>
      <w:r w:rsidR="008B7485">
        <w:t>Einträge</w:t>
      </w:r>
      <w:r w:rsidRPr="008B7485">
        <w:t xml:space="preserve"> entfernt, bei denen Werte fehlen </w:t>
      </w:r>
      <w:r w:rsidR="008B7485">
        <w:t>oder</w:t>
      </w:r>
      <w:r w:rsidRPr="008B7485">
        <w:t xml:space="preserve"> unvollständige Informationen vorliegen. </w:t>
      </w:r>
      <w:r w:rsidR="00054CED" w:rsidRPr="008B7485">
        <w:t>Im verbleibenden Datensatz ist somit jede Zeile vollständig, über jede</w:t>
      </w:r>
      <w:r w:rsidR="008B7485">
        <w:t>*</w:t>
      </w:r>
      <w:r w:rsidR="00054CED" w:rsidRPr="008B7485">
        <w:t>n verbleibende</w:t>
      </w:r>
      <w:r w:rsidR="008B7485">
        <w:t>*</w:t>
      </w:r>
      <w:r w:rsidR="00054CED" w:rsidRPr="008B7485">
        <w:t>n Kund</w:t>
      </w:r>
      <w:r w:rsidR="008B7485">
        <w:t>I</w:t>
      </w:r>
      <w:r w:rsidR="00054CED" w:rsidRPr="008B7485">
        <w:t xml:space="preserve">n sind damit alle möglichen Informationen verfügbar. </w:t>
      </w:r>
      <w:r w:rsidRPr="008B7485">
        <w:t>Dieser Plausibilitätscheck stellt sicher, dass nur valide und vollständige Daten für die weiteren Schritte der Analyse verwendet werden.</w:t>
      </w:r>
    </w:p>
    <w:p w14:paraId="4321A0F2" w14:textId="3472A581" w:rsidR="007E48CC" w:rsidRPr="008B7485" w:rsidRDefault="007E48CC" w:rsidP="008B7485">
      <w:pPr>
        <w:ind w:left="180" w:firstLine="720"/>
      </w:pPr>
      <w:r w:rsidRPr="008B7485">
        <w:t>Im zweiten Schritt werden die Spalten ID, Customer_ID, SSN und Month aus dem Datensatz entfernt, da sie keinen Einfluss auf die Kreditvergabe haben.</w:t>
      </w:r>
      <w:r w:rsidR="00C63EF9" w:rsidRPr="008B7485">
        <w:t xml:space="preserve"> Diese Angaben sind nur von administrativer Bedeutung</w:t>
      </w:r>
      <w:r w:rsidR="008B7485">
        <w:t>.</w:t>
      </w:r>
    </w:p>
    <w:p w14:paraId="02030DA6" w14:textId="16C108EC" w:rsidR="007378AB" w:rsidRPr="008B7485" w:rsidRDefault="007E48CC" w:rsidP="008B7485">
      <w:pPr>
        <w:ind w:left="180" w:firstLine="720"/>
      </w:pPr>
      <w:r w:rsidRPr="008B7485">
        <w:t xml:space="preserve">Im dritten Schritt werden bestimmte Attribute weiter angepasst, um sinnvolle Ergebnisse zu erzielen. </w:t>
      </w:r>
      <w:commentRangeStart w:id="62"/>
      <w:r w:rsidRPr="008B7485">
        <w:t xml:space="preserve">Das Attribut "Type_of_Loan" enthält eine Auflistung verschiedener Kreditarten. Um den Einfluss dieses Attributs auf die Kreditvergabe besser messen zu können, wird für jede Kreditart ein neues Attribut implementiert, das angibt, ob </w:t>
      </w:r>
      <w:r w:rsidR="00505726">
        <w:t>die</w:t>
      </w:r>
      <w:r w:rsidRPr="008B7485">
        <w:t xml:space="preserve"> entsprechende Kreditart vorliegt oder nicht. Anschließend wird das Attribut "Type_of_Loan" gelöscht. </w:t>
      </w:r>
      <w:commentRangeEnd w:id="62"/>
      <w:r w:rsidR="00505726">
        <w:rPr>
          <w:rStyle w:val="Kommentarzeichen"/>
        </w:rPr>
        <w:commentReference w:id="62"/>
      </w:r>
      <w:r w:rsidR="00E118C5" w:rsidRPr="008B7485">
        <w:t>Das Attribut</w:t>
      </w:r>
      <w:r w:rsidR="00630A80" w:rsidRPr="008B7485">
        <w:t xml:space="preserve"> </w:t>
      </w:r>
      <w:r w:rsidR="007D500F" w:rsidRPr="008B7485">
        <w:t>"</w:t>
      </w:r>
      <w:r w:rsidR="00630A80" w:rsidRPr="008B7485">
        <w:t>Credit_History_Age</w:t>
      </w:r>
      <w:r w:rsidR="007D500F" w:rsidRPr="008B7485">
        <w:t>"</w:t>
      </w:r>
      <w:r w:rsidR="007D500F">
        <w:t xml:space="preserve"> </w:t>
      </w:r>
      <w:r w:rsidR="00E118C5" w:rsidRPr="008B7485">
        <w:t>ist in Form von Jahren und Monaten dargestellt.</w:t>
      </w:r>
      <w:r w:rsidR="00641F0E" w:rsidRPr="008B7485">
        <w:t xml:space="preserve"> </w:t>
      </w:r>
      <w:r w:rsidR="007378AB" w:rsidRPr="00D703E0">
        <w:rPr>
          <w:highlight w:val="yellow"/>
        </w:rPr>
        <w:t>TODO</w:t>
      </w:r>
      <w:r w:rsidR="007378AB" w:rsidRPr="008B7485">
        <w:t xml:space="preserve">. </w:t>
      </w:r>
    </w:p>
    <w:p w14:paraId="2CB3A004" w14:textId="77B75672" w:rsidR="009349DD" w:rsidRPr="008B7485" w:rsidRDefault="009349DD" w:rsidP="008B7485">
      <w:pPr>
        <w:ind w:left="180" w:firstLine="720"/>
      </w:pPr>
      <w:r w:rsidRPr="008B7485">
        <w:t>Im vierten Schritt wird die Zielvariable in Form des Attributs "Credit</w:t>
      </w:r>
      <w:r w:rsidR="007D500F">
        <w:t>_</w:t>
      </w:r>
      <w:r w:rsidRPr="008B7485">
        <w:t>Score" aus dem Datensatz extrahiert.</w:t>
      </w:r>
    </w:p>
    <w:p w14:paraId="2D1AB0F5" w14:textId="748FC17C" w:rsidR="009349DD" w:rsidRPr="004C6ADF" w:rsidRDefault="009349DD" w:rsidP="008B7485">
      <w:pPr>
        <w:ind w:left="180" w:firstLine="720"/>
      </w:pPr>
      <w:r w:rsidRPr="004C6ADF">
        <w:t xml:space="preserve">Im fünften Schritt werden die Attribute in stetige und diskrete Attribute unterteilt. Die stetigen Attribute sind: </w:t>
      </w:r>
      <w:r w:rsidRPr="00D703E0">
        <w:rPr>
          <w:highlight w:val="yellow"/>
        </w:rPr>
        <w:t>TODO</w:t>
      </w:r>
      <w:r w:rsidRPr="004C6ADF">
        <w:t xml:space="preserve">. Die diskreten Attribute sind: </w:t>
      </w:r>
      <w:r w:rsidRPr="00D703E0">
        <w:rPr>
          <w:highlight w:val="yellow"/>
        </w:rPr>
        <w:t>TODO</w:t>
      </w:r>
      <w:r w:rsidRPr="004C6ADF">
        <w:t>.</w:t>
      </w:r>
    </w:p>
    <w:p w14:paraId="5A1E8656" w14:textId="77777777" w:rsidR="00B55D1E" w:rsidRPr="004C6ADF" w:rsidRDefault="00F67880" w:rsidP="008B7485">
      <w:pPr>
        <w:ind w:left="180" w:firstLine="720"/>
      </w:pPr>
      <w:r w:rsidRPr="004C6ADF">
        <w:t xml:space="preserve">Im sechsten Schritt erfolgt die Skalierung der stetigen Attribute. Dabei kommt eine Standartskalierung zum Einsatz. </w:t>
      </w:r>
      <w:r w:rsidR="00B55D1E" w:rsidRPr="004C6ADF">
        <w:t>Die Standardisierung schließt Effekte aus, die die unterschiedlichen Skalen auf das Ergebnis des Random Forests haben könnten. Es wird verhindert, dass unterschiedlich große Skalenbereiche unverhältnismäßig große Auswirkungen auf das Ergebnis haben.</w:t>
      </w:r>
      <w:r w:rsidR="001725EA" w:rsidRPr="00E8158F">
        <w:t xml:space="preserve"> </w:t>
      </w:r>
    </w:p>
    <w:p w14:paraId="3AE82286" w14:textId="5F337887" w:rsidR="00E66BA3" w:rsidRPr="008B7485" w:rsidRDefault="00F67880" w:rsidP="008B7485">
      <w:pPr>
        <w:ind w:left="180" w:firstLine="720"/>
      </w:pPr>
      <w:r w:rsidRPr="008B7485">
        <w:t xml:space="preserve">Die diskreten Attribute werden hingegen kodiert. </w:t>
      </w:r>
      <w:r w:rsidR="007D500F" w:rsidRPr="008B7485">
        <w:t xml:space="preserve">Viele Algorithmen für maschinelles Lernen sind nicht in der Lage, kategorische Variablen zu verarbeiten. Daher ist es wichtig, die Daten in einer geeigneten Form zu kodieren, damit Sie diese Variablen vorverarbeiten können. </w:t>
      </w:r>
      <w:r w:rsidR="009D413F" w:rsidRPr="008B7485">
        <w:t>Die kategoriale Kodierung ist eine Technik</w:t>
      </w:r>
      <w:r w:rsidR="007D500F">
        <w:t xml:space="preserve">, bei der </w:t>
      </w:r>
      <w:r w:rsidR="009D413F" w:rsidRPr="008B7485">
        <w:t>Variablensätze</w:t>
      </w:r>
      <w:r w:rsidR="007D500F" w:rsidRPr="007D500F">
        <w:t xml:space="preserve"> </w:t>
      </w:r>
      <w:r w:rsidR="007D500F">
        <w:t xml:space="preserve">mit </w:t>
      </w:r>
      <w:r w:rsidR="007D500F" w:rsidRPr="008B7485">
        <w:t>kategorischen Daten</w:t>
      </w:r>
      <w:r w:rsidR="009D413F" w:rsidRPr="008B7485">
        <w:t xml:space="preserve">, die Beschriftungsvariablen anstelle von numerischen Werten </w:t>
      </w:r>
      <w:r w:rsidR="009D413F" w:rsidRPr="008B7485">
        <w:lastRenderedPageBreak/>
        <w:t>enthalten</w:t>
      </w:r>
      <w:r w:rsidR="007D500F">
        <w:t>, entsprechend kodiert werden</w:t>
      </w:r>
      <w:r w:rsidR="009D413F" w:rsidRPr="008B7485">
        <w:t xml:space="preserve">. </w:t>
      </w:r>
      <w:r w:rsidRPr="008B7485">
        <w:t>Je nach Art des Attributes werden unterschiedliche Kodierungsverfahren angewendet, abhängig von ihrer Bedeutung. Dabei kommen der Ordinalkodierer, der One-Hot-Kodierer und der Label-Kodierer zum Einsatz.</w:t>
      </w:r>
      <w:r w:rsidR="00721DE7" w:rsidRPr="008B7485">
        <w:t xml:space="preserve"> </w:t>
      </w:r>
      <w:r w:rsidRPr="008B7485">
        <w:t>Der Ordinalkodierer wird für Attribute verwendet, die zwar nominell sind, aber über ein Ordnungselement und eine sinnvolle Reihenfolge verfügen.</w:t>
      </w:r>
      <w:r w:rsidR="00131AE8" w:rsidRPr="008B7485">
        <w:t xml:space="preserve"> </w:t>
      </w:r>
      <w:r w:rsidRPr="008B7485">
        <w:t>Der One-Hot-Kodierer wird verwendet, wenn die einzelnen Ausprägungen eines Attributes keine Beziehungen zueinander haben</w:t>
      </w:r>
      <w:r w:rsidR="00C945F5" w:rsidRPr="008B7485">
        <w:t xml:space="preserve">. </w:t>
      </w:r>
      <w:r w:rsidRPr="008B7485">
        <w:t>Der Label-Kodierer wird für die Zielvariable verwendet.</w:t>
      </w:r>
      <w:r w:rsidR="00131AE8" w:rsidRPr="008B7485">
        <w:t xml:space="preserve"> </w:t>
      </w:r>
      <w:r w:rsidRPr="008B7485">
        <w:t>Durch diese Kodierungsverfahren wird sichergestellt, dass die Attribute angemessen in numerischer Form dargestellt werden, um sie in anschließenden Analysen oder Modellierungen verwenden zu können.</w:t>
      </w:r>
    </w:p>
    <w:p w14:paraId="0E31E2DA" w14:textId="77777777" w:rsidR="00E118C5" w:rsidRPr="008B7485" w:rsidRDefault="00E118C5" w:rsidP="008B7485">
      <w:pPr>
        <w:ind w:left="180" w:firstLine="720"/>
      </w:pPr>
    </w:p>
    <w:p w14:paraId="4CC299DB" w14:textId="2CDC55C3" w:rsidR="00E118C5" w:rsidRPr="008B7485" w:rsidRDefault="00E118C5" w:rsidP="008B7485">
      <w:pPr>
        <w:ind w:left="180" w:firstLine="720"/>
      </w:pPr>
      <w:r w:rsidRPr="00D703E0">
        <w:rPr>
          <w:highlight w:val="yellow"/>
        </w:rPr>
        <w:t xml:space="preserve">7 Schritt </w:t>
      </w:r>
      <w:proofErr w:type="gramStart"/>
      <w:r w:rsidRPr="00D703E0">
        <w:rPr>
          <w:highlight w:val="yellow"/>
        </w:rPr>
        <w:t>Indexing</w:t>
      </w:r>
      <w:r w:rsidR="003E49B5" w:rsidRPr="00D703E0">
        <w:rPr>
          <w:highlight w:val="yellow"/>
        </w:rPr>
        <w:t xml:space="preserve"> </w:t>
      </w:r>
      <w:r w:rsidRPr="00D703E0">
        <w:rPr>
          <w:highlight w:val="yellow"/>
        </w:rPr>
        <w:t> ?</w:t>
      </w:r>
      <w:proofErr w:type="gramEnd"/>
    </w:p>
    <w:p w14:paraId="25B50C3D" w14:textId="77777777" w:rsidR="00DA40DA" w:rsidRPr="008B7485" w:rsidRDefault="00DA40DA" w:rsidP="008B7485">
      <w:pPr>
        <w:ind w:left="180" w:firstLine="720"/>
      </w:pPr>
    </w:p>
    <w:p w14:paraId="2102CC99" w14:textId="3EE80848" w:rsidR="00303A6A" w:rsidRPr="00D703E0" w:rsidRDefault="00E66BA3" w:rsidP="00D703E0">
      <w:pPr>
        <w:ind w:left="180" w:firstLine="720"/>
        <w:rPr>
          <w:rFonts w:eastAsia="Arial"/>
        </w:rPr>
      </w:pPr>
      <w:r w:rsidRPr="008B7485">
        <w:t xml:space="preserve">Insgesamt führen die beschriebenen Schritte der Datenvorverarbeitung dazu, dass die im folgenden durchgeführten Analysen durchführbar und interpretierbar sind. </w:t>
      </w:r>
    </w:p>
    <w:p w14:paraId="6147A2B8" w14:textId="77777777" w:rsidR="003E49B5" w:rsidRPr="00E8158F" w:rsidRDefault="003E49B5" w:rsidP="003E49B5">
      <w:pPr>
        <w:rPr>
          <w:rFonts w:eastAsia="Arial"/>
          <w:color w:val="000000"/>
        </w:rPr>
      </w:pPr>
    </w:p>
    <w:p w14:paraId="036FD590" w14:textId="7FCC261A" w:rsidR="00303A6A" w:rsidRDefault="00480D43" w:rsidP="00D703E0">
      <w:pPr>
        <w:pStyle w:val="berschrift2"/>
        <w:ind w:left="907"/>
        <w:rPr>
          <w:lang w:val="de-DE"/>
        </w:rPr>
      </w:pPr>
      <w:bookmarkStart w:id="63" w:name="_Toc138012716"/>
      <w:bookmarkStart w:id="64" w:name="_Toc137379831"/>
      <w:bookmarkStart w:id="65" w:name="_Toc138084722"/>
      <w:commentRangeStart w:id="66"/>
      <w:commentRangeStart w:id="67"/>
      <w:commentRangeStart w:id="68"/>
      <w:r w:rsidRPr="00480D43">
        <w:rPr>
          <w:lang w:val="de-DE"/>
        </w:rPr>
        <w:t xml:space="preserve">Auswahl </w:t>
      </w:r>
      <w:commentRangeEnd w:id="66"/>
      <w:r w:rsidR="003B7FE1">
        <w:rPr>
          <w:rStyle w:val="Kommentarzeichen"/>
          <w:b w:val="0"/>
          <w:bCs w:val="0"/>
          <w:iCs w:val="0"/>
          <w:lang w:val="de-DE"/>
        </w:rPr>
        <w:commentReference w:id="66"/>
      </w:r>
      <w:r w:rsidR="003B7FE1" w:rsidRPr="00480D43">
        <w:rPr>
          <w:lang w:val="de-DE"/>
        </w:rPr>
        <w:t>AI-System</w:t>
      </w:r>
      <w:r w:rsidRPr="00480D43">
        <w:rPr>
          <w:lang w:val="de-DE"/>
        </w:rPr>
        <w:t xml:space="preserve"> mit Para</w:t>
      </w:r>
      <w:r>
        <w:rPr>
          <w:lang w:val="de-DE"/>
        </w:rPr>
        <w:t>metertuning etc.</w:t>
      </w:r>
      <w:bookmarkEnd w:id="63"/>
      <w:bookmarkEnd w:id="64"/>
      <w:commentRangeEnd w:id="67"/>
      <w:r w:rsidR="003B7FE1">
        <w:rPr>
          <w:rStyle w:val="Kommentarzeichen"/>
          <w:b w:val="0"/>
          <w:bCs w:val="0"/>
          <w:iCs w:val="0"/>
          <w:lang w:val="de-DE"/>
        </w:rPr>
        <w:commentReference w:id="67"/>
      </w:r>
      <w:bookmarkEnd w:id="65"/>
    </w:p>
    <w:p w14:paraId="69673852" w14:textId="77777777" w:rsidR="00193548" w:rsidRDefault="00193548" w:rsidP="00193548">
      <w:pPr>
        <w:ind w:left="180" w:firstLine="720"/>
      </w:pPr>
      <w:r>
        <w:t xml:space="preserve">Auswahl AI </w:t>
      </w:r>
      <w:commentRangeStart w:id="69"/>
    </w:p>
    <w:p w14:paraId="37E8A417" w14:textId="77777777" w:rsidR="00193548" w:rsidRDefault="00193548" w:rsidP="00193548">
      <w:pPr>
        <w:ind w:left="180" w:firstLine="720"/>
      </w:pPr>
      <w:r>
        <w:t xml:space="preserve">@Denise </w:t>
      </w:r>
      <w:commentRangeEnd w:id="69"/>
      <w:r w:rsidR="00673ADB">
        <w:rPr>
          <w:rStyle w:val="Kommentarzeichen"/>
        </w:rPr>
        <w:commentReference w:id="69"/>
      </w:r>
    </w:p>
    <w:p w14:paraId="01013E3D" w14:textId="72EBDB52" w:rsidR="00193548" w:rsidRDefault="00193548" w:rsidP="00193548">
      <w:pPr>
        <w:ind w:left="180" w:firstLine="720"/>
      </w:pPr>
      <w:r>
        <w:t>Random Forest</w:t>
      </w:r>
    </w:p>
    <w:p w14:paraId="18D5B5CD" w14:textId="77777777" w:rsidR="00193548" w:rsidRDefault="00193548" w:rsidP="00193548">
      <w:pPr>
        <w:ind w:left="180" w:firstLine="720"/>
      </w:pPr>
    </w:p>
    <w:p w14:paraId="161FAE67" w14:textId="64CE11E6" w:rsidR="00872D6C" w:rsidRDefault="00872D6C" w:rsidP="003B7FE1">
      <w:pPr>
        <w:ind w:left="180" w:firstLine="720"/>
      </w:pPr>
      <w:r w:rsidRPr="00E8158F">
        <w:t>Nach der Entscheidung, den Random Forest als zugrundeliegendes AI</w:t>
      </w:r>
      <w:r w:rsidR="00D57E30">
        <w:t>-</w:t>
      </w:r>
      <w:r w:rsidRPr="00E8158F">
        <w:t>System zu nutzen, haben wir ein Parametertuning angewendet. Dies ermöglicht nicht nur eine Verbesserung der Performance, sondern auch einen zusätzlichen Gewinn an Robustheit. Genutzt haben wir den Random Forest Klassifikator des sklearn-Paketes in Python. Für das Parametertuning haben wir für folgende Parameter verschiedene Werte ausgetestet:</w:t>
      </w:r>
    </w:p>
    <w:p w14:paraId="1BC9E644" w14:textId="77777777" w:rsidR="00D62982" w:rsidRPr="00E8158F" w:rsidRDefault="00D62982" w:rsidP="00D703E0">
      <w:pPr>
        <w:ind w:left="180" w:firstLine="720"/>
      </w:pPr>
    </w:p>
    <w:p w14:paraId="587270F2" w14:textId="77777777" w:rsidR="00872D6C" w:rsidRPr="00E8158F" w:rsidRDefault="00872D6C" w:rsidP="00D703E0">
      <w:pPr>
        <w:ind w:left="900"/>
      </w:pPr>
      <w:r w:rsidRPr="00E8158F">
        <w:t>-n_estimators: Gibt die Anzahl der Bäume im Random Forest an. Hierfür haben wir die Werte 100, 200 und 300 getestet.</w:t>
      </w:r>
    </w:p>
    <w:p w14:paraId="3963D15A" w14:textId="77777777" w:rsidR="00872D6C" w:rsidRPr="00E8158F" w:rsidRDefault="00872D6C" w:rsidP="00D703E0">
      <w:pPr>
        <w:ind w:left="900"/>
      </w:pPr>
      <w:r w:rsidRPr="00E8158F">
        <w:t>-max_depth: Gibt die maximale Tiefe des Baumes an. Hierfür haben wir die Werte "Nicht bestimmt", 5 und 10 getestet.</w:t>
      </w:r>
    </w:p>
    <w:p w14:paraId="45633094" w14:textId="509188E2" w:rsidR="00872D6C" w:rsidRPr="00E8158F" w:rsidRDefault="00872D6C" w:rsidP="00D703E0">
      <w:pPr>
        <w:ind w:left="900"/>
      </w:pPr>
      <w:r w:rsidRPr="00E8158F">
        <w:t xml:space="preserve">-min_samples_split: Bestimmt die </w:t>
      </w:r>
      <w:r w:rsidR="003B7FE1" w:rsidRPr="00E8158F">
        <w:t>Mindestzahl</w:t>
      </w:r>
      <w:r w:rsidRPr="00E8158F">
        <w:t xml:space="preserve"> an Trainingsdaten, die erforderlich sind, um einen Knoten zu teilen. Hierfür haben wir die Werte 2, 5 und 10 getestet.</w:t>
      </w:r>
    </w:p>
    <w:p w14:paraId="094B712A" w14:textId="77777777" w:rsidR="00872D6C" w:rsidRPr="00E8158F" w:rsidRDefault="00872D6C" w:rsidP="00D703E0">
      <w:pPr>
        <w:ind w:left="900"/>
      </w:pPr>
      <w:r w:rsidRPr="00E8158F">
        <w:t>-min_samples_leaf: Bestimmt die Mindestanzahl an Trainingsdaten, die erforderlich ist, um einen Endknoten zu bilden.</w:t>
      </w:r>
    </w:p>
    <w:p w14:paraId="2E41121B" w14:textId="77777777" w:rsidR="00872D6C" w:rsidRPr="00E8158F" w:rsidRDefault="00872D6C" w:rsidP="00872D6C">
      <w:pPr>
        <w:ind w:left="180" w:firstLine="720"/>
      </w:pPr>
    </w:p>
    <w:p w14:paraId="3735B831" w14:textId="4ABE7809" w:rsidR="00872D6C" w:rsidRPr="00E8158F" w:rsidRDefault="00872D6C" w:rsidP="00164401">
      <w:pPr>
        <w:ind w:left="180" w:firstLine="720"/>
      </w:pPr>
      <w:r w:rsidRPr="00E8158F">
        <w:lastRenderedPageBreak/>
        <w:t>Diese Parameterwerte wurden in allen Kombinationen getestet, wir haben</w:t>
      </w:r>
      <w:r w:rsidR="00FC1DE2" w:rsidRPr="00E8158F">
        <w:t xml:space="preserve"> dabei</w:t>
      </w:r>
      <w:r w:rsidRPr="00E8158F">
        <w:t xml:space="preserve"> von 81 (3*3*3*3) Kombinationen diejenige verwendet, welche die beste Performance aufweisen konnte.</w:t>
      </w:r>
      <w:r w:rsidR="00FC1DE2" w:rsidRPr="00E8158F">
        <w:t xml:space="preserve"> </w:t>
      </w:r>
      <w:commentRangeStart w:id="70"/>
      <w:r w:rsidRPr="00E8158F">
        <w:t>Für die Evaluation wurde ein 5-Folds Cross-Validation-Verfahren angewendet, um weiter sicherzustellen, dass wir robuste und genauere Schätzungen erhalten.</w:t>
      </w:r>
      <w:commentRangeEnd w:id="70"/>
      <w:r w:rsidRPr="00D703E0">
        <w:commentReference w:id="70"/>
      </w:r>
    </w:p>
    <w:p w14:paraId="33EE191A" w14:textId="4E941F4B" w:rsidR="00872D6C" w:rsidRPr="00E8158F" w:rsidRDefault="00872D6C" w:rsidP="00D703E0">
      <w:pPr>
        <w:ind w:left="180" w:firstLine="720"/>
      </w:pPr>
      <w:r w:rsidRPr="00E8158F">
        <w:t>Resultierend aus dem Parametertuning/ 5-Folds Cross-Validation-Verfahren haben sich die folgenden Parametereinstellungen nach unserem Parametertuning als bestmöglich ergeben:</w:t>
      </w:r>
      <w:r w:rsidR="0042374B">
        <w:t xml:space="preserve"> </w:t>
      </w:r>
      <w:r w:rsidRPr="00E8158F">
        <w:t>{'n_estimators': 300'max_depth': "Keine Angabe", 'min_samples_leaf': 1, 'min_samples_split': 2}</w:t>
      </w:r>
    </w:p>
    <w:p w14:paraId="5045BABC" w14:textId="77777777" w:rsidR="00872D6C" w:rsidRPr="00E8158F" w:rsidRDefault="00872D6C" w:rsidP="00872D6C">
      <w:pPr>
        <w:ind w:left="180" w:firstLine="720"/>
      </w:pPr>
    </w:p>
    <w:p w14:paraId="57B59588" w14:textId="3C7168CD" w:rsidR="00936448" w:rsidRDefault="00872D6C" w:rsidP="00193548">
      <w:pPr>
        <w:ind w:left="180" w:firstLine="720"/>
      </w:pPr>
      <w:r w:rsidRPr="00E8158F">
        <w:t>Durch das Parametertuning konnten wir eine Accuracy von 79.02% erreichen. Als zweites Gütemaß des Random Forest haben wir das F1-Measure berechnet. Hier haben wir eine Genauigkeit von 78.98% vorzuweisen, was auf eine ausgewogene Leistung hinsichtlich der Klassifikation unserer Daten deutet.</w:t>
      </w:r>
      <w:r w:rsidR="00492F60">
        <w:t xml:space="preserve"> </w:t>
      </w:r>
      <w:commentRangeStart w:id="71"/>
      <w:r w:rsidR="00492F60" w:rsidRPr="00492F60">
        <w:rPr>
          <w:highlight w:val="yellow"/>
        </w:rPr>
        <w:t xml:space="preserve">Ein weiterer Effekt wird bei der Accuracy des Random Forest deutlich. Diese konnte durch die beschriebenen </w:t>
      </w:r>
      <w:proofErr w:type="gramStart"/>
      <w:r w:rsidR="00492F60" w:rsidRPr="00492F60">
        <w:rPr>
          <w:highlight w:val="yellow"/>
        </w:rPr>
        <w:t>Maßnahmen  von</w:t>
      </w:r>
      <w:proofErr w:type="gramEnd"/>
      <w:r w:rsidR="00492F60" w:rsidRPr="00492F60">
        <w:rPr>
          <w:highlight w:val="yellow"/>
        </w:rPr>
        <w:t xml:space="preserve"> XX auf 0.XX erhöht werden.</w:t>
      </w:r>
      <w:commentRangeEnd w:id="71"/>
      <w:r w:rsidR="00673ADB">
        <w:rPr>
          <w:rStyle w:val="Kommentarzeichen"/>
        </w:rPr>
        <w:commentReference w:id="71"/>
      </w:r>
    </w:p>
    <w:p w14:paraId="18104836" w14:textId="77777777" w:rsidR="00D250AA" w:rsidRPr="00E8158F" w:rsidRDefault="00D250AA" w:rsidP="00D703E0">
      <w:pPr>
        <w:ind w:left="180" w:firstLine="720"/>
      </w:pPr>
    </w:p>
    <w:p w14:paraId="58F1FD9D" w14:textId="7D665B0B" w:rsidR="00D250AA" w:rsidRPr="00E8158F" w:rsidRDefault="00D250AA" w:rsidP="00D703E0">
      <w:pPr>
        <w:ind w:left="180" w:firstLine="720"/>
      </w:pPr>
      <w:commentRangeStart w:id="72"/>
      <w:r w:rsidRPr="00E8158F">
        <w:t>Für die post-hoc XAI</w:t>
      </w:r>
      <w:r w:rsidR="003B7FE1">
        <w:t>-</w:t>
      </w:r>
      <w:r w:rsidRPr="00E8158F">
        <w:t xml:space="preserve">Methode haben wir uns für Methoden entschieden, welche kontrafaktischen </w:t>
      </w:r>
      <w:commentRangeEnd w:id="72"/>
      <w:r w:rsidR="00673ADB">
        <w:rPr>
          <w:rStyle w:val="Kommentarzeichen"/>
        </w:rPr>
        <w:commentReference w:id="72"/>
      </w:r>
      <w:r w:rsidRPr="00E8158F">
        <w:t xml:space="preserve">Erklärungen erzeugen. Da wir uns zum Ziel gesetzt haben, dass sich unsere Erklärungen an den Endkunden richten sollen, empfinden wir kontrafaktische Erklärungen als ideal. Zum einen, weil Nutzer auf </w:t>
      </w:r>
      <w:proofErr w:type="gramStart"/>
      <w:r w:rsidRPr="00E8158F">
        <w:t>Basis</w:t>
      </w:r>
      <w:proofErr w:type="gramEnd"/>
      <w:r w:rsidRPr="00E8158F">
        <w:t xml:space="preserve"> der sich veränderten Attribute verstehen können, welche Werte wichtig für die Entscheidung des </w:t>
      </w:r>
      <w:r w:rsidR="003B7FE1" w:rsidRPr="00E8158F">
        <w:t>AI-Modells</w:t>
      </w:r>
      <w:r w:rsidRPr="00E8158F">
        <w:t xml:space="preserve"> sind (schafft Transparenz und Verständnis), zum anderen aber auch, weil diese kontrafaktischen Ergebnisse im besten Fall auch umsetzbar für den Kunden sind. Eine umsetzbare kontrafaktische Erklärung kann im Idealfall ein Wegweiser für den Kunden sein, sodass dieser nicht nur Verständlichkeit für das </w:t>
      </w:r>
      <w:r w:rsidR="003B7FE1" w:rsidRPr="00E8158F">
        <w:t>AI-Modell</w:t>
      </w:r>
      <w:r w:rsidRPr="00E8158F">
        <w:t xml:space="preserve"> gewinnt, sondern auch direkt handeln kann, um das gewünschte Resultat zu erzielen.</w:t>
      </w:r>
    </w:p>
    <w:p w14:paraId="569B6226" w14:textId="77777777" w:rsidR="00D250AA" w:rsidRPr="00E8158F" w:rsidRDefault="00D250AA" w:rsidP="00D703E0">
      <w:pPr>
        <w:ind w:left="180" w:firstLine="720"/>
      </w:pPr>
    </w:p>
    <w:p w14:paraId="22113E26" w14:textId="57F938A6" w:rsidR="00D250AA" w:rsidRPr="00E8158F" w:rsidRDefault="00D250AA" w:rsidP="00D703E0">
      <w:pPr>
        <w:ind w:left="180" w:firstLine="720"/>
      </w:pPr>
      <w:r w:rsidRPr="00E8158F">
        <w:t xml:space="preserve">Als Methode der kontrafaktischen Erklärungen haben wir uns für CARE nach Rasouli </w:t>
      </w:r>
      <w:r w:rsidRPr="00D703E0">
        <w:rPr>
          <w:highlight w:val="yellow"/>
        </w:rPr>
        <w:t>(Quelle)</w:t>
      </w:r>
      <w:r w:rsidRPr="00E8158F">
        <w:t xml:space="preserve"> entschieden. CARE ist ein Ansatz, welcher auf einer Paretooptimierung basiert, d.h es fließen verschiedene Kriterien bei der Suche nach einem geeigneten foil (der generierten, synthetischen kontrafaktischen Erklärungsinstanz) in die Optimeirung ein. Dabei können bis zu 7 Zielfunktionen in das Optimierungproblem Einfluss nehmen:</w:t>
      </w:r>
    </w:p>
    <w:p w14:paraId="0A89F254" w14:textId="40B7F1B7" w:rsidR="00D250AA" w:rsidRPr="00E8158F" w:rsidRDefault="00D250AA" w:rsidP="00D703E0">
      <w:pPr>
        <w:ind w:left="180" w:firstLine="720"/>
      </w:pPr>
      <w:r w:rsidRPr="00E8158F">
        <w:t xml:space="preserve">Fest verankert sind die Zielfunktionen "outcome","distance" und "sparsity", </w:t>
      </w:r>
      <w:proofErr w:type="gramStart"/>
      <w:r w:rsidRPr="00E8158F">
        <w:t>welche Teil</w:t>
      </w:r>
      <w:proofErr w:type="gramEnd"/>
      <w:r w:rsidRPr="00E8158F">
        <w:t xml:space="preserve"> des Moduls "validity" sind. Dieses Modul ist immer aktiv. Die Zielfunktion "outcome" achtet darauf, dass der Foil in der richtigen Zielklasse landet. "Distance" ist eine Zielfunktionen, die den Abstand zwischen Fact und Foil berechnet (Minimierungsproblem). </w:t>
      </w:r>
      <w:r w:rsidRPr="00E8158F">
        <w:lastRenderedPageBreak/>
        <w:t>"Sparsity" zählt die Anzahl an Attributen, die sich von Fact zu Foil unterscheiden (Minimierung).</w:t>
      </w:r>
    </w:p>
    <w:p w14:paraId="28F01A0F" w14:textId="5ABFA52A" w:rsidR="00D250AA" w:rsidRPr="00E8158F" w:rsidRDefault="00D250AA" w:rsidP="00D703E0">
      <w:pPr>
        <w:ind w:left="180" w:firstLine="720"/>
      </w:pPr>
      <w:r w:rsidRPr="00E8158F">
        <w:t>Neben dem "validity" Modul gibt es weitere Module, die aktiviert werden können (und somit in das Optimierungsproblem einfließen). "Soundness" ist ein Modul, bei dem durch die zwei Zielfunktionen "proximity" und „connectedness“ sichergestellt werden soll, dass der foil nahe an den Instanzen des Datensatzes liegt, d.h, dass es sich tendentiell um eine typische Instanz handelt und nicht einem Ausreißer entspricht. Des</w:t>
      </w:r>
      <w:r w:rsidR="00E129B7">
        <w:t xml:space="preserve"> W</w:t>
      </w:r>
      <w:r w:rsidRPr="00E8158F">
        <w:t>eiteren sollen die Änderungen von fact zu foil einem kohärenten, sinnvollen Pfad an Werten entlang gehen.</w:t>
      </w:r>
    </w:p>
    <w:p w14:paraId="6A27ABB8" w14:textId="2DC9FD9E" w:rsidR="00D250AA" w:rsidRPr="00E8158F" w:rsidRDefault="00D250AA" w:rsidP="00D703E0">
      <w:pPr>
        <w:ind w:left="180" w:firstLine="720"/>
      </w:pPr>
      <w:r w:rsidRPr="00E8158F">
        <w:t>Im dritten Modul „coherency“, welches aus der gleichnamigen Zielfunktion besteht. Hierbei soll durch Beachtung der Korrelationen zwischen den Variablen sichergestellt werden, dass die Änderungen zwischen Fact und Foil kohärent sind. Das vierte und letzte Modul, „actionability“ soll gewährleisten, dass die Änderungen aus Nutzersicht machbar sind. Hierbei kann man Restriktionen für Wertebereiche einzelner Variablen setzen, um sicherzustellen, dass die Änderungen auch machbar sind.</w:t>
      </w:r>
    </w:p>
    <w:p w14:paraId="39304390" w14:textId="77777777" w:rsidR="00D250AA" w:rsidRPr="00E8158F" w:rsidRDefault="00D250AA" w:rsidP="00D703E0">
      <w:pPr>
        <w:ind w:left="180" w:firstLine="720"/>
      </w:pPr>
    </w:p>
    <w:p w14:paraId="1475C6AF" w14:textId="59770992" w:rsidR="00D250AA" w:rsidRPr="00E8158F" w:rsidRDefault="009239AA" w:rsidP="00D703E0">
      <w:pPr>
        <w:ind w:left="180" w:firstLine="720"/>
      </w:pPr>
      <w:r w:rsidRPr="00E8158F">
        <w:t>Neben der</w:t>
      </w:r>
      <w:r w:rsidR="00D250AA" w:rsidRPr="00E8158F">
        <w:t xml:space="preserve"> vielschichtige</w:t>
      </w:r>
      <w:r w:rsidRPr="00E8158F">
        <w:t>n</w:t>
      </w:r>
      <w:r w:rsidR="00D250AA" w:rsidRPr="00E8158F">
        <w:t xml:space="preserve"> Beachtung verschiedener</w:t>
      </w:r>
      <w:r w:rsidRPr="00E8158F">
        <w:t xml:space="preserve"> Konstrukte, welche wichtig sind bei der Generierung von kontrafaktischen Erklärungen, hat uns des </w:t>
      </w:r>
      <w:r w:rsidR="0042374B" w:rsidRPr="00E8158F">
        <w:t>Weiteren</w:t>
      </w:r>
      <w:r w:rsidRPr="00E8158F">
        <w:t xml:space="preserve"> überzeugt, dass CARE einen gradienten-freien Optimierer verwendet. Diese haben den Vorteil, dass sie auf natürlichem Wege mit kategorischen Variablen arbeiten können. In unserem Use-Case haben wir einige davon (Occupation, Loan Type, etc.), weshalb wir dieses Kriterium als wichtig ansehen. Zusätzlich kann man CARE vorgeben, wie viele foils aus einem fact entstehen sollen. Das ist insofern vorteilhaft, dass es sein kann, da</w:t>
      </w:r>
      <w:r w:rsidR="0042374B">
        <w:t>s</w:t>
      </w:r>
      <w:r w:rsidRPr="00E8158F">
        <w:t xml:space="preserve">s wir zwar einen validen Foil haben (d.h in der richtigen Zielklasse), dieser aber nicht umsetzbar ist. Bei mehrern foils kann es hingegen schon eher sein, dass wir einen machbaren finden. </w:t>
      </w:r>
      <w:r w:rsidR="007400C1" w:rsidRPr="00E8158F">
        <w:t>D</w:t>
      </w:r>
      <w:r w:rsidRPr="00E8158F">
        <w:t>adurch</w:t>
      </w:r>
      <w:r w:rsidR="007400C1" w:rsidRPr="00E8158F">
        <w:t xml:space="preserve"> kann man</w:t>
      </w:r>
      <w:r w:rsidRPr="00E8158F">
        <w:t xml:space="preserve"> </w:t>
      </w:r>
      <w:r w:rsidR="007400C1" w:rsidRPr="00E8158F">
        <w:t>weitere</w:t>
      </w:r>
      <w:r w:rsidRPr="00E8158F">
        <w:t xml:space="preserve"> Einblicke in das </w:t>
      </w:r>
      <w:r w:rsidR="0042374B" w:rsidRPr="00E8158F">
        <w:t>AI-System</w:t>
      </w:r>
      <w:r w:rsidRPr="00E8158F">
        <w:t xml:space="preserve"> erhalten, da man anhand der verschiedenen Attributsänderungen zwischen den foils die </w:t>
      </w:r>
      <w:r w:rsidR="00E129B7" w:rsidRPr="00E8158F">
        <w:t>AI-Entscheidungsgrundlage</w:t>
      </w:r>
      <w:r w:rsidRPr="00E8158F">
        <w:t xml:space="preserve"> ablesen kann.</w:t>
      </w:r>
      <w:r w:rsidR="007400C1" w:rsidRPr="00E8158F">
        <w:t xml:space="preserve"> Final gilt noch zu erwähnen, dass CARE model-agnostisch ist, d.h wir können es unabhängig vom zugrundeliegenden </w:t>
      </w:r>
      <w:r w:rsidR="0042374B" w:rsidRPr="00E8158F">
        <w:t>AI-Modell</w:t>
      </w:r>
      <w:r w:rsidR="007400C1" w:rsidRPr="00E8158F">
        <w:t xml:space="preserve"> verwenden.</w:t>
      </w:r>
    </w:p>
    <w:p w14:paraId="5B607344" w14:textId="77777777" w:rsidR="009239AA" w:rsidRPr="00E8158F" w:rsidRDefault="009239AA" w:rsidP="00D703E0">
      <w:pPr>
        <w:ind w:left="180" w:firstLine="720"/>
      </w:pPr>
    </w:p>
    <w:p w14:paraId="1086C221" w14:textId="66C4B4AD" w:rsidR="002167D7" w:rsidRPr="00E8158F" w:rsidRDefault="009239AA" w:rsidP="00D703E0">
      <w:pPr>
        <w:ind w:left="180" w:firstLine="720"/>
      </w:pPr>
      <w:r w:rsidRPr="00E8158F">
        <w:t>Nachdem wir nun die Datenaufbereitung absolviert und den Random Forest trainiert haben, haben wir noch CARE an unseren Use Case angepasst.</w:t>
      </w:r>
      <w:r w:rsidR="002167D7" w:rsidRPr="00E8158F">
        <w:t xml:space="preserve"> Hierfür haben wir die Zieklassenzuweisung von CARE technisch angepasst. Im Originalansatz wird diejenige Klasse als Zielklasse verwendet, welche bei der Prognose des </w:t>
      </w:r>
      <w:r w:rsidR="00E129B7" w:rsidRPr="00E8158F">
        <w:t>AI-Mode</w:t>
      </w:r>
      <w:r w:rsidR="00E129B7">
        <w:t>l</w:t>
      </w:r>
      <w:r w:rsidR="00E129B7" w:rsidRPr="00E8158F">
        <w:t>ls</w:t>
      </w:r>
      <w:r w:rsidR="002167D7" w:rsidRPr="00E8158F">
        <w:t xml:space="preserve"> die 2.höchste Klassenwahrscheinlichkeitszurordnung annimmt. Für unsere Zwecke ist es aber sinnvoller, diese </w:t>
      </w:r>
      <w:r w:rsidR="00E129B7" w:rsidRPr="00E8158F">
        <w:t>Zuordnung</w:t>
      </w:r>
      <w:r w:rsidR="002167D7" w:rsidRPr="00E8158F">
        <w:t xml:space="preserve"> klar zu formulieren. So gelten folgende </w:t>
      </w:r>
      <w:r w:rsidR="00E129B7" w:rsidRPr="00E8158F">
        <w:t>Zuordnungen</w:t>
      </w:r>
      <w:r w:rsidR="002167D7" w:rsidRPr="00E8158F">
        <w:t xml:space="preserve"> für die Zieklasse: </w:t>
      </w:r>
      <w:r w:rsidR="00D62982" w:rsidRPr="00492F60">
        <w:br/>
      </w:r>
      <w:r w:rsidR="002167D7" w:rsidRPr="00492F60">
        <w:t xml:space="preserve">Fact = „Poor“ </w:t>
      </w:r>
      <w:r w:rsidR="002167D7" w:rsidRPr="00E8158F">
        <w:sym w:font="Wingdings" w:char="F0E0"/>
      </w:r>
      <w:r w:rsidR="002167D7" w:rsidRPr="00492F60">
        <w:t xml:space="preserve"> Foil = „Standard“, Fact = “Standard”</w:t>
      </w:r>
      <w:r w:rsidR="002167D7" w:rsidRPr="00E8158F">
        <w:sym w:font="Wingdings" w:char="F0E0"/>
      </w:r>
      <w:r w:rsidR="002167D7" w:rsidRPr="00492F60">
        <w:t xml:space="preserve"> Foil = “Good”, Fact = “Good” </w:t>
      </w:r>
      <w:r w:rsidR="002167D7" w:rsidRPr="00E8158F">
        <w:sym w:font="Wingdings" w:char="F0E0"/>
      </w:r>
      <w:r w:rsidR="002167D7" w:rsidRPr="00492F60">
        <w:t xml:space="preserve">Foil = “Standard”. </w:t>
      </w:r>
      <w:r w:rsidR="002167D7" w:rsidRPr="00E8158F">
        <w:t xml:space="preserve">Zusätzlich wurde ein “Probability Thresh” von 0.45 festgelegt. Der Foil muss </w:t>
      </w:r>
      <w:r w:rsidR="002167D7" w:rsidRPr="00E8158F">
        <w:lastRenderedPageBreak/>
        <w:t xml:space="preserve">mindestens diese Wahrscheinlichkeit vom zugrundeliegenden </w:t>
      </w:r>
      <w:proofErr w:type="gramStart"/>
      <w:r w:rsidR="002167D7" w:rsidRPr="00E8158F">
        <w:t>AI Modell</w:t>
      </w:r>
      <w:proofErr w:type="gramEnd"/>
      <w:r w:rsidR="002167D7" w:rsidRPr="00E8158F">
        <w:t xml:space="preserve"> in die Zielklasse erhalten. Um die Ergebnisse zu speichern, haben wir einen Loop implementiert, in welchem die Foils in einer pickle-Datei gespeichert werden. </w:t>
      </w:r>
    </w:p>
    <w:p w14:paraId="16F96966" w14:textId="350860BF" w:rsidR="002167D7" w:rsidRPr="00E8158F" w:rsidRDefault="002167D7" w:rsidP="00D703E0">
      <w:pPr>
        <w:ind w:left="180" w:firstLine="720"/>
      </w:pPr>
      <w:r w:rsidRPr="00E8158F">
        <w:t>Da es für unsere Zwecke sinnvoll ist, alle Module zu aktivieren, haben wir auch noch Restriktionen implementiert.</w:t>
      </w:r>
    </w:p>
    <w:p w14:paraId="69E17F0E" w14:textId="77777777" w:rsidR="00A6254A" w:rsidRPr="00480D43" w:rsidRDefault="00A6254A" w:rsidP="00D703E0"/>
    <w:p w14:paraId="01CD749C" w14:textId="7966DB1B" w:rsidR="00480D43" w:rsidRPr="007F0BD3" w:rsidRDefault="00480D43" w:rsidP="00480D43">
      <w:pPr>
        <w:pStyle w:val="berschrift2"/>
        <w:ind w:left="900"/>
        <w:rPr>
          <w:lang w:val="de-DE"/>
        </w:rPr>
      </w:pPr>
      <w:bookmarkStart w:id="73" w:name="_Toc138012717"/>
      <w:bookmarkStart w:id="74" w:name="_Toc137379832"/>
      <w:bookmarkStart w:id="75" w:name="_Toc138084723"/>
      <w:commentRangeStart w:id="76"/>
      <w:r w:rsidRPr="007F0BD3">
        <w:rPr>
          <w:lang w:val="de-DE"/>
        </w:rPr>
        <w:t>Auswahl XAI System mit Modifikationen (Restriktionen etc)</w:t>
      </w:r>
      <w:commentRangeEnd w:id="68"/>
      <w:r>
        <w:rPr>
          <w:rStyle w:val="Kommentarzeichen"/>
          <w:b w:val="0"/>
          <w:bCs w:val="0"/>
          <w:iCs w:val="0"/>
          <w:lang w:val="de-DE"/>
        </w:rPr>
        <w:commentReference w:id="68"/>
      </w:r>
      <w:bookmarkEnd w:id="73"/>
      <w:bookmarkEnd w:id="74"/>
      <w:commentRangeEnd w:id="76"/>
      <w:r w:rsidR="003B7FE1">
        <w:rPr>
          <w:rStyle w:val="Kommentarzeichen"/>
          <w:b w:val="0"/>
          <w:bCs w:val="0"/>
          <w:iCs w:val="0"/>
          <w:lang w:val="de-DE"/>
        </w:rPr>
        <w:commentReference w:id="76"/>
      </w:r>
      <w:bookmarkEnd w:id="75"/>
    </w:p>
    <w:p w14:paraId="26CCC04D" w14:textId="329D44B2" w:rsidR="007B3055" w:rsidRPr="00E8158F" w:rsidRDefault="003C53FC" w:rsidP="00C314EE">
      <w:pPr>
        <w:ind w:left="180" w:firstLine="720"/>
      </w:pPr>
      <w:r w:rsidRPr="00E8158F">
        <w:t xml:space="preserve">Um die </w:t>
      </w:r>
      <w:r w:rsidR="00C975AD" w:rsidRPr="00E8158F">
        <w:t xml:space="preserve">kontrafaktischen Erklärungen </w:t>
      </w:r>
      <w:r w:rsidRPr="00E8158F">
        <w:t xml:space="preserve">noch zu verbessern, </w:t>
      </w:r>
      <w:r w:rsidR="00713F76">
        <w:t>wurden</w:t>
      </w:r>
      <w:r w:rsidRPr="00E8158F">
        <w:t xml:space="preserve"> verschiedene Restri</w:t>
      </w:r>
      <w:r w:rsidR="00EC0578">
        <w:t>k</w:t>
      </w:r>
      <w:r w:rsidRPr="00E8158F">
        <w:t xml:space="preserve">tionen festgelegt. </w:t>
      </w:r>
      <w:r w:rsidR="007B3055" w:rsidRPr="00E8158F">
        <w:t xml:space="preserve">In der Realität lassen sich manche Attribute leichter anpassen als andere. Manche </w:t>
      </w:r>
      <w:r w:rsidR="00EC0578" w:rsidRPr="00E8158F">
        <w:t>Attribute</w:t>
      </w:r>
      <w:r w:rsidR="007B3055" w:rsidRPr="00E8158F">
        <w:t xml:space="preserve"> können von </w:t>
      </w:r>
      <w:proofErr w:type="gramStart"/>
      <w:r w:rsidR="007B3055" w:rsidRPr="00E8158F">
        <w:t>Kund</w:t>
      </w:r>
      <w:r w:rsidR="00FA7764">
        <w:t>Innen</w:t>
      </w:r>
      <w:r w:rsidR="007B3055" w:rsidRPr="00E8158F">
        <w:t xml:space="preserve"> überhaupt</w:t>
      </w:r>
      <w:proofErr w:type="gramEnd"/>
      <w:r w:rsidR="007B3055" w:rsidRPr="00E8158F">
        <w:t xml:space="preserve"> nicht geändert werden (</w:t>
      </w:r>
      <w:r w:rsidR="00BC7D99">
        <w:t>beispielsweise</w:t>
      </w:r>
      <w:r w:rsidR="00FA7764">
        <w:t>. das</w:t>
      </w:r>
      <w:r w:rsidR="007B3055" w:rsidRPr="00E8158F">
        <w:t xml:space="preserve"> Alter). Um ein möglichst konstruktives Ergebnis zu liefern, s</w:t>
      </w:r>
      <w:r w:rsidR="00F0006E" w:rsidRPr="00E8158F">
        <w:t>oll</w:t>
      </w:r>
      <w:r w:rsidR="007B3055" w:rsidRPr="00E8158F">
        <w:t>en die kontrafaktischen Erklärungen</w:t>
      </w:r>
      <w:r w:rsidR="00F0006E" w:rsidRPr="00E8158F">
        <w:t xml:space="preserve"> also beschränkt werden</w:t>
      </w:r>
      <w:r w:rsidR="007B3055" w:rsidRPr="00E8158F">
        <w:t xml:space="preserve">. </w:t>
      </w:r>
    </w:p>
    <w:p w14:paraId="7665FC06" w14:textId="734E0CD9" w:rsidR="00C314EE" w:rsidRPr="00E8158F" w:rsidRDefault="003C53FC" w:rsidP="00C314EE">
      <w:pPr>
        <w:ind w:left="180" w:firstLine="720"/>
      </w:pPr>
      <w:r w:rsidRPr="00E8158F">
        <w:t xml:space="preserve">Zunächst war es wichtig die einzelnen Attribute im Detail zu </w:t>
      </w:r>
      <w:r w:rsidR="00E8158F" w:rsidRPr="00E8158F">
        <w:t>verstehen,</w:t>
      </w:r>
      <w:r w:rsidRPr="00E8158F">
        <w:t xml:space="preserve"> um diese dann einschränken zu können. </w:t>
      </w:r>
      <w:r w:rsidR="00C314EE" w:rsidRPr="00E8158F">
        <w:t xml:space="preserve">Werden allerdings zu viele Attribute eingeschränkt, liefert der CARE-Algorithmus keine guten der kontrafaktischen Erklärungen mehr. Deshalb </w:t>
      </w:r>
      <w:r w:rsidR="00F773D1" w:rsidRPr="00E8158F">
        <w:t>empfiehlt es sich einen guten Mittelweg zwischen au</w:t>
      </w:r>
      <w:r w:rsidR="00EC0578">
        <w:t>s</w:t>
      </w:r>
      <w:r w:rsidR="00F773D1" w:rsidRPr="00E8158F">
        <w:t xml:space="preserve">reichender Freiheit und den </w:t>
      </w:r>
      <w:r w:rsidR="00C314EE" w:rsidRPr="00E8158F">
        <w:t xml:space="preserve">wichtigsten </w:t>
      </w:r>
      <w:r w:rsidR="00E8158F" w:rsidRPr="00E8158F">
        <w:t>Beschränkungen,</w:t>
      </w:r>
      <w:r w:rsidR="00C314EE" w:rsidRPr="00E8158F">
        <w:t xml:space="preserve"> die in der Realität zu </w:t>
      </w:r>
      <w:r w:rsidR="00EC0578" w:rsidRPr="00E8158F">
        <w:t>Geltung</w:t>
      </w:r>
      <w:r w:rsidR="00C314EE" w:rsidRPr="00E8158F">
        <w:t xml:space="preserve"> kommen </w:t>
      </w:r>
      <w:r w:rsidR="00F773D1" w:rsidRPr="00E8158F">
        <w:t>zu gehen</w:t>
      </w:r>
      <w:r w:rsidR="00C314EE" w:rsidRPr="00E8158F">
        <w:t xml:space="preserve">. </w:t>
      </w:r>
    </w:p>
    <w:p w14:paraId="11A7EC95" w14:textId="77777777" w:rsidR="00C314EE" w:rsidRPr="00E8158F" w:rsidRDefault="00C314EE" w:rsidP="00C314EE">
      <w:pPr>
        <w:ind w:left="180" w:firstLine="720"/>
      </w:pPr>
    </w:p>
    <w:p w14:paraId="167CE625" w14:textId="1008BED9" w:rsidR="00C314EE" w:rsidRPr="00E8158F" w:rsidRDefault="00F773D1" w:rsidP="00C314EE">
      <w:pPr>
        <w:ind w:left="180" w:firstLine="720"/>
      </w:pPr>
      <w:r w:rsidRPr="00E8158F">
        <w:t xml:space="preserve">Auf Basis dessen und </w:t>
      </w:r>
      <w:r w:rsidR="00D62982" w:rsidRPr="00E8158F">
        <w:t>durch Ausprobieren</w:t>
      </w:r>
      <w:r w:rsidRPr="00E8158F">
        <w:t xml:space="preserve"> von verschiedenen Möglichkeiten wurden f</w:t>
      </w:r>
      <w:r w:rsidR="00C314EE" w:rsidRPr="00E8158F">
        <w:t>olgende Restriktionen festgelegt:</w:t>
      </w:r>
    </w:p>
    <w:p w14:paraId="64C2D56C" w14:textId="77777777" w:rsidR="00C314EE" w:rsidRPr="00E8158F" w:rsidRDefault="00C314EE" w:rsidP="00C314EE">
      <w:pPr>
        <w:ind w:left="180" w:firstLine="720"/>
      </w:pPr>
    </w:p>
    <w:p w14:paraId="7375A70B" w14:textId="77777777" w:rsidR="00F14194" w:rsidRPr="004C6AD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CC7832"/>
          <w:sz w:val="20"/>
          <w:szCs w:val="20"/>
          <w:lang w:val="en-US" w:eastAsia="de-DE"/>
        </w:rPr>
      </w:pPr>
      <w:r w:rsidRPr="004C6ADF">
        <w:rPr>
          <w:rFonts w:ascii="Courier New" w:hAnsi="Courier New" w:cs="Courier New"/>
          <w:color w:val="A9B7C6"/>
          <w:sz w:val="20"/>
          <w:szCs w:val="20"/>
          <w:lang w:val="en-US" w:eastAsia="de-DE"/>
        </w:rPr>
        <w:t>constraints = {</w:t>
      </w:r>
      <w:r w:rsidRPr="004C6ADF">
        <w:rPr>
          <w:rFonts w:ascii="Courier New" w:hAnsi="Courier New" w:cs="Courier New"/>
          <w:color w:val="6A8759"/>
          <w:sz w:val="20"/>
          <w:szCs w:val="20"/>
          <w:lang w:val="en-US" w:eastAsia="de-DE"/>
        </w:rPr>
        <w:t>'Age'</w:t>
      </w:r>
      <w:r w:rsidRPr="004C6ADF">
        <w:rPr>
          <w:rFonts w:ascii="Courier New" w:hAnsi="Courier New" w:cs="Courier New"/>
          <w:color w:val="A9B7C6"/>
          <w:sz w:val="20"/>
          <w:szCs w:val="20"/>
          <w:lang w:val="en-US" w:eastAsia="de-DE"/>
        </w:rPr>
        <w:t>: (</w:t>
      </w:r>
      <w:r w:rsidRPr="004C6ADF">
        <w:rPr>
          <w:rFonts w:ascii="Courier New" w:hAnsi="Courier New" w:cs="Courier New"/>
          <w:color w:val="6A8759"/>
          <w:sz w:val="20"/>
          <w:szCs w:val="20"/>
          <w:lang w:val="en-US" w:eastAsia="de-DE"/>
        </w:rPr>
        <w:t>'fix'</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6897BB"/>
          <w:sz w:val="20"/>
          <w:szCs w:val="20"/>
          <w:lang w:val="en-US" w:eastAsia="de-DE"/>
        </w:rPr>
        <w:t>10</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808080"/>
          <w:sz w:val="20"/>
          <w:szCs w:val="20"/>
          <w:lang w:val="en-US" w:eastAsia="de-DE"/>
        </w:rPr>
        <w:br/>
        <w:t xml:space="preserve">               </w:t>
      </w:r>
      <w:r w:rsidRPr="004C6ADF">
        <w:rPr>
          <w:rFonts w:ascii="Courier New" w:hAnsi="Courier New" w:cs="Courier New"/>
          <w:color w:val="6A8759"/>
          <w:sz w:val="20"/>
          <w:szCs w:val="20"/>
          <w:lang w:val="en-US" w:eastAsia="de-DE"/>
        </w:rPr>
        <w:t>'Occupation'</w:t>
      </w:r>
      <w:r w:rsidRPr="004C6ADF">
        <w:rPr>
          <w:rFonts w:ascii="Courier New" w:hAnsi="Courier New" w:cs="Courier New"/>
          <w:color w:val="A9B7C6"/>
          <w:sz w:val="20"/>
          <w:szCs w:val="20"/>
          <w:lang w:val="en-US" w:eastAsia="de-DE"/>
        </w:rPr>
        <w:t>: (</w:t>
      </w:r>
      <w:r w:rsidRPr="004C6ADF">
        <w:rPr>
          <w:rFonts w:ascii="Courier New" w:hAnsi="Courier New" w:cs="Courier New"/>
          <w:color w:val="6A8759"/>
          <w:sz w:val="20"/>
          <w:szCs w:val="20"/>
          <w:lang w:val="en-US" w:eastAsia="de-DE"/>
        </w:rPr>
        <w:t>'fix'</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808080"/>
          <w:sz w:val="20"/>
          <w:szCs w:val="20"/>
          <w:lang w:val="en-US" w:eastAsia="de-DE"/>
        </w:rPr>
        <w:br/>
        <w:t xml:space="preserve">               </w:t>
      </w:r>
      <w:r w:rsidRPr="004C6ADF">
        <w:rPr>
          <w:rFonts w:ascii="Courier New" w:hAnsi="Courier New" w:cs="Courier New"/>
          <w:color w:val="6A8759"/>
          <w:sz w:val="20"/>
          <w:szCs w:val="20"/>
          <w:lang w:val="en-US" w:eastAsia="de-DE"/>
        </w:rPr>
        <w:t>'Annual_Income'</w:t>
      </w:r>
      <w:r w:rsidRPr="004C6ADF">
        <w:rPr>
          <w:rFonts w:ascii="Courier New" w:hAnsi="Courier New" w:cs="Courier New"/>
          <w:color w:val="A9B7C6"/>
          <w:sz w:val="20"/>
          <w:szCs w:val="20"/>
          <w:lang w:val="en-US" w:eastAsia="de-DE"/>
        </w:rPr>
        <w:t>: ([</w:t>
      </w:r>
      <w:r w:rsidRPr="004C6ADF">
        <w:rPr>
          <w:rFonts w:ascii="Courier New" w:hAnsi="Courier New" w:cs="Courier New"/>
          <w:color w:val="6897BB"/>
          <w:sz w:val="20"/>
          <w:szCs w:val="20"/>
          <w:lang w:val="en-US" w:eastAsia="de-DE"/>
        </w:rPr>
        <w:t>0</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A9B7C6"/>
          <w:sz w:val="20"/>
          <w:szCs w:val="20"/>
          <w:lang w:val="en-US" w:eastAsia="de-DE"/>
        </w:rPr>
        <w:t>x_</w:t>
      </w:r>
      <w:proofErr w:type="gramStart"/>
      <w:r w:rsidRPr="004C6ADF">
        <w:rPr>
          <w:rFonts w:ascii="Courier New" w:hAnsi="Courier New" w:cs="Courier New"/>
          <w:color w:val="A9B7C6"/>
          <w:sz w:val="20"/>
          <w:szCs w:val="20"/>
          <w:lang w:val="en-US" w:eastAsia="de-DE"/>
        </w:rPr>
        <w:t>org[</w:t>
      </w:r>
      <w:proofErr w:type="gramEnd"/>
      <w:r w:rsidRPr="004C6ADF">
        <w:rPr>
          <w:rFonts w:ascii="Courier New" w:hAnsi="Courier New" w:cs="Courier New"/>
          <w:color w:val="6897BB"/>
          <w:sz w:val="20"/>
          <w:szCs w:val="20"/>
          <w:lang w:val="en-US" w:eastAsia="de-DE"/>
        </w:rPr>
        <w:t>1</w:t>
      </w:r>
      <w:r w:rsidRPr="004C6ADF">
        <w:rPr>
          <w:rFonts w:ascii="Courier New" w:hAnsi="Courier New" w:cs="Courier New"/>
          <w:color w:val="A9B7C6"/>
          <w:sz w:val="20"/>
          <w:szCs w:val="20"/>
          <w:lang w:val="en-US" w:eastAsia="de-DE"/>
        </w:rPr>
        <w:t>]*</w:t>
      </w:r>
      <w:r w:rsidRPr="004C6ADF">
        <w:rPr>
          <w:rFonts w:ascii="Courier New" w:hAnsi="Courier New" w:cs="Courier New"/>
          <w:color w:val="6897BB"/>
          <w:sz w:val="20"/>
          <w:szCs w:val="20"/>
          <w:lang w:val="en-US" w:eastAsia="de-DE"/>
        </w:rPr>
        <w:t>1.5</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808080"/>
          <w:sz w:val="20"/>
          <w:szCs w:val="20"/>
          <w:lang w:val="en-US" w:eastAsia="de-DE"/>
        </w:rPr>
        <w:t xml:space="preserve"> </w:t>
      </w:r>
      <w:r w:rsidRPr="004C6ADF">
        <w:rPr>
          <w:rFonts w:ascii="Courier New" w:hAnsi="Courier New" w:cs="Courier New"/>
          <w:color w:val="808080"/>
          <w:sz w:val="20"/>
          <w:szCs w:val="20"/>
          <w:lang w:val="en-US" w:eastAsia="de-DE"/>
        </w:rPr>
        <w:br/>
        <w:t xml:space="preserve">               </w:t>
      </w:r>
      <w:r w:rsidRPr="004C6ADF">
        <w:rPr>
          <w:rFonts w:ascii="Courier New" w:hAnsi="Courier New" w:cs="Courier New"/>
          <w:color w:val="6A8759"/>
          <w:sz w:val="20"/>
          <w:szCs w:val="20"/>
          <w:lang w:val="en-US" w:eastAsia="de-DE"/>
        </w:rPr>
        <w:t>'Monthly_Inhand_Salary'</w:t>
      </w:r>
      <w:r w:rsidRPr="004C6ADF">
        <w:rPr>
          <w:rFonts w:ascii="Courier New" w:hAnsi="Courier New" w:cs="Courier New"/>
          <w:color w:val="A9B7C6"/>
          <w:sz w:val="20"/>
          <w:szCs w:val="20"/>
          <w:lang w:val="en-US" w:eastAsia="de-DE"/>
        </w:rPr>
        <w:t>: ([</w:t>
      </w:r>
      <w:r w:rsidRPr="004C6ADF">
        <w:rPr>
          <w:rFonts w:ascii="Courier New" w:hAnsi="Courier New" w:cs="Courier New"/>
          <w:color w:val="6897BB"/>
          <w:sz w:val="20"/>
          <w:szCs w:val="20"/>
          <w:lang w:val="en-US" w:eastAsia="de-DE"/>
        </w:rPr>
        <w:t>0</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A9B7C6"/>
          <w:sz w:val="20"/>
          <w:szCs w:val="20"/>
          <w:lang w:val="en-US" w:eastAsia="de-DE"/>
        </w:rPr>
        <w:t>x_org[</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6897BB"/>
          <w:sz w:val="20"/>
          <w:szCs w:val="20"/>
          <w:lang w:val="en-US" w:eastAsia="de-DE"/>
        </w:rPr>
        <w:t>1.5</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808080"/>
          <w:sz w:val="20"/>
          <w:szCs w:val="20"/>
          <w:lang w:val="en-US" w:eastAsia="de-DE"/>
        </w:rPr>
        <w:br/>
        <w:t xml:space="preserve">               </w:t>
      </w:r>
      <w:r w:rsidRPr="004C6ADF">
        <w:rPr>
          <w:rFonts w:ascii="Courier New" w:hAnsi="Courier New" w:cs="Courier New"/>
          <w:color w:val="6A8759"/>
          <w:sz w:val="20"/>
          <w:szCs w:val="20"/>
          <w:lang w:val="en-US" w:eastAsia="de-DE"/>
        </w:rPr>
        <w:t>'Interest_Rate'</w:t>
      </w:r>
      <w:r w:rsidRPr="004C6ADF">
        <w:rPr>
          <w:rFonts w:ascii="Courier New" w:hAnsi="Courier New" w:cs="Courier New"/>
          <w:color w:val="A9B7C6"/>
          <w:sz w:val="20"/>
          <w:szCs w:val="20"/>
          <w:lang w:val="en-US" w:eastAsia="de-DE"/>
        </w:rPr>
        <w:t>: (</w:t>
      </w:r>
      <w:r w:rsidRPr="004C6ADF">
        <w:rPr>
          <w:rFonts w:ascii="Courier New" w:hAnsi="Courier New" w:cs="Courier New"/>
          <w:color w:val="6A8759"/>
          <w:sz w:val="20"/>
          <w:szCs w:val="20"/>
          <w:lang w:val="en-US" w:eastAsia="de-DE"/>
        </w:rPr>
        <w:t>'fix'</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6897BB"/>
          <w:sz w:val="20"/>
          <w:szCs w:val="20"/>
          <w:lang w:val="en-US" w:eastAsia="de-DE"/>
        </w:rPr>
        <w:t>10</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 xml:space="preserve">,  </w:t>
      </w:r>
    </w:p>
    <w:p w14:paraId="304C31FD" w14:textId="77777777" w:rsidR="00F14194" w:rsidRPr="004C6AD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808080"/>
          <w:sz w:val="20"/>
          <w:szCs w:val="20"/>
          <w:lang w:val="en-US" w:eastAsia="de-DE"/>
        </w:rPr>
      </w:pPr>
      <w:r w:rsidRPr="004C6ADF">
        <w:rPr>
          <w:rFonts w:ascii="Courier New" w:hAnsi="Courier New" w:cs="Courier New"/>
          <w:color w:val="CC7832"/>
          <w:sz w:val="20"/>
          <w:szCs w:val="20"/>
          <w:lang w:val="en-US" w:eastAsia="de-DE"/>
        </w:rPr>
        <w:tab/>
      </w:r>
      <w:r w:rsidRPr="004C6ADF">
        <w:rPr>
          <w:rFonts w:ascii="Courier New" w:hAnsi="Courier New" w:cs="Courier New"/>
          <w:color w:val="808080"/>
          <w:sz w:val="20"/>
          <w:szCs w:val="20"/>
          <w:lang w:val="en-US" w:eastAsia="de-DE"/>
        </w:rPr>
        <w:t xml:space="preserve">       </w:t>
      </w:r>
      <w:r w:rsidRPr="004C6ADF">
        <w:rPr>
          <w:rFonts w:ascii="Courier New" w:hAnsi="Courier New" w:cs="Courier New"/>
          <w:color w:val="808080"/>
          <w:sz w:val="20"/>
          <w:szCs w:val="20"/>
          <w:lang w:val="en-US" w:eastAsia="de-DE"/>
        </w:rPr>
        <w:tab/>
      </w:r>
      <w:r w:rsidRPr="004C6ADF">
        <w:rPr>
          <w:rFonts w:ascii="Courier New" w:hAnsi="Courier New" w:cs="Courier New"/>
          <w:color w:val="6A8759"/>
          <w:sz w:val="20"/>
          <w:szCs w:val="20"/>
          <w:lang w:val="en-US" w:eastAsia="de-DE"/>
        </w:rPr>
        <w:t>'Outstanding_Debt'</w:t>
      </w:r>
      <w:r w:rsidRPr="004C6ADF">
        <w:rPr>
          <w:rFonts w:ascii="Courier New" w:hAnsi="Courier New" w:cs="Courier New"/>
          <w:color w:val="A9B7C6"/>
          <w:sz w:val="20"/>
          <w:szCs w:val="20"/>
          <w:lang w:val="en-US" w:eastAsia="de-DE"/>
        </w:rPr>
        <w:t>: ([</w:t>
      </w:r>
      <w:r w:rsidRPr="004C6ADF">
        <w:rPr>
          <w:rFonts w:ascii="Courier New" w:hAnsi="Courier New" w:cs="Courier New"/>
          <w:color w:val="6897BB"/>
          <w:sz w:val="20"/>
          <w:szCs w:val="20"/>
          <w:lang w:val="en-US" w:eastAsia="de-DE"/>
        </w:rPr>
        <w:t>0</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A9B7C6"/>
          <w:sz w:val="20"/>
          <w:szCs w:val="20"/>
          <w:lang w:val="en-US" w:eastAsia="de-DE"/>
        </w:rPr>
        <w:t>x_</w:t>
      </w:r>
      <w:proofErr w:type="gramStart"/>
      <w:r w:rsidRPr="004C6ADF">
        <w:rPr>
          <w:rFonts w:ascii="Courier New" w:hAnsi="Courier New" w:cs="Courier New"/>
          <w:color w:val="A9B7C6"/>
          <w:sz w:val="20"/>
          <w:szCs w:val="20"/>
          <w:lang w:val="en-US" w:eastAsia="de-DE"/>
        </w:rPr>
        <w:t>org[</w:t>
      </w:r>
      <w:proofErr w:type="gramEnd"/>
      <w:r w:rsidRPr="004C6ADF">
        <w:rPr>
          <w:rFonts w:ascii="Courier New" w:hAnsi="Courier New" w:cs="Courier New"/>
          <w:color w:val="6897BB"/>
          <w:sz w:val="20"/>
          <w:szCs w:val="20"/>
          <w:lang w:val="en-US" w:eastAsia="de-DE"/>
        </w:rPr>
        <w:t>11</w:t>
      </w:r>
      <w:r w:rsidRPr="004C6ADF">
        <w:rPr>
          <w:rFonts w:ascii="Courier New" w:hAnsi="Courier New" w:cs="Courier New"/>
          <w:color w:val="A9B7C6"/>
          <w:sz w:val="20"/>
          <w:szCs w:val="20"/>
          <w:lang w:val="en-US" w:eastAsia="de-DE"/>
        </w:rPr>
        <w:t>]*</w:t>
      </w:r>
      <w:r w:rsidRPr="004C6ADF">
        <w:rPr>
          <w:rFonts w:ascii="Courier New" w:hAnsi="Courier New" w:cs="Courier New"/>
          <w:color w:val="6897BB"/>
          <w:sz w:val="20"/>
          <w:szCs w:val="20"/>
          <w:lang w:val="en-US" w:eastAsia="de-DE"/>
        </w:rPr>
        <w:t>1.5</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p>
    <w:p w14:paraId="551EC75F" w14:textId="77777777" w:rsidR="00F14194" w:rsidRPr="004C6AD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CC7832"/>
          <w:sz w:val="20"/>
          <w:szCs w:val="20"/>
          <w:lang w:val="en-US" w:eastAsia="de-DE"/>
        </w:rPr>
      </w:pPr>
      <w:r w:rsidRPr="004C6ADF">
        <w:rPr>
          <w:rFonts w:ascii="Courier New" w:hAnsi="Courier New" w:cs="Courier New"/>
          <w:color w:val="808080"/>
          <w:sz w:val="20"/>
          <w:szCs w:val="20"/>
          <w:lang w:val="en-US" w:eastAsia="de-DE"/>
        </w:rPr>
        <w:t xml:space="preserve">               </w:t>
      </w:r>
      <w:r w:rsidRPr="004C6ADF">
        <w:rPr>
          <w:rFonts w:ascii="Courier New" w:hAnsi="Courier New" w:cs="Courier New"/>
          <w:color w:val="6A8759"/>
          <w:sz w:val="20"/>
          <w:szCs w:val="20"/>
          <w:lang w:val="en-US" w:eastAsia="de-DE"/>
        </w:rPr>
        <w:t>'Credit_History_Age'</w:t>
      </w:r>
      <w:r w:rsidRPr="004C6ADF">
        <w:rPr>
          <w:rFonts w:ascii="Courier New" w:hAnsi="Courier New" w:cs="Courier New"/>
          <w:color w:val="A9B7C6"/>
          <w:sz w:val="20"/>
          <w:szCs w:val="20"/>
          <w:lang w:val="en-US" w:eastAsia="de-DE"/>
        </w:rPr>
        <w:t>: (</w:t>
      </w:r>
      <w:r w:rsidRPr="004C6ADF">
        <w:rPr>
          <w:rFonts w:ascii="Courier New" w:hAnsi="Courier New" w:cs="Courier New"/>
          <w:color w:val="6A8759"/>
          <w:sz w:val="20"/>
          <w:szCs w:val="20"/>
          <w:lang w:val="en-US" w:eastAsia="de-DE"/>
        </w:rPr>
        <w:t>'fix'</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6897BB"/>
          <w:sz w:val="20"/>
          <w:szCs w:val="20"/>
          <w:lang w:val="en-US" w:eastAsia="de-DE"/>
        </w:rPr>
        <w:t>10</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p>
    <w:p w14:paraId="11A05C65" w14:textId="3A3D9760" w:rsidR="00F14194" w:rsidRPr="004C6AD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808080"/>
          <w:sz w:val="20"/>
          <w:szCs w:val="20"/>
          <w:lang w:val="en-US" w:eastAsia="de-DE"/>
        </w:rPr>
      </w:pPr>
      <w:r w:rsidRPr="004C6ADF">
        <w:rPr>
          <w:rFonts w:ascii="Courier New" w:hAnsi="Courier New" w:cs="Courier New"/>
          <w:color w:val="6A8759"/>
          <w:sz w:val="20"/>
          <w:szCs w:val="20"/>
          <w:lang w:val="en-US" w:eastAsia="de-DE"/>
        </w:rPr>
        <w:tab/>
      </w:r>
      <w:r w:rsidRPr="004C6ADF">
        <w:rPr>
          <w:rFonts w:ascii="Courier New" w:hAnsi="Courier New" w:cs="Courier New"/>
          <w:color w:val="6A8759"/>
          <w:sz w:val="20"/>
          <w:szCs w:val="20"/>
          <w:lang w:val="en-US" w:eastAsia="de-DE"/>
        </w:rPr>
        <w:tab/>
        <w:t>'Amount_invested_monthly'</w:t>
      </w:r>
      <w:r w:rsidRPr="004C6ADF">
        <w:rPr>
          <w:rFonts w:ascii="Courier New" w:hAnsi="Courier New" w:cs="Courier New"/>
          <w:color w:val="A9B7C6"/>
          <w:sz w:val="20"/>
          <w:szCs w:val="20"/>
          <w:lang w:val="en-US" w:eastAsia="de-DE"/>
        </w:rPr>
        <w:t>: ([</w:t>
      </w:r>
      <w:r w:rsidRPr="004C6ADF">
        <w:rPr>
          <w:rFonts w:ascii="Courier New" w:hAnsi="Courier New" w:cs="Courier New"/>
          <w:color w:val="6897BB"/>
          <w:sz w:val="20"/>
          <w:szCs w:val="20"/>
          <w:lang w:val="en-US" w:eastAsia="de-DE"/>
        </w:rPr>
        <w:t>0</w:t>
      </w:r>
      <w:r w:rsidRPr="004C6ADF">
        <w:rPr>
          <w:rFonts w:ascii="Courier New" w:hAnsi="Courier New" w:cs="Courier New"/>
          <w:color w:val="CC7832"/>
          <w:sz w:val="20"/>
          <w:szCs w:val="20"/>
          <w:lang w:val="en-US" w:eastAsia="de-DE"/>
        </w:rPr>
        <w:t xml:space="preserve">, </w:t>
      </w:r>
      <w:r w:rsidRPr="004C6ADF">
        <w:rPr>
          <w:rFonts w:ascii="Courier New" w:hAnsi="Courier New" w:cs="Courier New"/>
          <w:color w:val="A9B7C6"/>
          <w:sz w:val="20"/>
          <w:szCs w:val="20"/>
          <w:lang w:val="en-US" w:eastAsia="de-DE"/>
        </w:rPr>
        <w:t>x_</w:t>
      </w:r>
      <w:proofErr w:type="gramStart"/>
      <w:r w:rsidRPr="004C6ADF">
        <w:rPr>
          <w:rFonts w:ascii="Courier New" w:hAnsi="Courier New" w:cs="Courier New"/>
          <w:color w:val="A9B7C6"/>
          <w:sz w:val="20"/>
          <w:szCs w:val="20"/>
          <w:lang w:val="en-US" w:eastAsia="de-DE"/>
        </w:rPr>
        <w:t>org[</w:t>
      </w:r>
      <w:proofErr w:type="gramEnd"/>
      <w:r w:rsidRPr="004C6ADF">
        <w:rPr>
          <w:rFonts w:ascii="Courier New" w:hAnsi="Courier New" w:cs="Courier New"/>
          <w:color w:val="6897BB"/>
          <w:sz w:val="20"/>
          <w:szCs w:val="20"/>
          <w:lang w:val="en-US" w:eastAsia="de-DE"/>
        </w:rPr>
        <w:t>14</w:t>
      </w:r>
      <w:r w:rsidRPr="004C6ADF">
        <w:rPr>
          <w:rFonts w:ascii="Courier New" w:hAnsi="Courier New" w:cs="Courier New"/>
          <w:color w:val="A9B7C6"/>
          <w:sz w:val="20"/>
          <w:szCs w:val="20"/>
          <w:lang w:val="en-US" w:eastAsia="de-DE"/>
        </w:rPr>
        <w:t>]*</w:t>
      </w:r>
      <w:r w:rsidRPr="004C6ADF">
        <w:rPr>
          <w:rFonts w:ascii="Courier New" w:hAnsi="Courier New" w:cs="Courier New"/>
          <w:color w:val="6897BB"/>
          <w:sz w:val="20"/>
          <w:szCs w:val="20"/>
          <w:lang w:val="en-US" w:eastAsia="de-DE"/>
        </w:rPr>
        <w:t>5</w:t>
      </w:r>
      <w:r w:rsidRPr="004C6ADF">
        <w:rPr>
          <w:rFonts w:ascii="Courier New" w:hAnsi="Courier New" w:cs="Courier New"/>
          <w:color w:val="A9B7C6"/>
          <w:sz w:val="20"/>
          <w:szCs w:val="20"/>
          <w:lang w:val="en-US" w:eastAsia="de-DE"/>
        </w:rPr>
        <w:t>]</w:t>
      </w:r>
      <w:r w:rsidRPr="004C6ADF">
        <w:rPr>
          <w:rFonts w:ascii="Courier New" w:hAnsi="Courier New" w:cs="Courier New"/>
          <w:color w:val="CC7832"/>
          <w:sz w:val="20"/>
          <w:szCs w:val="20"/>
          <w:lang w:val="en-US" w:eastAsia="de-DE"/>
        </w:rPr>
        <w:t>,</w:t>
      </w:r>
      <w:r w:rsidRPr="004C6ADF">
        <w:rPr>
          <w:rFonts w:ascii="Courier New" w:hAnsi="Courier New" w:cs="Courier New"/>
          <w:color w:val="6897BB"/>
          <w:sz w:val="20"/>
          <w:szCs w:val="20"/>
          <w:lang w:val="en-US" w:eastAsia="de-DE"/>
        </w:rPr>
        <w:t>2</w:t>
      </w:r>
      <w:r w:rsidRPr="004C6ADF">
        <w:rPr>
          <w:rFonts w:ascii="Courier New" w:hAnsi="Courier New" w:cs="Courier New"/>
          <w:color w:val="A9B7C6"/>
          <w:sz w:val="20"/>
          <w:szCs w:val="20"/>
          <w:lang w:val="en-US" w:eastAsia="de-DE"/>
        </w:rPr>
        <w:t xml:space="preserve">)  </w:t>
      </w:r>
    </w:p>
    <w:p w14:paraId="1EF4E8A9" w14:textId="3C12A005" w:rsidR="00F14194" w:rsidRPr="00F14194"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CC7832"/>
          <w:sz w:val="20"/>
          <w:szCs w:val="20"/>
          <w:lang w:eastAsia="de-DE"/>
        </w:rPr>
      </w:pPr>
      <w:r w:rsidRPr="004C6ADF">
        <w:rPr>
          <w:rFonts w:ascii="Courier New" w:hAnsi="Courier New" w:cs="Courier New"/>
          <w:color w:val="808080"/>
          <w:sz w:val="20"/>
          <w:szCs w:val="20"/>
          <w:lang w:val="en-US" w:eastAsia="de-DE"/>
        </w:rPr>
        <w:tab/>
      </w:r>
      <w:r w:rsidRPr="004C6ADF">
        <w:rPr>
          <w:rFonts w:ascii="Courier New" w:hAnsi="Courier New" w:cs="Courier New"/>
          <w:color w:val="808080"/>
          <w:sz w:val="20"/>
          <w:szCs w:val="20"/>
          <w:lang w:val="en-US" w:eastAsia="de-DE"/>
        </w:rPr>
        <w:tab/>
      </w:r>
      <w:r w:rsidRPr="00E8158F">
        <w:rPr>
          <w:rFonts w:ascii="Courier New" w:hAnsi="Courier New" w:cs="Courier New"/>
          <w:color w:val="808080"/>
          <w:sz w:val="20"/>
          <w:szCs w:val="20"/>
          <w:lang w:eastAsia="de-DE"/>
        </w:rPr>
        <w:t>}</w:t>
      </w:r>
    </w:p>
    <w:p w14:paraId="271D1F2F" w14:textId="77777777" w:rsidR="00C314EE" w:rsidRPr="00E8158F" w:rsidRDefault="00C314EE" w:rsidP="00C314EE">
      <w:pPr>
        <w:ind w:left="180" w:firstLine="720"/>
      </w:pPr>
    </w:p>
    <w:p w14:paraId="653AF548" w14:textId="699B6937" w:rsidR="00C314EE" w:rsidRPr="00E8158F" w:rsidRDefault="00F773D1" w:rsidP="00F773D1">
      <w:r w:rsidRPr="00E8158F">
        <w:t xml:space="preserve">Das Alter </w:t>
      </w:r>
      <w:r w:rsidR="00692FED" w:rsidRPr="00E8158F">
        <w:t xml:space="preserve">und der Beruf sind </w:t>
      </w:r>
      <w:r w:rsidR="00922EA6" w:rsidRPr="00E8158F">
        <w:t>Attribute,</w:t>
      </w:r>
      <w:r w:rsidR="00692FED" w:rsidRPr="00E8158F">
        <w:t xml:space="preserve"> die vo</w:t>
      </w:r>
      <w:r w:rsidR="00922EA6">
        <w:t>n</w:t>
      </w:r>
      <w:r w:rsidR="00692FED" w:rsidRPr="00E8158F">
        <w:t xml:space="preserve"> Kund</w:t>
      </w:r>
      <w:r w:rsidR="00922EA6">
        <w:t>Innen</w:t>
      </w:r>
      <w:r w:rsidR="00692FED" w:rsidRPr="00E8158F">
        <w:t xml:space="preserve"> nur schwer geändert werden können. Die Zahlen stehen dabei für die Wichtigkeit dieser Fixierung. Da das </w:t>
      </w:r>
      <w:proofErr w:type="gramStart"/>
      <w:r w:rsidR="00692FED" w:rsidRPr="00E8158F">
        <w:t>Alter überhaupt</w:t>
      </w:r>
      <w:proofErr w:type="gramEnd"/>
      <w:r w:rsidR="00692FED" w:rsidRPr="00E8158F">
        <w:t xml:space="preserve"> nicht geändert werden kann, der Beruf jedoch mit viel Aufwand (</w:t>
      </w:r>
      <w:r w:rsidR="00BF4954">
        <w:t>beispielsweise</w:t>
      </w:r>
      <w:r w:rsidR="00692FED" w:rsidRPr="00E8158F">
        <w:t xml:space="preserve"> </w:t>
      </w:r>
      <w:r w:rsidR="00EC0578">
        <w:t>e</w:t>
      </w:r>
      <w:r w:rsidR="00692FED" w:rsidRPr="00E8158F">
        <w:t xml:space="preserve">iner </w:t>
      </w:r>
      <w:r w:rsidR="00EC0578" w:rsidRPr="00E8158F">
        <w:t>Umschulung</w:t>
      </w:r>
      <w:r w:rsidR="00692FED" w:rsidRPr="00E8158F">
        <w:t>)</w:t>
      </w:r>
      <w:r w:rsidR="00922EA6">
        <w:t>,</w:t>
      </w:r>
      <w:r w:rsidR="00692FED" w:rsidRPr="00E8158F">
        <w:t xml:space="preserve"> </w:t>
      </w:r>
      <w:r w:rsidR="00581534" w:rsidRPr="00E8158F">
        <w:t>wird die Rest</w:t>
      </w:r>
      <w:r w:rsidR="00EC0578">
        <w:t>r</w:t>
      </w:r>
      <w:r w:rsidR="00581534" w:rsidRPr="00E8158F">
        <w:t>ikti</w:t>
      </w:r>
      <w:r w:rsidR="00EC0578">
        <w:t>o</w:t>
      </w:r>
      <w:r w:rsidR="00581534" w:rsidRPr="00E8158F">
        <w:t xml:space="preserve">n des Alters mit einem hohen Strafterm ausgestattet, während </w:t>
      </w:r>
      <w:r w:rsidR="00325C3C" w:rsidRPr="00E8158F">
        <w:t xml:space="preserve">das Attribut </w:t>
      </w:r>
      <w:r w:rsidR="00325C3C" w:rsidRPr="00922EA6">
        <w:t>Beruf</w:t>
      </w:r>
      <w:r w:rsidR="00325C3C" w:rsidRPr="00E8158F">
        <w:t xml:space="preserve"> nur einen geringen Strafterm verpasst bekommt. Die </w:t>
      </w:r>
      <w:r w:rsidR="00325C3C" w:rsidRPr="00D703E0">
        <w:rPr>
          <w:highlight w:val="yellow"/>
        </w:rPr>
        <w:t>Interest Rate</w:t>
      </w:r>
      <w:r w:rsidR="00325C3C" w:rsidRPr="00E8158F">
        <w:t xml:space="preserve"> und die </w:t>
      </w:r>
      <w:r w:rsidR="00325C3C" w:rsidRPr="00D703E0">
        <w:rPr>
          <w:highlight w:val="yellow"/>
        </w:rPr>
        <w:t>Credit History</w:t>
      </w:r>
      <w:r w:rsidR="00325C3C" w:rsidRPr="00E8158F">
        <w:t xml:space="preserve"> </w:t>
      </w:r>
      <w:r w:rsidR="0064312F" w:rsidRPr="00E8158F">
        <w:t xml:space="preserve">sind </w:t>
      </w:r>
      <w:r w:rsidR="00E8158F" w:rsidRPr="00E8158F">
        <w:t>Attribute,</w:t>
      </w:r>
      <w:r w:rsidR="0064312F" w:rsidRPr="00E8158F">
        <w:t xml:space="preserve"> die durch vergangenes Verhalten </w:t>
      </w:r>
      <w:r w:rsidR="00EC0578" w:rsidRPr="00E8158F">
        <w:t>festgelegt</w:t>
      </w:r>
      <w:r w:rsidR="0064312F" w:rsidRPr="00E8158F">
        <w:t xml:space="preserve"> wurden und somit ebenso nicht verändert werden können. Deshalb erhalten auch diese zwei Attribute den Strafterm 10. Das jährl</w:t>
      </w:r>
      <w:r w:rsidR="002F25E7" w:rsidRPr="00E8158F">
        <w:t xml:space="preserve">iche und monatliche </w:t>
      </w:r>
      <w:r w:rsidR="0064312F" w:rsidRPr="00E8158F">
        <w:t xml:space="preserve">Einkommen, </w:t>
      </w:r>
      <w:r w:rsidR="002F25E7" w:rsidRPr="00E8158F">
        <w:t xml:space="preserve">die ausstehenden Schulden sowie der Betrag an investiertem Vermögen können zwar geändert werden, in der Realität ist dies </w:t>
      </w:r>
      <w:r w:rsidR="002F25E7" w:rsidRPr="00E8158F">
        <w:lastRenderedPageBreak/>
        <w:t xml:space="preserve">jedoch meistens nur zu einem gewissem Prozentsatz möglich. Deshalb wird festgelegt, dass diese </w:t>
      </w:r>
      <w:r w:rsidR="00EC0578" w:rsidRPr="00E8158F">
        <w:t>Attribute</w:t>
      </w:r>
      <w:r w:rsidR="002F25E7" w:rsidRPr="00E8158F">
        <w:t xml:space="preserve"> sich jeweils nur um maximal 50% erhöhen dürfen. Außerdem wird durch den Strafterm zwei ebenfalls berücksichtigt, dass es einen gewissen Aufwand </w:t>
      </w:r>
      <w:r w:rsidR="00E8158F" w:rsidRPr="00E8158F">
        <w:t>benötigt,</w:t>
      </w:r>
      <w:r w:rsidR="002F25E7" w:rsidRPr="00E8158F">
        <w:t xml:space="preserve"> um diese Attribute zu verändern. </w:t>
      </w:r>
    </w:p>
    <w:p w14:paraId="10208EFC" w14:textId="77777777" w:rsidR="00F0006E" w:rsidRPr="00E8158F" w:rsidRDefault="00F0006E" w:rsidP="00F773D1"/>
    <w:p w14:paraId="37CC94D0" w14:textId="40BAF2AD" w:rsidR="00480D43" w:rsidRPr="00D703E0" w:rsidRDefault="002F25E7" w:rsidP="00480D43">
      <w:r w:rsidRPr="00E8158F">
        <w:t>Es hat sich gez</w:t>
      </w:r>
      <w:r w:rsidR="00C975AD" w:rsidRPr="00E8158F">
        <w:t xml:space="preserve">eigt, dass diese Restriktionen den </w:t>
      </w:r>
      <w:r w:rsidR="00E8158F" w:rsidRPr="00E8158F">
        <w:t>CARE-Algorithmus</w:t>
      </w:r>
      <w:r w:rsidR="00C975AD" w:rsidRPr="00E8158F">
        <w:t xml:space="preserve"> genug einschränken, dass sinnvolle kontrafaktischen Erklärungen entstehen</w:t>
      </w:r>
      <w:r w:rsidR="00771762" w:rsidRPr="00E8158F">
        <w:t xml:space="preserve">. Bei weiteren, in der </w:t>
      </w:r>
      <w:r w:rsidR="00EC0578" w:rsidRPr="00E8158F">
        <w:t>Realität</w:t>
      </w:r>
      <w:r w:rsidR="00771762" w:rsidRPr="00E8158F">
        <w:t xml:space="preserve"> sicher auch sinnvollen Einschränkungen, ist der Algorithmus zu sehr limitiert und liefert keine guten Erklärungen mehr. Deshalb ist es aus Kundenperspektive am sinnvollsten sich hier auf die wichtigsten Attribute zu beschränken. </w:t>
      </w:r>
    </w:p>
    <w:p w14:paraId="0DDBBADD" w14:textId="77777777" w:rsidR="002F25E7" w:rsidRPr="00E8158F" w:rsidRDefault="002F25E7" w:rsidP="00480D43"/>
    <w:p w14:paraId="2A6F21B3" w14:textId="77777777" w:rsidR="002F25E7" w:rsidRPr="00E8158F" w:rsidRDefault="002F25E7" w:rsidP="00480D43"/>
    <w:p w14:paraId="6B7E38B7" w14:textId="574048C6" w:rsidR="00480D43" w:rsidRDefault="00480D43" w:rsidP="00480D43">
      <w:pPr>
        <w:pStyle w:val="berschrift2"/>
        <w:ind w:left="900"/>
        <w:rPr>
          <w:lang w:val="de-DE"/>
        </w:rPr>
      </w:pPr>
      <w:bookmarkStart w:id="77" w:name="_Toc138012718"/>
      <w:bookmarkStart w:id="78" w:name="_Toc137379833"/>
      <w:bookmarkStart w:id="79" w:name="_Toc138084724"/>
      <w:r>
        <w:rPr>
          <w:lang w:val="de-DE"/>
        </w:rPr>
        <w:t>Auswertung</w:t>
      </w:r>
      <w:bookmarkEnd w:id="77"/>
      <w:bookmarkEnd w:id="78"/>
      <w:bookmarkEnd w:id="79"/>
    </w:p>
    <w:p w14:paraId="3F186D7D" w14:textId="4E98DAC2" w:rsidR="00A6254A" w:rsidRDefault="00A6254A" w:rsidP="00A6254A">
      <w:pPr>
        <w:ind w:left="900"/>
      </w:pPr>
      <w:r>
        <w:t xml:space="preserve">@ </w:t>
      </w:r>
      <w:r w:rsidR="00E8231D">
        <w:t>Simon</w:t>
      </w:r>
    </w:p>
    <w:p w14:paraId="6AA57DFD" w14:textId="69737C57" w:rsidR="00A6254A" w:rsidRPr="00E8231D" w:rsidRDefault="00A6254A" w:rsidP="00A6254A">
      <w:pPr>
        <w:ind w:left="900"/>
      </w:pPr>
      <w:r w:rsidRPr="00E8231D">
        <w:t xml:space="preserve">- 1/ 2 richtig </w:t>
      </w:r>
      <w:proofErr w:type="gramStart"/>
      <w:r w:rsidRPr="00E8231D">
        <w:t xml:space="preserve">gute </w:t>
      </w:r>
      <w:r w:rsidR="00E8231D" w:rsidRPr="00E8231D">
        <w:t xml:space="preserve"> /</w:t>
      </w:r>
      <w:proofErr w:type="gramEnd"/>
      <w:r w:rsidR="00E8231D" w:rsidRPr="00E8231D">
        <w:t xml:space="preserve"> richtig schlechte </w:t>
      </w:r>
      <w:r w:rsidRPr="00E8231D">
        <w:t xml:space="preserve">Counterfactual </w:t>
      </w:r>
    </w:p>
    <w:p w14:paraId="07A4C577" w14:textId="3D1B853A" w:rsidR="00E8231D" w:rsidRPr="00D703E0" w:rsidRDefault="00E8231D" w:rsidP="00A6254A">
      <w:pPr>
        <w:ind w:left="900"/>
      </w:pPr>
      <w:r w:rsidRPr="00D703E0">
        <w:t xml:space="preserve">- limitieren </w:t>
      </w:r>
    </w:p>
    <w:p w14:paraId="2BE0C498" w14:textId="6CA2D60D" w:rsidR="00E8231D" w:rsidRPr="00D703E0" w:rsidRDefault="00E8231D" w:rsidP="00A6254A">
      <w:pPr>
        <w:ind w:left="900"/>
      </w:pPr>
      <w:r w:rsidRPr="00D703E0">
        <w:t xml:space="preserve">- nicht immer gute Counterfactuals </w:t>
      </w:r>
    </w:p>
    <w:p w14:paraId="1263345C" w14:textId="77777777" w:rsidR="00E8231D" w:rsidRPr="00D703E0" w:rsidRDefault="00E8231D" w:rsidP="00A6254A">
      <w:pPr>
        <w:ind w:left="900"/>
      </w:pPr>
    </w:p>
    <w:p w14:paraId="5D279616" w14:textId="77777777" w:rsidR="00E8231D" w:rsidRPr="00D703E0" w:rsidRDefault="00E8231D" w:rsidP="00A6254A">
      <w:pPr>
        <w:ind w:left="900"/>
      </w:pPr>
    </w:p>
    <w:p w14:paraId="1DDF451B" w14:textId="77777777" w:rsidR="00E8231D" w:rsidRPr="00D703E0" w:rsidRDefault="00E8231D" w:rsidP="00A6254A">
      <w:pPr>
        <w:ind w:left="900"/>
      </w:pPr>
    </w:p>
    <w:p w14:paraId="235A69E9" w14:textId="482C2DDC" w:rsidR="00A6254A" w:rsidRDefault="00A6254A" w:rsidP="00A6254A">
      <w:pPr>
        <w:ind w:left="900"/>
      </w:pPr>
      <w:r w:rsidRPr="00A6254A">
        <w:t xml:space="preserve">- Matthias / Obi bzw. Lars </w:t>
      </w:r>
      <w:r w:rsidRPr="00D703E0">
        <w:sym w:font="Wingdings" w:char="F0E0"/>
      </w:r>
      <w:r w:rsidRPr="00A6254A">
        <w:t xml:space="preserve"> synthetischer Date</w:t>
      </w:r>
      <w:r>
        <w:t>n</w:t>
      </w:r>
      <w:r w:rsidRPr="00A6254A">
        <w:tab/>
      </w:r>
    </w:p>
    <w:p w14:paraId="2501F264" w14:textId="77777777" w:rsidR="00A6254A" w:rsidRPr="00A6254A" w:rsidRDefault="00A6254A" w:rsidP="00A6254A">
      <w:pPr>
        <w:ind w:left="900"/>
      </w:pPr>
    </w:p>
    <w:p w14:paraId="196709C0" w14:textId="77777777" w:rsidR="007F0BD3" w:rsidRDefault="007F0BD3">
      <w:pPr>
        <w:rPr>
          <w:b/>
          <w:bCs/>
          <w:kern w:val="32"/>
          <w:sz w:val="28"/>
        </w:rPr>
      </w:pPr>
      <w:r>
        <w:br w:type="page"/>
      </w:r>
    </w:p>
    <w:p w14:paraId="1B2672DF" w14:textId="7B341DC5" w:rsidR="00303A6A" w:rsidRDefault="00480D43" w:rsidP="00480D43">
      <w:pPr>
        <w:pStyle w:val="berschrift1"/>
        <w:ind w:left="540" w:hanging="540"/>
      </w:pPr>
      <w:bookmarkStart w:id="80" w:name="_Toc138012719"/>
      <w:bookmarkStart w:id="81" w:name="_Toc137379834"/>
      <w:bookmarkStart w:id="82" w:name="_Toc138084725"/>
      <w:r>
        <w:lastRenderedPageBreak/>
        <w:t>Diskussion</w:t>
      </w:r>
      <w:bookmarkEnd w:id="80"/>
      <w:bookmarkEnd w:id="81"/>
      <w:bookmarkEnd w:id="82"/>
    </w:p>
    <w:p w14:paraId="76C2B175" w14:textId="5BB81EC7" w:rsidR="00A6254A" w:rsidRPr="00A6254A" w:rsidRDefault="00A6254A" w:rsidP="00A6254A">
      <w:pPr>
        <w:ind w:firstLine="540"/>
      </w:pPr>
      <w:r>
        <w:t xml:space="preserve">@ </w:t>
      </w:r>
      <w:del w:id="83" w:author="Hannah Knehr" w:date="2023-06-19T16:56:00Z">
        <w:r w:rsidDel="00673ADB">
          <w:delText xml:space="preserve">Denise / Hannah </w:delText>
        </w:r>
      </w:del>
      <w:r>
        <w:t>/ Simon</w:t>
      </w:r>
    </w:p>
    <w:p w14:paraId="125CEBAD" w14:textId="6C86542B" w:rsidR="00A6254A" w:rsidRDefault="00A6254A" w:rsidP="00A6254A">
      <w:pPr>
        <w:pStyle w:val="Listenabsatz"/>
        <w:numPr>
          <w:ilvl w:val="0"/>
          <w:numId w:val="3"/>
        </w:numPr>
      </w:pPr>
      <w:r>
        <w:t>Faktenbasiert noch keine Interpretation</w:t>
      </w:r>
    </w:p>
    <w:p w14:paraId="620D24EE" w14:textId="65CCE1AA" w:rsidR="00E8231D" w:rsidRDefault="00E8231D" w:rsidP="00A6254A">
      <w:pPr>
        <w:pStyle w:val="Listenabsatz"/>
        <w:numPr>
          <w:ilvl w:val="0"/>
          <w:numId w:val="3"/>
        </w:numPr>
      </w:pPr>
      <w:r>
        <w:t xml:space="preserve">Findet manchmal sehr gut / nicht immer </w:t>
      </w:r>
    </w:p>
    <w:p w14:paraId="3EC1B273" w14:textId="16CF426D" w:rsidR="00A6254A" w:rsidRDefault="00A6254A" w:rsidP="00A6254A">
      <w:pPr>
        <w:pStyle w:val="Listenabsatz"/>
        <w:numPr>
          <w:ilvl w:val="0"/>
          <w:numId w:val="3"/>
        </w:numPr>
      </w:pPr>
      <w:r>
        <w:t>Laufzeit</w:t>
      </w:r>
    </w:p>
    <w:p w14:paraId="7097485A" w14:textId="753B20A3" w:rsidR="00A6254A" w:rsidRDefault="00A6254A" w:rsidP="00A6254A">
      <w:pPr>
        <w:pStyle w:val="Listenabsatz"/>
        <w:numPr>
          <w:ilvl w:val="0"/>
          <w:numId w:val="3"/>
        </w:numPr>
      </w:pPr>
      <w:r>
        <w:t>Accuracy</w:t>
      </w:r>
    </w:p>
    <w:p w14:paraId="51F7C28A" w14:textId="5DBF0E86" w:rsidR="00A6254A" w:rsidRDefault="00A6254A" w:rsidP="00A6254A">
      <w:pPr>
        <w:pStyle w:val="Listenabsatz"/>
        <w:numPr>
          <w:ilvl w:val="0"/>
          <w:numId w:val="3"/>
        </w:numPr>
      </w:pPr>
      <w:r>
        <w:t>Nicht immer optimal (Wegargumentieren)</w:t>
      </w:r>
    </w:p>
    <w:p w14:paraId="3912DF95" w14:textId="3A8BEFE7" w:rsidR="00A6254A" w:rsidRDefault="00A6254A" w:rsidP="00A6254A">
      <w:pPr>
        <w:pStyle w:val="Listenabsatz"/>
        <w:numPr>
          <w:ilvl w:val="0"/>
          <w:numId w:val="3"/>
        </w:numPr>
      </w:pPr>
      <w:r>
        <w:t>Kategorische Variablen, Binärsystem</w:t>
      </w:r>
    </w:p>
    <w:p w14:paraId="57E261D3" w14:textId="6752302A" w:rsidR="00A6254A" w:rsidRDefault="00A6254A" w:rsidP="00A6254A">
      <w:pPr>
        <w:pStyle w:val="Listenabsatz"/>
        <w:numPr>
          <w:ilvl w:val="0"/>
          <w:numId w:val="3"/>
        </w:numPr>
      </w:pPr>
      <w:r>
        <w:t>Vorteile nochmal betonen</w:t>
      </w:r>
    </w:p>
    <w:p w14:paraId="3CCAD0A9" w14:textId="7D14F4D2" w:rsidR="00E8231D" w:rsidRDefault="00E8231D" w:rsidP="00A6254A">
      <w:pPr>
        <w:pStyle w:val="Listenabsatz"/>
        <w:numPr>
          <w:ilvl w:val="0"/>
          <w:numId w:val="3"/>
        </w:numPr>
      </w:pPr>
      <w:r>
        <w:t xml:space="preserve">Wie passt es zum Use Case </w:t>
      </w:r>
    </w:p>
    <w:p w14:paraId="5F33DFE0" w14:textId="77777777" w:rsidR="007F0BD3" w:rsidRDefault="007F0BD3">
      <w:pPr>
        <w:rPr>
          <w:b/>
          <w:bCs/>
          <w:kern w:val="32"/>
          <w:sz w:val="28"/>
        </w:rPr>
      </w:pPr>
      <w:r>
        <w:br w:type="page"/>
      </w:r>
    </w:p>
    <w:p w14:paraId="11CA1727" w14:textId="20EDD5E8" w:rsidR="00A6254A" w:rsidRDefault="00A6254A" w:rsidP="00A6254A">
      <w:pPr>
        <w:pStyle w:val="berschrift1"/>
        <w:ind w:left="540" w:hanging="540"/>
      </w:pPr>
      <w:bookmarkStart w:id="84" w:name="_Toc138012720"/>
      <w:bookmarkStart w:id="85" w:name="_Toc137379835"/>
      <w:bookmarkStart w:id="86" w:name="_Toc138084726"/>
      <w:r>
        <w:lastRenderedPageBreak/>
        <w:t>Fazit/Limitationen</w:t>
      </w:r>
      <w:bookmarkEnd w:id="84"/>
      <w:bookmarkEnd w:id="85"/>
      <w:bookmarkEnd w:id="86"/>
    </w:p>
    <w:p w14:paraId="2588D75B" w14:textId="1BB690DC" w:rsidR="00A6254A" w:rsidRDefault="00A6254A" w:rsidP="00A6254A">
      <w:pPr>
        <w:pStyle w:val="Listenabsatz"/>
        <w:numPr>
          <w:ilvl w:val="0"/>
          <w:numId w:val="3"/>
        </w:numPr>
      </w:pPr>
      <w:r>
        <w:t>Interpretation</w:t>
      </w:r>
    </w:p>
    <w:p w14:paraId="4E4A1889" w14:textId="15B79D81" w:rsidR="00E8231D" w:rsidRDefault="00E8231D" w:rsidP="00A6254A">
      <w:pPr>
        <w:pStyle w:val="Listenabsatz"/>
        <w:numPr>
          <w:ilvl w:val="0"/>
          <w:numId w:val="3"/>
        </w:numPr>
      </w:pPr>
      <w:r>
        <w:t xml:space="preserve">Use Case eingehen </w:t>
      </w:r>
    </w:p>
    <w:p w14:paraId="78D187D0" w14:textId="5DCC6D2B" w:rsidR="00E8231D" w:rsidRDefault="00E8231D" w:rsidP="00A6254A">
      <w:pPr>
        <w:pStyle w:val="Listenabsatz"/>
        <w:numPr>
          <w:ilvl w:val="0"/>
          <w:numId w:val="3"/>
        </w:numPr>
      </w:pPr>
      <w:r>
        <w:t xml:space="preserve">Was muss Bankberater beachten / Wissen </w:t>
      </w:r>
    </w:p>
    <w:p w14:paraId="5FD956FE" w14:textId="24CC4016" w:rsidR="00E8231D" w:rsidRDefault="00E8231D" w:rsidP="00E8231D">
      <w:pPr>
        <w:pStyle w:val="Listenabsatz"/>
        <w:numPr>
          <w:ilvl w:val="0"/>
          <w:numId w:val="3"/>
        </w:numPr>
      </w:pPr>
      <w:r>
        <w:t xml:space="preserve">Wie geht der Bankberater damit um </w:t>
      </w:r>
    </w:p>
    <w:p w14:paraId="441B1A14" w14:textId="77777777" w:rsidR="00E8231D" w:rsidRDefault="00E8231D" w:rsidP="00E8231D"/>
    <w:p w14:paraId="176D7614" w14:textId="00411233" w:rsidR="00E8231D" w:rsidRPr="00A6254A" w:rsidRDefault="00E8231D" w:rsidP="00E8231D">
      <w:pPr>
        <w:ind w:left="720"/>
      </w:pPr>
      <w:r>
        <w:t>Limitationen</w:t>
      </w:r>
    </w:p>
    <w:p w14:paraId="5B29ED3F" w14:textId="77777777" w:rsidR="00E8231D" w:rsidRPr="00E8231D" w:rsidRDefault="00A6254A" w:rsidP="00E8231D">
      <w:pPr>
        <w:pStyle w:val="Listenabsatz"/>
        <w:numPr>
          <w:ilvl w:val="0"/>
          <w:numId w:val="3"/>
        </w:numPr>
        <w:rPr>
          <w:b/>
          <w:bCs/>
          <w:kern w:val="32"/>
          <w:sz w:val="28"/>
        </w:rPr>
      </w:pPr>
      <w:r>
        <w:t>Grenzen von Care</w:t>
      </w:r>
    </w:p>
    <w:p w14:paraId="1EA7FFAE" w14:textId="77777777" w:rsidR="00E8231D" w:rsidRPr="00E8231D" w:rsidRDefault="00E8231D" w:rsidP="00E8231D">
      <w:pPr>
        <w:pStyle w:val="Listenabsatz"/>
        <w:ind w:left="1260"/>
        <w:rPr>
          <w:b/>
          <w:bCs/>
          <w:kern w:val="32"/>
          <w:sz w:val="28"/>
        </w:rPr>
      </w:pPr>
    </w:p>
    <w:p w14:paraId="11876038" w14:textId="34343641" w:rsidR="00480D43" w:rsidRPr="00E8231D" w:rsidRDefault="00E8231D" w:rsidP="00E8231D">
      <w:pPr>
        <w:ind w:firstLine="720"/>
        <w:rPr>
          <w:b/>
          <w:bCs/>
          <w:kern w:val="32"/>
          <w:sz w:val="28"/>
        </w:rPr>
      </w:pPr>
      <w:r>
        <w:t xml:space="preserve">Weitere Forschungsideeen </w:t>
      </w:r>
      <w:r w:rsidR="00480D43">
        <w:br w:type="page"/>
      </w:r>
    </w:p>
    <w:p w14:paraId="147FF727" w14:textId="0AAFB38A" w:rsidR="00303A6A" w:rsidRDefault="00BC79CD" w:rsidP="00480D43">
      <w:pPr>
        <w:pStyle w:val="berschrift1"/>
        <w:numPr>
          <w:ilvl w:val="0"/>
          <w:numId w:val="0"/>
        </w:numPr>
      </w:pPr>
      <w:bookmarkStart w:id="87" w:name="_Toc138012721"/>
      <w:bookmarkStart w:id="88" w:name="_Toc137379836"/>
      <w:bookmarkStart w:id="89" w:name="_Toc138084727"/>
      <w:r>
        <w:lastRenderedPageBreak/>
        <w:t>Anlage</w:t>
      </w:r>
      <w:bookmarkEnd w:id="87"/>
      <w:bookmarkEnd w:id="88"/>
      <w:bookmarkEnd w:id="89"/>
    </w:p>
    <w:p w14:paraId="6C75BB81" w14:textId="41404A86" w:rsidR="00922F13" w:rsidRDefault="00922F13">
      <w:pPr>
        <w:rPr>
          <w:rFonts w:eastAsia="Arial"/>
          <w:b/>
          <w:bCs/>
          <w:kern w:val="32"/>
          <w:sz w:val="28"/>
          <w:szCs w:val="28"/>
        </w:rPr>
      </w:pPr>
      <w:r>
        <w:rPr>
          <w:rFonts w:eastAsia="Arial"/>
          <w:szCs w:val="28"/>
        </w:rPr>
        <w:br w:type="page"/>
      </w:r>
    </w:p>
    <w:p w14:paraId="7BA724F8" w14:textId="77777777" w:rsidR="00303A6A" w:rsidRDefault="00BC79CD" w:rsidP="00480D43">
      <w:pPr>
        <w:pStyle w:val="berschrift1"/>
        <w:numPr>
          <w:ilvl w:val="0"/>
          <w:numId w:val="0"/>
        </w:numPr>
      </w:pPr>
      <w:bookmarkStart w:id="90" w:name="_Toc138012722"/>
      <w:bookmarkStart w:id="91" w:name="_Toc137379837"/>
      <w:bookmarkStart w:id="92" w:name="_Toc138084728"/>
      <w:r>
        <w:rPr>
          <w:rFonts w:eastAsia="Arial"/>
          <w:szCs w:val="28"/>
        </w:rPr>
        <w:lastRenderedPageBreak/>
        <w:t>Literaturverzeichnis</w:t>
      </w:r>
      <w:bookmarkEnd w:id="90"/>
      <w:bookmarkEnd w:id="91"/>
      <w:bookmarkEnd w:id="92"/>
    </w:p>
    <w:tbl>
      <w:tblPr>
        <w:tblStyle w:val="1"/>
        <w:tblW w:w="8963" w:type="dxa"/>
        <w:tblInd w:w="108" w:type="dxa"/>
        <w:tblLayout w:type="fixed"/>
        <w:tblLook w:val="0400" w:firstRow="0" w:lastRow="0" w:firstColumn="0" w:lastColumn="0" w:noHBand="0" w:noVBand="1"/>
      </w:tblPr>
      <w:tblGrid>
        <w:gridCol w:w="8963"/>
      </w:tblGrid>
      <w:tr w:rsidR="00303A6A" w14:paraId="42F2E2AC" w14:textId="77777777">
        <w:tc>
          <w:tcPr>
            <w:tcW w:w="8963" w:type="dxa"/>
            <w:shd w:val="clear" w:color="auto" w:fill="auto"/>
          </w:tcPr>
          <w:p w14:paraId="56422784" w14:textId="77777777" w:rsidR="00303A6A" w:rsidRDefault="00303A6A">
            <w:pPr>
              <w:pBdr>
                <w:top w:val="nil"/>
                <w:left w:val="nil"/>
                <w:bottom w:val="nil"/>
                <w:right w:val="nil"/>
                <w:between w:val="nil"/>
              </w:pBdr>
              <w:tabs>
                <w:tab w:val="left" w:pos="284"/>
              </w:tabs>
              <w:rPr>
                <w:rFonts w:eastAsia="Arial"/>
                <w:color w:val="000000"/>
              </w:rPr>
            </w:pPr>
          </w:p>
        </w:tc>
      </w:tr>
      <w:tr w:rsidR="00303A6A" w14:paraId="326EFF56" w14:textId="77777777">
        <w:tc>
          <w:tcPr>
            <w:tcW w:w="8963" w:type="dxa"/>
            <w:shd w:val="clear" w:color="auto" w:fill="auto"/>
          </w:tcPr>
          <w:p w14:paraId="7AEEB3A7" w14:textId="77777777" w:rsidR="00303A6A" w:rsidRDefault="00303A6A"/>
        </w:tc>
      </w:tr>
      <w:tr w:rsidR="00303A6A" w14:paraId="0F4BB50D" w14:textId="77777777">
        <w:tc>
          <w:tcPr>
            <w:tcW w:w="8963" w:type="dxa"/>
            <w:shd w:val="clear" w:color="auto" w:fill="auto"/>
          </w:tcPr>
          <w:p w14:paraId="67464ED8" w14:textId="77777777" w:rsidR="00303A6A" w:rsidRDefault="00303A6A"/>
        </w:tc>
      </w:tr>
      <w:tr w:rsidR="00303A6A" w14:paraId="0C5C7561" w14:textId="77777777">
        <w:tc>
          <w:tcPr>
            <w:tcW w:w="8963" w:type="dxa"/>
            <w:shd w:val="clear" w:color="auto" w:fill="auto"/>
          </w:tcPr>
          <w:p w14:paraId="666D5B82" w14:textId="77777777" w:rsidR="00303A6A" w:rsidRDefault="00303A6A"/>
        </w:tc>
      </w:tr>
      <w:tr w:rsidR="00303A6A" w14:paraId="3F7837F7" w14:textId="77777777">
        <w:tc>
          <w:tcPr>
            <w:tcW w:w="8963" w:type="dxa"/>
            <w:shd w:val="clear" w:color="auto" w:fill="auto"/>
          </w:tcPr>
          <w:p w14:paraId="520FB3F9" w14:textId="77777777" w:rsidR="00303A6A" w:rsidRDefault="00303A6A">
            <w:pPr>
              <w:pBdr>
                <w:top w:val="nil"/>
                <w:left w:val="nil"/>
                <w:bottom w:val="nil"/>
                <w:right w:val="nil"/>
                <w:between w:val="nil"/>
              </w:pBdr>
              <w:tabs>
                <w:tab w:val="left" w:pos="284"/>
              </w:tabs>
              <w:rPr>
                <w:rFonts w:eastAsia="Arial"/>
                <w:color w:val="000000"/>
              </w:rPr>
            </w:pPr>
          </w:p>
        </w:tc>
      </w:tr>
      <w:tr w:rsidR="00303A6A" w14:paraId="01C72DD2" w14:textId="77777777">
        <w:tc>
          <w:tcPr>
            <w:tcW w:w="8963" w:type="dxa"/>
            <w:shd w:val="clear" w:color="auto" w:fill="auto"/>
          </w:tcPr>
          <w:p w14:paraId="0207D6C6" w14:textId="77777777" w:rsidR="00303A6A" w:rsidRDefault="00303A6A"/>
        </w:tc>
      </w:tr>
      <w:tr w:rsidR="00303A6A" w14:paraId="0AB51896" w14:textId="77777777">
        <w:tc>
          <w:tcPr>
            <w:tcW w:w="8963" w:type="dxa"/>
            <w:shd w:val="clear" w:color="auto" w:fill="auto"/>
          </w:tcPr>
          <w:p w14:paraId="51357422" w14:textId="77777777" w:rsidR="00303A6A" w:rsidRDefault="00303A6A">
            <w:pPr>
              <w:pBdr>
                <w:top w:val="nil"/>
                <w:left w:val="nil"/>
                <w:bottom w:val="nil"/>
                <w:right w:val="nil"/>
                <w:between w:val="nil"/>
              </w:pBdr>
              <w:tabs>
                <w:tab w:val="left" w:pos="284"/>
              </w:tabs>
              <w:rPr>
                <w:rFonts w:eastAsia="Arial"/>
                <w:color w:val="000000"/>
              </w:rPr>
            </w:pPr>
          </w:p>
        </w:tc>
      </w:tr>
      <w:tr w:rsidR="00303A6A" w14:paraId="34DC7241" w14:textId="77777777">
        <w:trPr>
          <w:trHeight w:val="1402"/>
        </w:trPr>
        <w:tc>
          <w:tcPr>
            <w:tcW w:w="8963" w:type="dxa"/>
            <w:shd w:val="clear" w:color="auto" w:fill="auto"/>
          </w:tcPr>
          <w:p w14:paraId="607CF554" w14:textId="77777777" w:rsidR="00303A6A" w:rsidRDefault="00303A6A">
            <w:pPr>
              <w:ind w:left="-108"/>
            </w:pPr>
          </w:p>
        </w:tc>
      </w:tr>
    </w:tbl>
    <w:p w14:paraId="0818002F" w14:textId="77777777" w:rsidR="00303A6A" w:rsidRDefault="00303A6A">
      <w:bookmarkStart w:id="93" w:name="_heading=h.17dp8vu" w:colFirst="0" w:colLast="0"/>
      <w:bookmarkEnd w:id="93"/>
    </w:p>
    <w:p w14:paraId="1BCBB303" w14:textId="77777777" w:rsidR="00303A6A" w:rsidRDefault="00BC79CD">
      <w:pPr>
        <w:pStyle w:val="berschrift1"/>
      </w:pPr>
      <w:bookmarkStart w:id="94" w:name="_heading=h.3rdcrjn" w:colFirst="0" w:colLast="0"/>
      <w:bookmarkEnd w:id="94"/>
      <w:r>
        <w:br w:type="column"/>
      </w:r>
      <w:bookmarkStart w:id="95" w:name="_Toc138012723"/>
      <w:bookmarkStart w:id="96" w:name="_Toc137379838"/>
      <w:bookmarkStart w:id="97" w:name="_Toc138084729"/>
      <w:r>
        <w:lastRenderedPageBreak/>
        <w:t>Ehrenwörtliche Erklärung</w:t>
      </w:r>
      <w:bookmarkEnd w:id="95"/>
      <w:bookmarkEnd w:id="96"/>
      <w:bookmarkEnd w:id="97"/>
    </w:p>
    <w:p w14:paraId="709F4CC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2A528F6C" w14:textId="2E65CD9F" w:rsidR="00303A6A" w:rsidRDefault="00480D43">
      <w:pPr>
        <w:pBdr>
          <w:top w:val="nil"/>
          <w:left w:val="nil"/>
          <w:bottom w:val="nil"/>
          <w:right w:val="nil"/>
          <w:between w:val="nil"/>
        </w:pBdr>
        <w:tabs>
          <w:tab w:val="center" w:pos="4536"/>
          <w:tab w:val="right" w:pos="9072"/>
        </w:tabs>
        <w:rPr>
          <w:rFonts w:eastAsia="Arial"/>
          <w:color w:val="000000"/>
        </w:rPr>
      </w:pPr>
      <w:r>
        <w:rPr>
          <w:rFonts w:eastAsia="Arial"/>
          <w:color w:val="000000"/>
        </w:rPr>
        <w:t>Wir erklären hiermit ehrenwörtlich, dass wir die vorliegende Arbeit mit dem Titel</w:t>
      </w:r>
    </w:p>
    <w:p w14:paraId="3C54DD34"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EB6EBD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6A8313D6" w14:textId="77777777" w:rsidR="00303A6A" w:rsidRDefault="00BC79CD">
      <w:pPr>
        <w:pBdr>
          <w:top w:val="nil"/>
          <w:left w:val="nil"/>
          <w:bottom w:val="nil"/>
          <w:right w:val="nil"/>
          <w:between w:val="nil"/>
        </w:pBdr>
        <w:tabs>
          <w:tab w:val="center" w:pos="4536"/>
          <w:tab w:val="right" w:pos="9072"/>
        </w:tabs>
        <w:jc w:val="center"/>
        <w:rPr>
          <w:rFonts w:eastAsia="Arial"/>
          <w:color w:val="000000"/>
        </w:rPr>
      </w:pPr>
      <w:r>
        <w:rPr>
          <w:rFonts w:eastAsia="Arial"/>
          <w:color w:val="000000"/>
        </w:rPr>
        <w:t>Titel der Arbeit</w:t>
      </w:r>
    </w:p>
    <w:p w14:paraId="419CEC6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3C27232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447D9924" w14:textId="128E1033" w:rsidR="00303A6A" w:rsidRDefault="00BC79CD">
      <w:r>
        <w:t>selbständig angefertigt habe</w:t>
      </w:r>
      <w:r w:rsidR="00480D43">
        <w:t>n</w:t>
      </w:r>
      <w:r>
        <w:t xml:space="preserve">; die aus fremden Quellen direkt oder indirekt übernommenen Gedanken sind als solche kenntlich gemacht. Die Arbeit wurde bisher keiner anderen Prüfungsbehörde vorgelegt und auch noch nicht veröffentlicht. </w:t>
      </w:r>
    </w:p>
    <w:p w14:paraId="2168D678" w14:textId="77777777" w:rsidR="00303A6A" w:rsidRDefault="00303A6A"/>
    <w:p w14:paraId="4DF86BA5" w14:textId="57895A79" w:rsidR="00303A6A" w:rsidRDefault="00480D43">
      <w:r>
        <w:t xml:space="preserve">Wir sind uns bewusst, dass eine unwahre Erklärung rechtliche Folgen haben wird. </w:t>
      </w:r>
    </w:p>
    <w:p w14:paraId="4E467FAB"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19C9E17"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70697919"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9579C63"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51173AF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33EB828"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82B8B82" w14:textId="77777777" w:rsidR="00303A6A" w:rsidRDefault="00BC79CD">
      <w:pPr>
        <w:pBdr>
          <w:top w:val="nil"/>
          <w:left w:val="nil"/>
          <w:bottom w:val="nil"/>
          <w:right w:val="nil"/>
          <w:between w:val="nil"/>
        </w:pBdr>
        <w:tabs>
          <w:tab w:val="center" w:pos="4536"/>
          <w:tab w:val="right" w:pos="9072"/>
        </w:tabs>
        <w:rPr>
          <w:rFonts w:eastAsia="Arial"/>
          <w:color w:val="000000"/>
        </w:rPr>
      </w:pPr>
      <w:r>
        <w:rPr>
          <w:rFonts w:eastAsia="Arial"/>
          <w:color w:val="000000"/>
        </w:rPr>
        <w:t>_________________________</w:t>
      </w:r>
      <w:r>
        <w:rPr>
          <w:rFonts w:eastAsia="Arial"/>
          <w:color w:val="000000"/>
        </w:rPr>
        <w:tab/>
      </w:r>
      <w:r>
        <w:rPr>
          <w:rFonts w:eastAsia="Arial"/>
          <w:color w:val="000000"/>
        </w:rPr>
        <w:tab/>
        <w:t>_________________________</w:t>
      </w:r>
    </w:p>
    <w:p w14:paraId="5993BDD0" w14:textId="77777777" w:rsidR="00303A6A" w:rsidRDefault="00BC79CD">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Ort, Datum</w:t>
      </w:r>
      <w:r>
        <w:rPr>
          <w:rFonts w:eastAsia="Arial"/>
          <w:color w:val="000000"/>
        </w:rPr>
        <w:tab/>
      </w:r>
      <w:r>
        <w:rPr>
          <w:rFonts w:eastAsia="Arial"/>
          <w:color w:val="000000"/>
        </w:rPr>
        <w:tab/>
        <w:t>Vorname Nachname</w:t>
      </w:r>
    </w:p>
    <w:p w14:paraId="53C90011"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p w14:paraId="7CE66EF6"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2F3BC1D0" w14:textId="22871883"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6583A5AB"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p>
    <w:p w14:paraId="113D04DA" w14:textId="61145EBF"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6CEFC914" w14:textId="77777777"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571FE022"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sectPr w:rsidR="00F9198C" w:rsidSect="00CA5879">
      <w:headerReference w:type="default" r:id="rId22"/>
      <w:footerReference w:type="default" r:id="rId23"/>
      <w:pgSz w:w="11906" w:h="16838"/>
      <w:pgMar w:top="1418" w:right="1134" w:bottom="1418" w:left="1701" w:header="510" w:footer="454" w:gutter="0"/>
      <w:pgNumType w:start="6"/>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enise Falk | Consiglia e.V." w:date="2023-05-29T13:17:00Z" w:initials="DF|Ce">
    <w:p w14:paraId="5C6E06F3" w14:textId="77777777" w:rsidR="00FB203D" w:rsidRDefault="00FB203D">
      <w:pPr>
        <w:pStyle w:val="Kommentartext"/>
        <w:jc w:val="left"/>
      </w:pPr>
      <w:r>
        <w:rPr>
          <w:rStyle w:val="Kommentarzeichen"/>
        </w:rPr>
        <w:annotationRef/>
      </w:r>
      <w:r>
        <w:t>update</w:t>
      </w:r>
    </w:p>
  </w:comment>
  <w:comment w:id="6" w:author="Denise Falk | Consiglia e.V." w:date="2023-05-29T13:18:00Z" w:initials="DF|Ce">
    <w:p w14:paraId="315C7986" w14:textId="77777777" w:rsidR="00FB203D" w:rsidRDefault="00FB203D">
      <w:pPr>
        <w:pStyle w:val="Kommentartext"/>
        <w:jc w:val="left"/>
      </w:pPr>
      <w:r>
        <w:rPr>
          <w:rStyle w:val="Kommentarzeichen"/>
        </w:rPr>
        <w:annotationRef/>
      </w:r>
      <w:r>
        <w:t>update</w:t>
      </w:r>
    </w:p>
  </w:comment>
  <w:comment w:id="17" w:author="Denise Denise" w:date="2023-06-19T10:50:00Z" w:initials="DD">
    <w:p w14:paraId="1A98F713" w14:textId="62C02B62" w:rsidR="006C70A3" w:rsidRDefault="006C70A3">
      <w:pPr>
        <w:pStyle w:val="Kommentartext"/>
      </w:pPr>
      <w:r>
        <w:t>@</w:t>
      </w:r>
      <w:r>
        <w:rPr>
          <w:rStyle w:val="Kommentarzeichen"/>
        </w:rPr>
        <w:annotationRef/>
      </w:r>
      <w:r>
        <w:t>Denise</w:t>
      </w:r>
    </w:p>
  </w:comment>
  <w:comment w:id="19" w:author="Denise Denise" w:date="2023-06-11T13:16:00Z" w:initials="DD">
    <w:p w14:paraId="6C6C8559" w14:textId="77777777" w:rsidR="002D01B7" w:rsidRDefault="002D01B7" w:rsidP="0013180C">
      <w:pPr>
        <w:pStyle w:val="Kommentartext"/>
        <w:jc w:val="left"/>
      </w:pPr>
      <w:r>
        <w:rPr>
          <w:rStyle w:val="Kommentarzeichen"/>
        </w:rPr>
        <w:annotationRef/>
      </w:r>
      <w:r>
        <w:rPr>
          <w:i/>
          <w:iCs/>
        </w:rPr>
        <w:t>Mehrere Studien und Berichte haben die Bedeutung der Erklärbarkeit von KI-Systemen hervorgehoben, insbesondere in Bereichen wie dem Finanzwesen. Laut einer vom Capgemini Research Institute durchgeführten Umfrage erwarten 75 % der Kunden, dass KI-Systeme eine klare Erklärung für die getroffenen Entscheidungen liefern. Außerdem ergab dieselbe Studie, dass 78 % der Kunden eher bereit sind, KI zu nutzen, wenn sie Vertrauen in deren Transparenz und Vertrauenswürdigkeit haben. [1]</w:t>
      </w:r>
    </w:p>
  </w:comment>
  <w:comment w:id="20" w:author="Denise Denise" w:date="2023-06-11T13:21:00Z" w:initials="DD">
    <w:p w14:paraId="39C19222" w14:textId="77777777" w:rsidR="00C86E50" w:rsidRDefault="00C86E50" w:rsidP="00514396">
      <w:pPr>
        <w:pStyle w:val="Kommentartext"/>
        <w:jc w:val="left"/>
      </w:pPr>
      <w:r>
        <w:rPr>
          <w:rStyle w:val="Kommentarzeichen"/>
        </w:rPr>
        <w:annotationRef/>
      </w:r>
      <w:r>
        <w:rPr>
          <w:i/>
          <w:iCs/>
          <w:lang w:val="en-US"/>
        </w:rPr>
        <w:t xml:space="preserve">[1] Capgemini Research Institute. "The Secret to Winning Customers' Hearts with Artificial Intelligence: Adding the Human Touch," September 2018. </w:t>
      </w:r>
      <w:r>
        <w:rPr>
          <w:i/>
          <w:iCs/>
        </w:rPr>
        <w:t>[Online]. Verfügbar: https://www.capgemini.com/research/the-secret-to-winning-customers-hearts-with-artificial-intelligence/.</w:t>
      </w:r>
    </w:p>
  </w:comment>
  <w:comment w:id="24" w:author="Denise Falk | Consiglia e.V." w:date="2023-05-29T13:33:00Z" w:initials="DF|Ce">
    <w:p w14:paraId="46F6340B" w14:textId="61EBE987" w:rsidR="00480D43" w:rsidRDefault="00480D43">
      <w:pPr>
        <w:pStyle w:val="Kommentartext"/>
        <w:jc w:val="left"/>
      </w:pPr>
      <w:r>
        <w:rPr>
          <w:rStyle w:val="Kommentarzeichen"/>
        </w:rPr>
        <w:annotationRef/>
      </w:r>
      <w:r>
        <w:t>Catchy Titel finden?</w:t>
      </w:r>
    </w:p>
  </w:comment>
  <w:comment w:id="28" w:author="Denise Denise" w:date="2023-06-19T10:51:00Z" w:initials="DD">
    <w:p w14:paraId="32B81BB2" w14:textId="77777777" w:rsidR="006C70A3" w:rsidRPr="008B7485" w:rsidRDefault="006C70A3" w:rsidP="006C70A3">
      <w:pPr>
        <w:ind w:firstLine="324"/>
      </w:pPr>
      <w:r>
        <w:rPr>
          <w:rStyle w:val="Kommentarzeichen"/>
        </w:rPr>
        <w:annotationRef/>
      </w:r>
      <w:r w:rsidRPr="008B7485">
        <w:t>@Denise</w:t>
      </w:r>
    </w:p>
    <w:p w14:paraId="56CBA3B6" w14:textId="5C0B4AC9" w:rsidR="006C70A3" w:rsidRDefault="006C70A3">
      <w:pPr>
        <w:pStyle w:val="Kommentartext"/>
      </w:pPr>
    </w:p>
  </w:comment>
  <w:comment w:id="29" w:author="Denise Denise" w:date="2023-06-11T14:44:00Z" w:initials="DD">
    <w:p w14:paraId="388670D4" w14:textId="0FE421DD" w:rsidR="00227739" w:rsidRDefault="00227739" w:rsidP="00B710BB">
      <w:pPr>
        <w:pStyle w:val="Kommentartext"/>
        <w:jc w:val="left"/>
      </w:pPr>
      <w:r>
        <w:rPr>
          <w:rStyle w:val="Kommentarzeichen"/>
        </w:rPr>
        <w:annotationRef/>
      </w:r>
      <w:r>
        <w:rPr>
          <w:color w:val="000000"/>
        </w:rPr>
        <w:t xml:space="preserve">Boobier, T. (2018). </w:t>
      </w:r>
      <w:r>
        <w:rPr>
          <w:i/>
          <w:iCs/>
          <w:color w:val="000000"/>
        </w:rPr>
        <w:t>Advanced analytics and AI: Impact implementation and the future of work</w:t>
      </w:r>
      <w:r>
        <w:rPr>
          <w:color w:val="000000"/>
        </w:rPr>
        <w:t xml:space="preserve">. </w:t>
      </w:r>
      <w:r>
        <w:rPr>
          <w:i/>
          <w:iCs/>
          <w:color w:val="000000"/>
        </w:rPr>
        <w:t>Wiley finance series</w:t>
      </w:r>
      <w:r>
        <w:rPr>
          <w:color w:val="000000"/>
        </w:rPr>
        <w:t xml:space="preserve">. John Wiley &amp; Sons Ltd. </w:t>
      </w:r>
    </w:p>
  </w:comment>
  <w:comment w:id="30" w:author="Denise Denise" w:date="2023-06-11T14:45:00Z" w:initials="DD">
    <w:p w14:paraId="6533A02F" w14:textId="77777777" w:rsidR="00227739" w:rsidRDefault="00227739" w:rsidP="00977883">
      <w:pPr>
        <w:pStyle w:val="Kommentartext"/>
        <w:jc w:val="left"/>
      </w:pPr>
      <w:r>
        <w:rPr>
          <w:rStyle w:val="Kommentarzeichen"/>
        </w:rPr>
        <w:annotationRef/>
      </w:r>
      <w:r>
        <w:t>Simon fragen wo er die Quelle herhat weil bei Google Books gibt es nicht das ganze Buch</w:t>
      </w:r>
    </w:p>
  </w:comment>
  <w:comment w:id="31" w:author="Denise Denise" w:date="2023-06-11T14:46:00Z" w:initials="DD">
    <w:p w14:paraId="08F22528" w14:textId="77777777" w:rsidR="00227739" w:rsidRDefault="00227739" w:rsidP="003B3435">
      <w:pPr>
        <w:pStyle w:val="Kommentartext"/>
        <w:jc w:val="left"/>
      </w:pPr>
      <w:r>
        <w:rPr>
          <w:rStyle w:val="Kommentarzeichen"/>
        </w:rPr>
        <w:annotationRef/>
      </w:r>
      <w:r>
        <w:rPr>
          <w:lang w:val="en-US"/>
        </w:rPr>
        <w:t>(Kaur et al., 2020)</w:t>
      </w:r>
    </w:p>
  </w:comment>
  <w:comment w:id="32" w:author="Denise Denise" w:date="2023-06-11T14:46:00Z" w:initials="DD">
    <w:p w14:paraId="5FE63CDB" w14:textId="77777777" w:rsidR="00227739" w:rsidRDefault="00227739" w:rsidP="00393A94">
      <w:pPr>
        <w:pStyle w:val="Kommentartext"/>
        <w:jc w:val="left"/>
      </w:pPr>
      <w:r>
        <w:rPr>
          <w:rStyle w:val="Kommentarzeichen"/>
        </w:rPr>
        <w:annotationRef/>
      </w:r>
      <w:r>
        <w:rPr>
          <w:lang w:val="en-US"/>
        </w:rPr>
        <w:t>(L. Chen et al., 2020)</w:t>
      </w:r>
    </w:p>
  </w:comment>
  <w:comment w:id="33" w:author="Denise Denise" w:date="2023-06-11T14:47:00Z" w:initials="DD">
    <w:p w14:paraId="3348C7C0" w14:textId="77777777" w:rsidR="00227739" w:rsidRDefault="00227739" w:rsidP="00561007">
      <w:pPr>
        <w:pStyle w:val="Kommentartext"/>
        <w:jc w:val="left"/>
      </w:pPr>
      <w:r>
        <w:rPr>
          <w:rStyle w:val="Kommentarzeichen"/>
        </w:rPr>
        <w:annotationRef/>
      </w:r>
      <w:r>
        <w:rPr>
          <w:lang w:val="en-US"/>
        </w:rPr>
        <w:t>(J. Lee et al., 2018</w:t>
      </w:r>
    </w:p>
  </w:comment>
  <w:comment w:id="34" w:author="Denise Denise" w:date="2023-06-11T14:47:00Z" w:initials="DD">
    <w:p w14:paraId="36DEB0A5" w14:textId="77777777" w:rsidR="00227739" w:rsidRDefault="00227739" w:rsidP="00FD74FC">
      <w:pPr>
        <w:pStyle w:val="Kommentartext"/>
        <w:jc w:val="left"/>
      </w:pPr>
      <w:r>
        <w:rPr>
          <w:rStyle w:val="Kommentarzeichen"/>
        </w:rPr>
        <w:annotationRef/>
      </w:r>
      <w:r>
        <w:rPr>
          <w:lang w:val="en-US"/>
        </w:rPr>
        <w:t xml:space="preserve">(D. Lee &amp; Yoon, 2021) </w:t>
      </w:r>
    </w:p>
  </w:comment>
  <w:comment w:id="35" w:author="Denise Denise" w:date="2023-06-11T14:53:00Z" w:initials="DD">
    <w:p w14:paraId="364A733A" w14:textId="77777777" w:rsidR="00FD58F6" w:rsidRDefault="00FD58F6" w:rsidP="000839FC">
      <w:pPr>
        <w:pStyle w:val="Kommentartext"/>
        <w:jc w:val="left"/>
      </w:pPr>
      <w:r>
        <w:rPr>
          <w:rStyle w:val="Kommentarzeichen"/>
        </w:rPr>
        <w:annotationRef/>
      </w:r>
      <w:r>
        <w:rPr>
          <w:lang w:val="en-US"/>
        </w:rPr>
        <w:t xml:space="preserve">The broad spectrum of AI use can be attributed to the many positive aspects that AI brings with it: More efficient performance in solving problems, the recognition of patterns that would not have been possible to figure out for a human or the handling of huge amounts of data. In addition to these and other benefits, however, there are also dangers and problems associated with AI. Problems such as an incorrectly trained AI model due to insufficient data, data variations or data distribution can lead to fatal results, as was seen with Amazon's hiring software (Daston, 2018). </w:t>
      </w:r>
    </w:p>
  </w:comment>
  <w:comment w:id="36" w:author="Denise Denise" w:date="2023-06-11T15:09:00Z" w:initials="DD">
    <w:p w14:paraId="2C492B02" w14:textId="43D33D55" w:rsidR="000D02CE" w:rsidRDefault="000D02CE" w:rsidP="00AF780F">
      <w:pPr>
        <w:pStyle w:val="Kommentartext"/>
        <w:jc w:val="left"/>
      </w:pPr>
      <w:r>
        <w:rPr>
          <w:rStyle w:val="Kommentarzeichen"/>
        </w:rPr>
        <w:annotationRef/>
      </w:r>
      <w:r>
        <w:rPr>
          <w:color w:val="374151"/>
          <w:highlight w:val="white"/>
        </w:rPr>
        <w:t>Title: "Explainable Artificial Intelligence: Understanding, Visualizing and Interpreting Deep Learning Models"</w:t>
      </w:r>
      <w:r>
        <w:rPr>
          <w:color w:val="374151"/>
          <w:highlight w:val="white"/>
        </w:rPr>
        <w:br/>
        <w:t>Authors: Amit Dhurandhar, Pin-Yu Chen, Ronny Luss, Chun-Chen Tu, Paishun Ting, Karthikeyan Shanmugam, Payel Das</w:t>
      </w:r>
      <w:r>
        <w:rPr>
          <w:color w:val="374151"/>
          <w:highlight w:val="white"/>
        </w:rPr>
        <w:br/>
        <w:t>Published: 2020</w:t>
      </w:r>
      <w:r>
        <w:rPr>
          <w:color w:val="374151"/>
          <w:highlight w:val="white"/>
        </w:rPr>
        <w:br/>
        <w:t>Source: arXiv (preprint)</w:t>
      </w:r>
      <w:r>
        <w:t xml:space="preserve"> </w:t>
      </w:r>
    </w:p>
  </w:comment>
  <w:comment w:id="37" w:author="Denise Denise" w:date="2023-06-11T17:26:00Z" w:initials="DD">
    <w:p w14:paraId="3CE71E9F" w14:textId="77777777" w:rsidR="00EF1096" w:rsidRDefault="00EF1096" w:rsidP="000924C1">
      <w:pPr>
        <w:pStyle w:val="Kommentartext"/>
        <w:jc w:val="left"/>
      </w:pPr>
      <w:r>
        <w:rPr>
          <w:rStyle w:val="Kommentarzeichen"/>
        </w:rPr>
        <w:annotationRef/>
      </w:r>
      <w:r>
        <w:rPr>
          <w:color w:val="000000"/>
        </w:rPr>
        <w:t xml:space="preserve">Chou, Y.‑L., Moreira, C., Bruza, P., Ouyang, C., &amp; Jorge, J. (2021, March 7). </w:t>
      </w:r>
      <w:r>
        <w:rPr>
          <w:i/>
          <w:iCs/>
          <w:color w:val="000000"/>
        </w:rPr>
        <w:t>Counterfactuals and Causability in Explainable Artificial Intelligence: Theory, Algorithms, and Applica-tions</w:t>
      </w:r>
      <w:r>
        <w:rPr>
          <w:color w:val="000000"/>
        </w:rPr>
        <w:t xml:space="preserve">. http://arxiv.org/pdf/2103.04244v2 </w:t>
      </w:r>
    </w:p>
  </w:comment>
  <w:comment w:id="38" w:author="Denise Denise" w:date="2023-06-11T17:30:00Z" w:initials="DD">
    <w:p w14:paraId="05027DF3" w14:textId="77777777" w:rsidR="00EF1096" w:rsidRDefault="00EF1096">
      <w:pPr>
        <w:pStyle w:val="Kommentartext"/>
        <w:jc w:val="left"/>
      </w:pPr>
      <w:r>
        <w:rPr>
          <w:rStyle w:val="Kommentarzeichen"/>
        </w:rPr>
        <w:annotationRef/>
      </w:r>
      <w:r>
        <w:t>Sollten wir hiernach noch etwas zu Arten von Erklärungen und Zielgruppen von XAI schreiben?</w:t>
      </w:r>
      <w:r>
        <w:br/>
        <w:t>Aus Simon's BA:</w:t>
      </w:r>
      <w:r>
        <w:br/>
      </w:r>
      <w:r>
        <w:br/>
      </w:r>
      <w:r>
        <w:rPr>
          <w:i/>
          <w:iCs/>
          <w:lang w:val="en-US"/>
        </w:rPr>
        <w:t>Anschließend werden die verschiedenen Arten von Erklärungen in der KI erörtert, wie z. B. Wie-Erklärungen, Warum-Erklärungen, Warum-nicht-Erklärungen, Was-wäre-wenn-Erklärungen, Was-wenn-Erklärungen und Wie-zu-Erklärungen. Jede Art von Erklärung dient einem bestimmten Zweck, um Einblicke in das Verhalten und den Entscheidungsprozess des KI-Modells zu geben.</w:t>
      </w:r>
    </w:p>
    <w:p w14:paraId="4BA68FE5" w14:textId="77777777" w:rsidR="00EF1096" w:rsidRDefault="00EF1096">
      <w:pPr>
        <w:pStyle w:val="Kommentartext"/>
        <w:jc w:val="left"/>
      </w:pPr>
    </w:p>
    <w:p w14:paraId="1B88BE0A" w14:textId="77777777" w:rsidR="00EF1096" w:rsidRDefault="00EF1096" w:rsidP="00C65365">
      <w:pPr>
        <w:pStyle w:val="Kommentartext"/>
        <w:jc w:val="left"/>
      </w:pPr>
      <w:r>
        <w:rPr>
          <w:i/>
          <w:iCs/>
          <w:lang w:val="en-US"/>
        </w:rPr>
        <w:t>Im Anschluss daran werden die verschiedenen Zielgruppen und Gestaltungsziele von XAI-Systemen untersucht. Es werden drei primäre Benutzergruppen identifiziert: KI-Neulinge, Datenexperten und KI-Experten, die jeweils unterschiedliche Ziele und Bedürfnisse hinsichtlich der Interpretierbarkeit und des Designs von XAI-Systemen haben.</w:t>
      </w:r>
    </w:p>
  </w:comment>
  <w:comment w:id="39" w:author="Hannah Knehr" w:date="2023-06-18T09:55:00Z" w:initials="HK">
    <w:p w14:paraId="4A4EA75E" w14:textId="77777777" w:rsidR="00E82CE1" w:rsidRDefault="00E82CE1" w:rsidP="004A16C0">
      <w:pPr>
        <w:pStyle w:val="Kommentartext"/>
        <w:jc w:val="left"/>
      </w:pPr>
      <w:r>
        <w:rPr>
          <w:rStyle w:val="Kommentarzeichen"/>
        </w:rPr>
        <w:annotationRef/>
      </w:r>
      <w:r>
        <w:t>Ich würde ganz allgemein drauf eingehen aber nicht zu tief. Wir erklären ja in einem späteren Kapitel wie unser CARE funktioniert. Ich würde das mit Simon noch besprechen</w:t>
      </w:r>
    </w:p>
  </w:comment>
  <w:comment w:id="42" w:author="Denise Denise" w:date="2023-06-19T10:50:00Z" w:initials="DD">
    <w:p w14:paraId="3C0C4D90" w14:textId="77777777" w:rsidR="006C70A3" w:rsidRDefault="006C70A3" w:rsidP="006C70A3">
      <w:pPr>
        <w:ind w:left="900"/>
      </w:pPr>
      <w:r>
        <w:rPr>
          <w:rStyle w:val="Kommentarzeichen"/>
        </w:rPr>
        <w:annotationRef/>
      </w:r>
      <w:r>
        <w:t>@Denise</w:t>
      </w:r>
    </w:p>
    <w:p w14:paraId="3E564CC4" w14:textId="77777777" w:rsidR="00DE51CC" w:rsidRDefault="00DE51CC" w:rsidP="006C70A3">
      <w:pPr>
        <w:ind w:left="900"/>
      </w:pPr>
    </w:p>
    <w:p w14:paraId="739803FB" w14:textId="7A2C3735" w:rsidR="00DE51CC" w:rsidRDefault="00DE51CC" w:rsidP="006C70A3">
      <w:pPr>
        <w:ind w:left="900"/>
      </w:pPr>
      <w:r>
        <w:t>+ Quellen</w:t>
      </w:r>
    </w:p>
  </w:comment>
  <w:comment w:id="46" w:author="Denise Denise" w:date="2023-06-19T11:23:00Z" w:initials="DD">
    <w:p w14:paraId="3F5FA939" w14:textId="7A7F05A0" w:rsidR="00DF0668" w:rsidRDefault="00DF0668">
      <w:pPr>
        <w:pStyle w:val="Kommentartext"/>
      </w:pPr>
      <w:r>
        <w:rPr>
          <w:rStyle w:val="Kommentarzeichen"/>
        </w:rPr>
        <w:annotationRef/>
      </w:r>
      <w:r w:rsidRPr="00137260">
        <w:rPr>
          <w:sz w:val="22"/>
          <w:szCs w:val="22"/>
          <w:lang w:val="en-US"/>
        </w:rPr>
        <w:t>(Verma et al., 2020)</w:t>
      </w:r>
    </w:p>
  </w:comment>
  <w:comment w:id="45" w:author="Denise Denise" w:date="2023-06-11T19:41:00Z" w:initials="DD">
    <w:p w14:paraId="4A006B5C" w14:textId="77777777" w:rsidR="009059C7" w:rsidRDefault="009059C7" w:rsidP="009059C7">
      <w:pPr>
        <w:pStyle w:val="Kommentartext"/>
        <w:jc w:val="left"/>
      </w:pPr>
      <w:r>
        <w:rPr>
          <w:rStyle w:val="Kommentarzeichen"/>
        </w:rPr>
        <w:annotationRef/>
      </w:r>
      <w:r>
        <w:rPr>
          <w:i/>
          <w:iCs/>
          <w:lang w:val="en-US"/>
        </w:rPr>
        <w:t xml:space="preserve">To sum up and generally speaking, counterfactual approaches try to open the black box by answering the question: 'Which variables have to change to get a different (specific) result and to what extent do these variables have to change?’ (Guidotti et al., 2019, p. 16). </w:t>
      </w:r>
    </w:p>
  </w:comment>
  <w:comment w:id="47" w:author="Denise Denise" w:date="2023-06-11T19:42:00Z" w:initials="DD">
    <w:p w14:paraId="416F602C" w14:textId="77777777" w:rsidR="00AD4EA4" w:rsidRDefault="00AD4EA4" w:rsidP="00D65DB5">
      <w:pPr>
        <w:pStyle w:val="Kommentartext"/>
        <w:jc w:val="left"/>
      </w:pPr>
      <w:r>
        <w:rPr>
          <w:rStyle w:val="Kommentarzeichen"/>
        </w:rPr>
        <w:annotationRef/>
      </w:r>
      <w:r>
        <w:rPr>
          <w:i/>
          <w:iCs/>
          <w:lang w:val="en-US"/>
        </w:rPr>
        <w:t xml:space="preserve">It is tried to change the output from this instance </w:t>
      </w:r>
      <w:r>
        <w:rPr>
          <w:i/>
          <w:iCs/>
        </w:rPr>
        <w:t>𝑓</w:t>
      </w:r>
      <w:r>
        <w:rPr>
          <w:i/>
          <w:iCs/>
          <w:lang w:val="en-US"/>
        </w:rPr>
        <w:t>(</w:t>
      </w:r>
      <w:r>
        <w:rPr>
          <w:i/>
          <w:iCs/>
        </w:rPr>
        <w:t>𝑥</w:t>
      </w:r>
      <w:r>
        <w:rPr>
          <w:i/>
          <w:iCs/>
          <w:lang w:val="en-US"/>
        </w:rPr>
        <w:t xml:space="preserve">) = </w:t>
      </w:r>
      <w:r>
        <w:rPr>
          <w:i/>
          <w:iCs/>
        </w:rPr>
        <w:t>𝑦</w:t>
      </w:r>
      <w:r>
        <w:rPr>
          <w:i/>
          <w:iCs/>
          <w:lang w:val="en-US"/>
        </w:rPr>
        <w:t xml:space="preserve"> to </w:t>
      </w:r>
      <w:r>
        <w:rPr>
          <w:i/>
          <w:iCs/>
        </w:rPr>
        <w:t>𝑦</w:t>
      </w:r>
      <w:r>
        <w:rPr>
          <w:i/>
          <w:iCs/>
          <w:lang w:val="en-US"/>
        </w:rPr>
        <w:t xml:space="preserve">′ by minimal changes to the input data of an instance </w:t>
      </w:r>
      <w:r>
        <w:rPr>
          <w:i/>
          <w:iCs/>
        </w:rPr>
        <w:t>𝑥</w:t>
      </w:r>
      <w:r>
        <w:rPr>
          <w:i/>
          <w:iCs/>
          <w:lang w:val="en-US"/>
        </w:rPr>
        <w:t xml:space="preserve"> to a synthetic </w:t>
      </w:r>
      <w:r>
        <w:rPr>
          <w:i/>
          <w:iCs/>
        </w:rPr>
        <w:t>𝑥</w:t>
      </w:r>
      <w:r>
        <w:rPr>
          <w:i/>
          <w:iCs/>
          <w:lang w:val="en-US"/>
        </w:rPr>
        <w:t xml:space="preserve">′ with </w:t>
      </w:r>
      <w:r>
        <w:rPr>
          <w:i/>
          <w:iCs/>
        </w:rPr>
        <w:t>𝑓</w:t>
      </w:r>
      <w:r>
        <w:rPr>
          <w:i/>
          <w:iCs/>
          <w:lang w:val="en-US"/>
        </w:rPr>
        <w:t>(</w:t>
      </w:r>
      <w:r>
        <w:rPr>
          <w:i/>
          <w:iCs/>
        </w:rPr>
        <w:t>𝑥</w:t>
      </w:r>
      <w:r>
        <w:rPr>
          <w:i/>
          <w:iCs/>
          <w:lang w:val="en-US"/>
        </w:rPr>
        <w:t xml:space="preserve">′) = </w:t>
      </w:r>
      <w:r>
        <w:rPr>
          <w:i/>
          <w:iCs/>
        </w:rPr>
        <w:t>𝑦</w:t>
      </w:r>
      <w:r>
        <w:rPr>
          <w:i/>
          <w:iCs/>
          <w:lang w:val="en-US"/>
        </w:rPr>
        <w:t xml:space="preserve">′ (Wachter et al., 2017, p. 6). By means of these deviations from </w:t>
      </w:r>
      <w:r>
        <w:rPr>
          <w:i/>
          <w:iCs/>
        </w:rPr>
        <w:t>𝑥</w:t>
      </w:r>
      <w:r>
        <w:rPr>
          <w:i/>
          <w:iCs/>
          <w:lang w:val="en-US"/>
        </w:rPr>
        <w:t xml:space="preserve"> to </w:t>
      </w:r>
      <w:r>
        <w:rPr>
          <w:i/>
          <w:iCs/>
        </w:rPr>
        <w:t>𝑥</w:t>
      </w:r>
      <w:r>
        <w:rPr>
          <w:i/>
          <w:iCs/>
          <w:lang w:val="en-US"/>
        </w:rPr>
        <w:t xml:space="preserve">′ the machine behaviour and the result bases shall be made clear to the user. Here </w:t>
      </w:r>
      <w:r>
        <w:rPr>
          <w:i/>
          <w:iCs/>
        </w:rPr>
        <w:t>𝑥</w:t>
      </w:r>
      <w:r>
        <w:rPr>
          <w:i/>
          <w:iCs/>
          <w:lang w:val="en-US"/>
        </w:rPr>
        <w:t xml:space="preserve"> denotes the fact, i.e. the instance of interest which is changed. </w:t>
      </w:r>
      <w:r>
        <w:rPr>
          <w:i/>
          <w:iCs/>
        </w:rPr>
        <w:t>𝑥</w:t>
      </w:r>
      <w:r>
        <w:rPr>
          <w:i/>
          <w:iCs/>
          <w:lang w:val="en-US"/>
        </w:rPr>
        <w:t xml:space="preserve">′ is the foil, a synthetic instance resulting from the fact, for which the ML model provides a deviating (desired) result. In addition to these two factors, the difference between </w:t>
      </w:r>
      <w:r>
        <w:rPr>
          <w:i/>
          <w:iCs/>
        </w:rPr>
        <w:t>𝑥</w:t>
      </w:r>
      <w:r>
        <w:rPr>
          <w:i/>
          <w:iCs/>
          <w:lang w:val="en-US"/>
        </w:rPr>
        <w:t xml:space="preserve"> and </w:t>
      </w:r>
      <w:r>
        <w:rPr>
          <w:i/>
          <w:iCs/>
        </w:rPr>
        <w:t>𝑥</w:t>
      </w:r>
      <w:r>
        <w:rPr>
          <w:i/>
          <w:iCs/>
          <w:lang w:val="en-US"/>
        </w:rPr>
        <w:t xml:space="preserve">′ is calculated, which should be as small as possible while respecting factors such as ensuring coherence (Förster et al., 2020). In which output format the result is displayed depends on the developers’ choices of such an XAI system or the specific use case. </w:t>
      </w:r>
    </w:p>
  </w:comment>
  <w:comment w:id="48" w:author="Denise Denise" w:date="2023-06-19T11:50:00Z" w:initials="DD">
    <w:p w14:paraId="24BEDA32" w14:textId="60F51194" w:rsidR="000450D4" w:rsidRDefault="000450D4">
      <w:pPr>
        <w:pStyle w:val="Kommentartext"/>
      </w:pPr>
      <w:r>
        <w:rPr>
          <w:rStyle w:val="Kommentarzeichen"/>
        </w:rPr>
        <w:annotationRef/>
      </w:r>
      <w:r>
        <w:t>Quellen</w:t>
      </w:r>
    </w:p>
  </w:comment>
  <w:comment w:id="52" w:author="Denise Falk | Consiglia e.V." w:date="2023-05-29T13:34:00Z" w:initials="DF|Ce">
    <w:p w14:paraId="23E0F4EB" w14:textId="1F9768A1" w:rsidR="00480D43" w:rsidRDefault="00480D43">
      <w:pPr>
        <w:pStyle w:val="Kommentartext"/>
        <w:jc w:val="left"/>
      </w:pPr>
      <w:r>
        <w:rPr>
          <w:rStyle w:val="Kommentarzeichen"/>
        </w:rPr>
        <w:annotationRef/>
      </w:r>
      <w:r>
        <w:t>Catchy Titel finden?</w:t>
      </w:r>
    </w:p>
  </w:comment>
  <w:comment w:id="55" w:author="Denise Denise" w:date="2023-06-19T09:31:00Z" w:initials="DD">
    <w:p w14:paraId="5A82C907" w14:textId="3C4DB894" w:rsidR="00493E78" w:rsidRPr="00493E78" w:rsidRDefault="00493E78" w:rsidP="00493E78">
      <w:pPr>
        <w:ind w:left="180" w:firstLine="720"/>
        <w:rPr>
          <w:i/>
          <w:iCs/>
        </w:rPr>
      </w:pPr>
      <w:r>
        <w:rPr>
          <w:rStyle w:val="Kommentarzeichen"/>
        </w:rPr>
        <w:annotationRef/>
      </w:r>
      <w:r w:rsidRPr="00A804AC">
        <w:rPr>
          <w:i/>
          <w:iCs/>
        </w:rPr>
        <w:t xml:space="preserve">Was wollen wir erreichen ? </w:t>
      </w:r>
      <w:r w:rsidRPr="00933F7B">
        <w:rPr>
          <w:i/>
          <w:iCs/>
        </w:rPr>
        <w:t>Was ist die Aufgabe ?</w:t>
      </w:r>
    </w:p>
  </w:comment>
  <w:comment w:id="56" w:author="Denise Denise" w:date="2023-06-19T10:15:00Z" w:initials="DD">
    <w:p w14:paraId="5A5CDBB1" w14:textId="2E6B0ECB" w:rsidR="00933F7B" w:rsidRDefault="00933F7B">
      <w:pPr>
        <w:pStyle w:val="Kommentartext"/>
      </w:pPr>
      <w:r>
        <w:rPr>
          <w:rStyle w:val="Kommentarzeichen"/>
        </w:rPr>
        <w:annotationRef/>
      </w:r>
      <w:r>
        <w:t>Deutsch oder Englisch?</w:t>
      </w:r>
    </w:p>
  </w:comment>
  <w:comment w:id="57" w:author="Denise Denise" w:date="2023-06-19T10:15:00Z" w:initials="DD">
    <w:p w14:paraId="57B63540" w14:textId="3E6394D0" w:rsidR="00933F7B" w:rsidRDefault="00933F7B">
      <w:pPr>
        <w:pStyle w:val="Kommentartext"/>
      </w:pPr>
      <w:r>
        <w:rPr>
          <w:rStyle w:val="Kommentarzeichen"/>
        </w:rPr>
        <w:annotationRef/>
      </w:r>
      <w:r>
        <w:t>@ Hannah @Simon</w:t>
      </w:r>
    </w:p>
  </w:comment>
  <w:comment w:id="61" w:author="Denise Denise" w:date="2023-06-19T10:53:00Z" w:initials="DD">
    <w:p w14:paraId="7059CC1B" w14:textId="77777777" w:rsidR="00725893" w:rsidRDefault="00725893" w:rsidP="00725893">
      <w:pPr>
        <w:ind w:firstLine="720"/>
      </w:pPr>
      <w:r>
        <w:rPr>
          <w:rStyle w:val="Kommentarzeichen"/>
        </w:rPr>
        <w:annotationRef/>
      </w:r>
      <w:r w:rsidRPr="00137260">
        <w:t>@ Denise</w:t>
      </w:r>
      <w:r>
        <w:rPr>
          <w:rStyle w:val="Kommentarzeichen"/>
        </w:rPr>
        <w:annotationRef/>
      </w:r>
    </w:p>
    <w:p w14:paraId="7E2E47F5" w14:textId="25815069" w:rsidR="00725893" w:rsidRDefault="00725893" w:rsidP="00725893">
      <w:pPr>
        <w:pStyle w:val="Kommentartext"/>
        <w:numPr>
          <w:ilvl w:val="0"/>
          <w:numId w:val="8"/>
        </w:numPr>
      </w:pPr>
      <w:r>
        <w:t>Statistiken</w:t>
      </w:r>
    </w:p>
  </w:comment>
  <w:comment w:id="62" w:author="Denise Denise" w:date="2023-06-19T10:17:00Z" w:initials="DD">
    <w:p w14:paraId="5F3B3377" w14:textId="1EA5A69C" w:rsidR="00505726" w:rsidRDefault="00505726">
      <w:pPr>
        <w:pStyle w:val="Kommentartext"/>
      </w:pPr>
      <w:r>
        <w:rPr>
          <w:rStyle w:val="Kommentarzeichen"/>
        </w:rPr>
        <w:annotationRef/>
      </w:r>
      <w:r>
        <w:t>Screenshot von der Excel einfügen</w:t>
      </w:r>
    </w:p>
  </w:comment>
  <w:comment w:id="66" w:author="Denise Denise" w:date="2023-06-19T10:54:00Z" w:initials="DD">
    <w:p w14:paraId="35B15375" w14:textId="77777777" w:rsidR="003B7FE1" w:rsidRDefault="003B7FE1" w:rsidP="003B7FE1">
      <w:pPr>
        <w:ind w:left="180" w:firstLine="720"/>
      </w:pPr>
      <w:r>
        <w:rPr>
          <w:rStyle w:val="Kommentarzeichen"/>
        </w:rPr>
        <w:annotationRef/>
      </w:r>
      <w:r>
        <w:t xml:space="preserve">Auswahl AI </w:t>
      </w:r>
    </w:p>
    <w:p w14:paraId="6EDB92DB" w14:textId="77777777" w:rsidR="003B7FE1" w:rsidRDefault="003B7FE1" w:rsidP="003B7FE1">
      <w:pPr>
        <w:ind w:left="180" w:firstLine="720"/>
      </w:pPr>
      <w:r>
        <w:t xml:space="preserve">@Denise </w:t>
      </w:r>
    </w:p>
    <w:p w14:paraId="2C916B20" w14:textId="443C9C47" w:rsidR="003B7FE1" w:rsidRDefault="003B7FE1" w:rsidP="003B7FE1">
      <w:pPr>
        <w:ind w:left="180" w:firstLine="720"/>
      </w:pPr>
      <w:r>
        <w:t xml:space="preserve">Random Forest </w:t>
      </w:r>
    </w:p>
  </w:comment>
  <w:comment w:id="67" w:author="Denise Denise" w:date="2023-06-19T10:55:00Z" w:initials="DD">
    <w:p w14:paraId="2D75501B" w14:textId="17B82403" w:rsidR="003B7FE1" w:rsidRDefault="003B7FE1" w:rsidP="003B7FE1">
      <w:pPr>
        <w:ind w:left="180"/>
      </w:pPr>
      <w:r>
        <w:rPr>
          <w:rStyle w:val="Kommentarzeichen"/>
        </w:rPr>
        <w:annotationRef/>
      </w:r>
      <w:r>
        <w:t>XAI System</w:t>
      </w:r>
    </w:p>
    <w:p w14:paraId="088EF727" w14:textId="77777777" w:rsidR="003B7FE1" w:rsidRDefault="003B7FE1" w:rsidP="003B7FE1">
      <w:pPr>
        <w:ind w:left="180" w:firstLine="720"/>
      </w:pPr>
      <w:r>
        <w:t xml:space="preserve">@Simon </w:t>
      </w:r>
    </w:p>
    <w:p w14:paraId="6FAC4764" w14:textId="77777777" w:rsidR="003B7FE1" w:rsidRDefault="003B7FE1" w:rsidP="003B7FE1">
      <w:pPr>
        <w:ind w:left="180" w:firstLine="720"/>
      </w:pPr>
    </w:p>
    <w:p w14:paraId="3F3BB852" w14:textId="77777777" w:rsidR="003B7FE1" w:rsidRDefault="003B7FE1" w:rsidP="003B7FE1">
      <w:pPr>
        <w:pStyle w:val="Listenabsatz"/>
        <w:numPr>
          <w:ilvl w:val="0"/>
          <w:numId w:val="3"/>
        </w:numPr>
      </w:pPr>
      <w:r>
        <w:t>Accuracy</w:t>
      </w:r>
    </w:p>
    <w:p w14:paraId="711AF854" w14:textId="77777777" w:rsidR="003B7FE1" w:rsidRDefault="003B7FE1" w:rsidP="003B7FE1">
      <w:pPr>
        <w:pStyle w:val="Listenabsatz"/>
        <w:numPr>
          <w:ilvl w:val="0"/>
          <w:numId w:val="3"/>
        </w:numPr>
      </w:pPr>
      <w:r>
        <w:t>Parameterisierung</w:t>
      </w:r>
    </w:p>
    <w:p w14:paraId="3D5DBCF2" w14:textId="1474FAD5" w:rsidR="003B7FE1" w:rsidRDefault="003B7FE1" w:rsidP="003B7FE1">
      <w:pPr>
        <w:pStyle w:val="Listenabsatz"/>
        <w:numPr>
          <w:ilvl w:val="0"/>
          <w:numId w:val="3"/>
        </w:numPr>
      </w:pPr>
      <w:r>
        <w:t xml:space="preserve">@Simon </w:t>
      </w:r>
    </w:p>
  </w:comment>
  <w:comment w:id="69" w:author="Hannah Knehr" w:date="2023-06-19T16:57:00Z" w:initials="HK">
    <w:p w14:paraId="61DE55A5" w14:textId="77777777" w:rsidR="00673ADB" w:rsidRDefault="00673ADB" w:rsidP="00416024">
      <w:pPr>
        <w:pStyle w:val="Kommentartext"/>
        <w:jc w:val="left"/>
      </w:pPr>
      <w:r>
        <w:rPr>
          <w:rStyle w:val="Kommentarzeichen"/>
        </w:rPr>
        <w:annotationRef/>
      </w:r>
      <w:r>
        <w:t>@Denise</w:t>
      </w:r>
    </w:p>
  </w:comment>
  <w:comment w:id="70" w:author="Simon Hofer" w:date="2023-06-18T11:39:00Z" w:initials="SH">
    <w:p w14:paraId="560E1279" w14:textId="2F2A693E" w:rsidR="00872D6C" w:rsidRDefault="00872D6C" w:rsidP="006E325B">
      <w:pPr>
        <w:pStyle w:val="Kommentartext"/>
        <w:jc w:val="left"/>
      </w:pPr>
      <w:r>
        <w:rPr>
          <w:rStyle w:val="Kommentarzeichen"/>
        </w:rPr>
        <w:annotationRef/>
      </w:r>
      <w:r>
        <w:t>Falls wir Probleme haben auf 15 Seiten zu kommen: Hier könnte ich noch etwas ausschmücken (3-4 Zeilen)</w:t>
      </w:r>
    </w:p>
  </w:comment>
  <w:comment w:id="71" w:author="Hannah Knehr" w:date="2023-06-19T16:56:00Z" w:initials="HK">
    <w:p w14:paraId="1D56EB28" w14:textId="77777777" w:rsidR="00673ADB" w:rsidRDefault="00673ADB" w:rsidP="00423BFD">
      <w:pPr>
        <w:pStyle w:val="Kommentartext"/>
        <w:jc w:val="left"/>
      </w:pPr>
      <w:r>
        <w:rPr>
          <w:rStyle w:val="Kommentarzeichen"/>
        </w:rPr>
        <w:annotationRef/>
      </w:r>
      <w:r>
        <w:t>@Simon</w:t>
      </w:r>
    </w:p>
  </w:comment>
  <w:comment w:id="72" w:author="Hannah Knehr" w:date="2023-06-19T16:56:00Z" w:initials="HK">
    <w:p w14:paraId="4C710D79" w14:textId="77777777" w:rsidR="00673ADB" w:rsidRDefault="00673ADB" w:rsidP="00EA5CD1">
      <w:pPr>
        <w:pStyle w:val="Kommentartext"/>
        <w:jc w:val="left"/>
      </w:pPr>
      <w:r>
        <w:rPr>
          <w:rStyle w:val="Kommentarzeichen"/>
        </w:rPr>
        <w:annotationRef/>
      </w:r>
      <w:r>
        <w:t>@Simon 4.4</w:t>
      </w:r>
    </w:p>
  </w:comment>
  <w:comment w:id="68" w:author="Denise Falk | Consiglia e.V." w:date="2023-05-29T13:35:00Z" w:initials="DF|Ce">
    <w:p w14:paraId="1ADA984B" w14:textId="47D56A04" w:rsidR="00480D43" w:rsidRDefault="00480D43">
      <w:pPr>
        <w:pStyle w:val="Kommentartext"/>
        <w:jc w:val="left"/>
      </w:pPr>
      <w:r>
        <w:rPr>
          <w:rStyle w:val="Kommentarzeichen"/>
        </w:rPr>
        <w:annotationRef/>
      </w:r>
      <w:r>
        <w:t>Bei den Auwahlteilen rechtfertigungen an Use Case angepasst</w:t>
      </w:r>
    </w:p>
  </w:comment>
  <w:comment w:id="76" w:author="Denise Denise" w:date="2023-06-19T10:55:00Z" w:initials="DD">
    <w:p w14:paraId="099DC3F7" w14:textId="77777777" w:rsidR="003B7FE1" w:rsidRPr="00137260" w:rsidRDefault="003B7FE1" w:rsidP="003B7FE1">
      <w:pPr>
        <w:ind w:left="180" w:firstLine="720"/>
      </w:pPr>
      <w:r>
        <w:rPr>
          <w:rStyle w:val="Kommentarzeichen"/>
        </w:rPr>
        <w:annotationRef/>
      </w:r>
      <w:r w:rsidRPr="00137260">
        <w:rPr>
          <w:strike/>
        </w:rPr>
        <w:t>@Denise</w:t>
      </w:r>
      <w:r w:rsidRPr="00137260">
        <w:t xml:space="preserve"> / @Hannah</w:t>
      </w:r>
    </w:p>
    <w:p w14:paraId="57662F1E" w14:textId="047387FE" w:rsidR="003B7FE1" w:rsidRDefault="003B7FE1">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E06F3" w15:done="0"/>
  <w15:commentEx w15:paraId="315C7986" w15:done="0"/>
  <w15:commentEx w15:paraId="1A98F713" w15:done="0"/>
  <w15:commentEx w15:paraId="6C6C8559" w15:done="0"/>
  <w15:commentEx w15:paraId="39C19222" w15:paraIdParent="6C6C8559" w15:done="0"/>
  <w15:commentEx w15:paraId="46F6340B" w15:done="0"/>
  <w15:commentEx w15:paraId="56CBA3B6" w15:done="0"/>
  <w15:commentEx w15:paraId="388670D4" w15:done="0"/>
  <w15:commentEx w15:paraId="6533A02F" w15:paraIdParent="388670D4" w15:done="0"/>
  <w15:commentEx w15:paraId="08F22528" w15:done="0"/>
  <w15:commentEx w15:paraId="5FE63CDB" w15:done="0"/>
  <w15:commentEx w15:paraId="3348C7C0" w15:done="0"/>
  <w15:commentEx w15:paraId="36DEB0A5" w15:done="0"/>
  <w15:commentEx w15:paraId="364A733A" w15:done="0"/>
  <w15:commentEx w15:paraId="2C492B02" w15:done="0"/>
  <w15:commentEx w15:paraId="3CE71E9F" w15:done="0"/>
  <w15:commentEx w15:paraId="1B88BE0A" w15:done="0"/>
  <w15:commentEx w15:paraId="4A4EA75E" w15:paraIdParent="1B88BE0A" w15:done="0"/>
  <w15:commentEx w15:paraId="739803FB" w15:done="0"/>
  <w15:commentEx w15:paraId="3F5FA939" w15:done="0"/>
  <w15:commentEx w15:paraId="4A006B5C" w15:done="0"/>
  <w15:commentEx w15:paraId="416F602C" w15:done="0"/>
  <w15:commentEx w15:paraId="24BEDA32" w15:done="0"/>
  <w15:commentEx w15:paraId="23E0F4EB" w15:done="0"/>
  <w15:commentEx w15:paraId="5A82C907" w15:done="0"/>
  <w15:commentEx w15:paraId="5A5CDBB1" w15:done="0"/>
  <w15:commentEx w15:paraId="57B63540" w15:paraIdParent="5A5CDBB1" w15:done="0"/>
  <w15:commentEx w15:paraId="7E2E47F5" w15:done="0"/>
  <w15:commentEx w15:paraId="5F3B3377" w15:done="0"/>
  <w15:commentEx w15:paraId="2C916B20" w15:done="0"/>
  <w15:commentEx w15:paraId="3D5DBCF2" w15:done="0"/>
  <w15:commentEx w15:paraId="61DE55A5" w15:done="0"/>
  <w15:commentEx w15:paraId="560E1279" w15:done="0"/>
  <w15:commentEx w15:paraId="1D56EB28" w15:done="0"/>
  <w15:commentEx w15:paraId="4C710D79" w15:done="0"/>
  <w15:commentEx w15:paraId="1ADA984B" w15:done="1"/>
  <w15:commentEx w15:paraId="57662F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F247E" w16cex:dateUtc="2023-05-29T11:17:00Z"/>
  <w16cex:commentExtensible w16cex:durableId="281F24A5" w16cex:dateUtc="2023-05-29T11:18:00Z"/>
  <w16cex:commentExtensible w16cex:durableId="283AB183" w16cex:dateUtc="2023-06-19T08:50:00Z"/>
  <w16cex:commentExtensible w16cex:durableId="283047C9" w16cex:dateUtc="2023-06-11T11:16:00Z"/>
  <w16cex:commentExtensible w16cex:durableId="283048D9" w16cex:dateUtc="2023-06-11T11:21:00Z"/>
  <w16cex:commentExtensible w16cex:durableId="281F2819" w16cex:dateUtc="2023-05-29T11:33:00Z"/>
  <w16cex:commentExtensible w16cex:durableId="283AB197" w16cex:dateUtc="2023-06-19T08:51:00Z"/>
  <w16cex:commentExtensible w16cex:durableId="28305C64" w16cex:dateUtc="2023-06-11T12:44:00Z"/>
  <w16cex:commentExtensible w16cex:durableId="28305C76" w16cex:dateUtc="2023-06-11T12:45:00Z"/>
  <w16cex:commentExtensible w16cex:durableId="28305CB9" w16cex:dateUtc="2023-06-11T12:46:00Z"/>
  <w16cex:commentExtensible w16cex:durableId="28305CDC" w16cex:dateUtc="2023-06-11T12:46:00Z"/>
  <w16cex:commentExtensible w16cex:durableId="28305D08" w16cex:dateUtc="2023-06-11T12:47:00Z"/>
  <w16cex:commentExtensible w16cex:durableId="28305D12" w16cex:dateUtc="2023-06-11T12:47:00Z"/>
  <w16cex:commentExtensible w16cex:durableId="28305E83" w16cex:dateUtc="2023-06-11T12:53:00Z"/>
  <w16cex:commentExtensible w16cex:durableId="28306247" w16cex:dateUtc="2023-06-11T13:09:00Z"/>
  <w16cex:commentExtensible w16cex:durableId="2830825B" w16cex:dateUtc="2023-06-11T15:26:00Z"/>
  <w16cex:commentExtensible w16cex:durableId="2830831F" w16cex:dateUtc="2023-06-11T15:30:00Z"/>
  <w16cex:commentExtensible w16cex:durableId="283952F9" w16cex:dateUtc="2023-06-18T07:55:00Z"/>
  <w16cex:commentExtensible w16cex:durableId="283AB177" w16cex:dateUtc="2023-06-19T08:50:00Z"/>
  <w16cex:commentExtensible w16cex:durableId="283AB936" w16cex:dateUtc="2023-06-19T09:23:00Z"/>
  <w16cex:commentExtensible w16cex:durableId="283AB720" w16cex:dateUtc="2023-06-11T17:41:00Z"/>
  <w16cex:commentExtensible w16cex:durableId="2830A211" w16cex:dateUtc="2023-06-11T17:42:00Z"/>
  <w16cex:commentExtensible w16cex:durableId="283ABF8C" w16cex:dateUtc="2023-06-19T09:50:00Z"/>
  <w16cex:commentExtensible w16cex:durableId="281F284B" w16cex:dateUtc="2023-05-29T11:34:00Z"/>
  <w16cex:commentExtensible w16cex:durableId="283A9EE3" w16cex:dateUtc="2023-06-19T07:31:00Z"/>
  <w16cex:commentExtensible w16cex:durableId="283AA92A" w16cex:dateUtc="2023-06-19T08:15:00Z"/>
  <w16cex:commentExtensible w16cex:durableId="283AA938" w16cex:dateUtc="2023-06-19T08:15:00Z"/>
  <w16cex:commentExtensible w16cex:durableId="283AB216" w16cex:dateUtc="2023-06-19T08:53:00Z"/>
  <w16cex:commentExtensible w16cex:durableId="283AA9C0" w16cex:dateUtc="2023-06-19T08:17:00Z"/>
  <w16cex:commentExtensible w16cex:durableId="283AB257" w16cex:dateUtc="2023-06-19T08:54:00Z"/>
  <w16cex:commentExtensible w16cex:durableId="283AB2A8" w16cex:dateUtc="2023-06-19T08:55:00Z"/>
  <w16cex:commentExtensible w16cex:durableId="283B077C" w16cex:dateUtc="2023-06-19T14:57:00Z"/>
  <w16cex:commentExtensible w16cex:durableId="28396B77" w16cex:dateUtc="2023-06-18T09:39:00Z"/>
  <w16cex:commentExtensible w16cex:durableId="283B0738" w16cex:dateUtc="2023-06-19T14:56:00Z"/>
  <w16cex:commentExtensible w16cex:durableId="283B074D" w16cex:dateUtc="2023-06-19T14:56:00Z"/>
  <w16cex:commentExtensible w16cex:durableId="281F28AC" w16cex:dateUtc="2023-05-29T11:35:00Z"/>
  <w16cex:commentExtensible w16cex:durableId="283AB28E" w16cex:dateUtc="2023-06-19T0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E06F3" w16cid:durableId="281F247E"/>
  <w16cid:commentId w16cid:paraId="315C7986" w16cid:durableId="281F24A5"/>
  <w16cid:commentId w16cid:paraId="1A98F713" w16cid:durableId="283AB183"/>
  <w16cid:commentId w16cid:paraId="6C6C8559" w16cid:durableId="283047C9"/>
  <w16cid:commentId w16cid:paraId="39C19222" w16cid:durableId="283048D9"/>
  <w16cid:commentId w16cid:paraId="46F6340B" w16cid:durableId="281F2819"/>
  <w16cid:commentId w16cid:paraId="56CBA3B6" w16cid:durableId="283AB197"/>
  <w16cid:commentId w16cid:paraId="388670D4" w16cid:durableId="28305C64"/>
  <w16cid:commentId w16cid:paraId="6533A02F" w16cid:durableId="28305C76"/>
  <w16cid:commentId w16cid:paraId="08F22528" w16cid:durableId="28305CB9"/>
  <w16cid:commentId w16cid:paraId="5FE63CDB" w16cid:durableId="28305CDC"/>
  <w16cid:commentId w16cid:paraId="3348C7C0" w16cid:durableId="28305D08"/>
  <w16cid:commentId w16cid:paraId="36DEB0A5" w16cid:durableId="28305D12"/>
  <w16cid:commentId w16cid:paraId="364A733A" w16cid:durableId="28305E83"/>
  <w16cid:commentId w16cid:paraId="2C492B02" w16cid:durableId="28306247"/>
  <w16cid:commentId w16cid:paraId="3CE71E9F" w16cid:durableId="2830825B"/>
  <w16cid:commentId w16cid:paraId="1B88BE0A" w16cid:durableId="2830831F"/>
  <w16cid:commentId w16cid:paraId="4A4EA75E" w16cid:durableId="283952F9"/>
  <w16cid:commentId w16cid:paraId="739803FB" w16cid:durableId="283AB177"/>
  <w16cid:commentId w16cid:paraId="3F5FA939" w16cid:durableId="283AB936"/>
  <w16cid:commentId w16cid:paraId="4A006B5C" w16cid:durableId="283AB720"/>
  <w16cid:commentId w16cid:paraId="416F602C" w16cid:durableId="2830A211"/>
  <w16cid:commentId w16cid:paraId="24BEDA32" w16cid:durableId="283ABF8C"/>
  <w16cid:commentId w16cid:paraId="23E0F4EB" w16cid:durableId="281F284B"/>
  <w16cid:commentId w16cid:paraId="5A82C907" w16cid:durableId="283A9EE3"/>
  <w16cid:commentId w16cid:paraId="5A5CDBB1" w16cid:durableId="283AA92A"/>
  <w16cid:commentId w16cid:paraId="57B63540" w16cid:durableId="283AA938"/>
  <w16cid:commentId w16cid:paraId="7E2E47F5" w16cid:durableId="283AB216"/>
  <w16cid:commentId w16cid:paraId="5F3B3377" w16cid:durableId="283AA9C0"/>
  <w16cid:commentId w16cid:paraId="2C916B20" w16cid:durableId="283AB257"/>
  <w16cid:commentId w16cid:paraId="3D5DBCF2" w16cid:durableId="283AB2A8"/>
  <w16cid:commentId w16cid:paraId="61DE55A5" w16cid:durableId="283B077C"/>
  <w16cid:commentId w16cid:paraId="560E1279" w16cid:durableId="28396B77"/>
  <w16cid:commentId w16cid:paraId="1D56EB28" w16cid:durableId="283B0738"/>
  <w16cid:commentId w16cid:paraId="4C710D79" w16cid:durableId="283B074D"/>
  <w16cid:commentId w16cid:paraId="1ADA984B" w16cid:durableId="281F28AC"/>
  <w16cid:commentId w16cid:paraId="57662F1E" w16cid:durableId="283AB2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52D56" w14:textId="77777777" w:rsidR="008E417B" w:rsidRDefault="008E417B">
      <w:pPr>
        <w:spacing w:line="240" w:lineRule="auto"/>
      </w:pPr>
      <w:r>
        <w:separator/>
      </w:r>
    </w:p>
  </w:endnote>
  <w:endnote w:type="continuationSeparator" w:id="0">
    <w:p w14:paraId="18B88574" w14:textId="77777777" w:rsidR="008E417B" w:rsidRDefault="008E417B">
      <w:pPr>
        <w:spacing w:line="240" w:lineRule="auto"/>
      </w:pPr>
      <w:r>
        <w:continuationSeparator/>
      </w:r>
    </w:p>
  </w:endnote>
  <w:endnote w:type="continuationNotice" w:id="1">
    <w:p w14:paraId="4BA5FD09" w14:textId="77777777" w:rsidR="008E417B" w:rsidRDefault="008E417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Book">
    <w:panose1 w:val="00000000000000000000"/>
    <w:charset w:val="00"/>
    <w:family w:val="roman"/>
    <w:notTrueType/>
    <w:pitch w:val="default"/>
  </w:font>
  <w:font w:name="FuturaLigh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2E7F7" w14:textId="77777777" w:rsidR="004C6ADF" w:rsidRDefault="004C6AD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512503"/>
      <w:docPartObj>
        <w:docPartGallery w:val="Page Numbers (Bottom of Page)"/>
        <w:docPartUnique/>
      </w:docPartObj>
    </w:sdtPr>
    <w:sdtEndPr>
      <w:rPr>
        <w:noProof/>
      </w:rPr>
    </w:sdtEndPr>
    <w:sdtContent>
      <w:p w14:paraId="69036372" w14:textId="03F73BDE" w:rsidR="00FB203D" w:rsidRDefault="00FB203D" w:rsidP="00922F13">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32C5" w14:textId="77777777" w:rsidR="00303A6A" w:rsidRDefault="00BC79CD">
    <w:pPr>
      <w:pBdr>
        <w:top w:val="nil"/>
        <w:left w:val="nil"/>
        <w:bottom w:val="nil"/>
        <w:right w:val="nil"/>
        <w:between w:val="nil"/>
      </w:pBdr>
      <w:tabs>
        <w:tab w:val="center" w:pos="4536"/>
        <w:tab w:val="right" w:pos="9072"/>
        <w:tab w:val="left" w:pos="5400"/>
      </w:tabs>
      <w:jc w:val="left"/>
      <w:rPr>
        <w:rFonts w:eastAsia="Arial"/>
        <w:color w:val="000000"/>
      </w:rPr>
    </w:pPr>
    <w:r>
      <w:rPr>
        <w:rFonts w:eastAsia="Arial"/>
        <w:noProof/>
        <w:color w:val="000000"/>
      </w:rPr>
      <w:drawing>
        <wp:inline distT="0" distB="0" distL="0" distR="0" wp14:anchorId="6345192A" wp14:editId="6CE35106">
          <wp:extent cx="1978369" cy="59439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978369" cy="594395"/>
                  </a:xfrm>
                  <a:prstGeom prst="rect">
                    <a:avLst/>
                  </a:prstGeom>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05354"/>
      <w:docPartObj>
        <w:docPartGallery w:val="Page Numbers (Bottom of Page)"/>
        <w:docPartUnique/>
      </w:docPartObj>
    </w:sdtPr>
    <w:sdtEndPr>
      <w:rPr>
        <w:noProof/>
        <w:color w:val="FFFFFF" w:themeColor="background1"/>
      </w:rPr>
    </w:sdtEndPr>
    <w:sdtContent>
      <w:p w14:paraId="4A22F9B2" w14:textId="77777777" w:rsidR="00CA5879" w:rsidRPr="00BF3D6E" w:rsidRDefault="00CA5879" w:rsidP="00922F13">
        <w:pPr>
          <w:pStyle w:val="Fuzeile"/>
          <w:jc w:val="center"/>
          <w:rPr>
            <w:color w:val="FFFFFF" w:themeColor="background1"/>
          </w:rPr>
        </w:pPr>
        <w:r w:rsidRPr="00BF3D6E">
          <w:rPr>
            <w:color w:val="FFFFFF" w:themeColor="background1"/>
          </w:rPr>
          <w:fldChar w:fldCharType="begin"/>
        </w:r>
        <w:r w:rsidRPr="00BF3D6E">
          <w:rPr>
            <w:color w:val="FFFFFF" w:themeColor="background1"/>
          </w:rPr>
          <w:instrText xml:space="preserve"> PAGE   \* MERGEFORMAT </w:instrText>
        </w:r>
        <w:r w:rsidRPr="00BF3D6E">
          <w:rPr>
            <w:color w:val="FFFFFF" w:themeColor="background1"/>
          </w:rPr>
          <w:fldChar w:fldCharType="separate"/>
        </w:r>
        <w:r w:rsidRPr="00BF3D6E">
          <w:rPr>
            <w:noProof/>
            <w:color w:val="FFFFFF" w:themeColor="background1"/>
          </w:rPr>
          <w:t>2</w:t>
        </w:r>
        <w:r w:rsidRPr="00BF3D6E">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311F2" w14:textId="77777777" w:rsidR="008E417B" w:rsidRDefault="008E417B">
      <w:pPr>
        <w:spacing w:line="240" w:lineRule="auto"/>
      </w:pPr>
      <w:r>
        <w:separator/>
      </w:r>
    </w:p>
  </w:footnote>
  <w:footnote w:type="continuationSeparator" w:id="0">
    <w:p w14:paraId="4F1E48B5" w14:textId="77777777" w:rsidR="008E417B" w:rsidRDefault="008E417B">
      <w:pPr>
        <w:spacing w:line="240" w:lineRule="auto"/>
      </w:pPr>
      <w:r>
        <w:continuationSeparator/>
      </w:r>
    </w:p>
  </w:footnote>
  <w:footnote w:type="continuationNotice" w:id="1">
    <w:p w14:paraId="1BDDBB41" w14:textId="77777777" w:rsidR="008E417B" w:rsidRDefault="008E417B">
      <w:pPr>
        <w:spacing w:line="240" w:lineRule="auto"/>
      </w:pPr>
    </w:p>
  </w:footnote>
  <w:footnote w:id="2">
    <w:p w14:paraId="152DEC7E" w14:textId="724D2942" w:rsidR="00D20D89" w:rsidRDefault="00D20D89">
      <w:pPr>
        <w:pStyle w:val="Funotentext"/>
      </w:pPr>
      <w:r>
        <w:rPr>
          <w:rStyle w:val="Funotenzeichen"/>
        </w:rPr>
        <w:footnoteRef/>
      </w:r>
      <w:r>
        <w:t xml:space="preserve"> </w:t>
      </w:r>
      <w:r w:rsidRPr="00D703E0">
        <w:rPr>
          <w:sz w:val="18"/>
          <w:szCs w:val="16"/>
        </w:rPr>
        <w:t xml:space="preserve">Dieser Begriff beschreibt eine Situation, die sich oftmals bei der Nutzung von KI ergibt: Man füttert die KI mit Daten (Input), </w:t>
      </w:r>
      <w:r w:rsidR="00D92C44" w:rsidRPr="00D703E0">
        <w:rPr>
          <w:sz w:val="18"/>
          <w:szCs w:val="16"/>
        </w:rPr>
        <w:t xml:space="preserve">weiß nicht, wie diese die Daten genau verarbeitet (Blackbox) </w:t>
      </w:r>
      <w:r w:rsidRPr="00D703E0">
        <w:rPr>
          <w:sz w:val="18"/>
          <w:szCs w:val="16"/>
        </w:rPr>
        <w:t>und ein fertiges Ergebnis wird ausgegeben (Output).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15681" w14:textId="77777777" w:rsidR="004C6ADF" w:rsidRDefault="004C6AD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18574" w14:textId="77777777" w:rsidR="00303A6A" w:rsidRDefault="00BC79CD">
    <w:pPr>
      <w:pBdr>
        <w:top w:val="nil"/>
        <w:left w:val="nil"/>
        <w:bottom w:val="nil"/>
        <w:right w:val="nil"/>
        <w:between w:val="nil"/>
      </w:pBdr>
      <w:tabs>
        <w:tab w:val="center" w:pos="4536"/>
        <w:tab w:val="right" w:pos="9072"/>
        <w:tab w:val="right" w:pos="9071"/>
      </w:tabs>
      <w:jc w:val="right"/>
      <w:rPr>
        <w:rFonts w:eastAsia="Arial"/>
        <w:color w:val="000000"/>
      </w:rPr>
    </w:pPr>
    <w:r>
      <w:rPr>
        <w:rFonts w:eastAsia="Arial"/>
        <w:noProof/>
        <w:color w:val="000000"/>
      </w:rPr>
      <w:drawing>
        <wp:inline distT="0" distB="0" distL="0" distR="0" wp14:anchorId="244DBF86" wp14:editId="55B94947">
          <wp:extent cx="1391275" cy="395414"/>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p>
  <w:p w14:paraId="10C9784D" w14:textId="587131F5" w:rsidR="00303A6A" w:rsidRDefault="00BC79CD">
    <w:pPr>
      <w:pBdr>
        <w:top w:val="nil"/>
        <w:left w:val="nil"/>
        <w:bottom w:val="nil"/>
        <w:right w:val="nil"/>
        <w:between w:val="nil"/>
      </w:pBdr>
      <w:tabs>
        <w:tab w:val="center" w:pos="4536"/>
        <w:tab w:val="right" w:pos="9072"/>
        <w:tab w:val="center" w:pos="8931"/>
      </w:tabs>
      <w:rPr>
        <w:rFonts w:eastAsia="Arial"/>
        <w:color w:val="000000"/>
      </w:rPr>
    </w:pPr>
    <w:r>
      <w:rPr>
        <w:rFonts w:eastAsia="Arial"/>
        <w:color w:val="000000"/>
      </w:rPr>
      <w:tab/>
    </w:r>
    <w:r w:rsidR="0094600E">
      <w:rPr>
        <w:noProof/>
      </w:rPr>
      <mc:AlternateContent>
        <mc:Choice Requires="wps">
          <w:drawing>
            <wp:anchor distT="0" distB="0" distL="114299" distR="114299" simplePos="0" relativeHeight="251657216" behindDoc="0" locked="0" layoutInCell="1" allowOverlap="1" wp14:anchorId="166BA7AD" wp14:editId="5AC1D0B9">
              <wp:simplePos x="0" y="0"/>
              <wp:positionH relativeFrom="column">
                <wp:posOffset>-1</wp:posOffset>
              </wp:positionH>
              <wp:positionV relativeFrom="paragraph">
                <wp:posOffset>177800</wp:posOffset>
              </wp:positionV>
              <wp:extent cx="0" cy="12700"/>
              <wp:effectExtent l="0" t="0" r="19050" b="6350"/>
              <wp:wrapNone/>
              <wp:docPr id="760894793" name="Straight Arrow Connector 7608947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33C7A35" id="_x0000_t32" coordsize="21600,21600" o:spt="32" o:oned="t" path="m,l21600,21600e" filled="f">
              <v:path arrowok="t" fillok="f" o:connecttype="none"/>
              <o:lock v:ext="edit" shapetype="t"/>
            </v:shapetype>
            <v:shape id="Gerade Verbindung mit Pfeil 2" o:spid="_x0000_s1026" type="#_x0000_t32" style="position:absolute;margin-left:0;margin-top:14pt;width:0;height:1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6321" w14:textId="356BD792" w:rsidR="00303A6A" w:rsidRDefault="00380E96">
    <w:pPr>
      <w:pBdr>
        <w:top w:val="nil"/>
        <w:left w:val="nil"/>
        <w:bottom w:val="nil"/>
        <w:right w:val="nil"/>
        <w:between w:val="nil"/>
      </w:pBdr>
      <w:tabs>
        <w:tab w:val="center" w:pos="4536"/>
        <w:tab w:val="right" w:pos="9072"/>
        <w:tab w:val="right" w:pos="9071"/>
      </w:tabs>
      <w:rPr>
        <w:rFonts w:eastAsia="Arial"/>
        <w:color w:val="000000"/>
      </w:rPr>
    </w:pPr>
    <w:r>
      <w:rPr>
        <w:rFonts w:eastAsia="Arial"/>
        <w:noProof/>
        <w:color w:val="000000"/>
      </w:rPr>
      <w:drawing>
        <wp:anchor distT="0" distB="0" distL="0" distR="0" simplePos="0" relativeHeight="251660288" behindDoc="1" locked="0" layoutInCell="1" hidden="0" allowOverlap="1" wp14:anchorId="0539D7E8" wp14:editId="5D20F23F">
          <wp:simplePos x="0" y="0"/>
          <wp:positionH relativeFrom="leftMargin">
            <wp:posOffset>-25096</wp:posOffset>
          </wp:positionH>
          <wp:positionV relativeFrom="topMargin">
            <wp:posOffset>13114</wp:posOffset>
          </wp:positionV>
          <wp:extent cx="7560000" cy="1256964"/>
          <wp:effectExtent l="0" t="0" r="0" b="0"/>
          <wp:wrapNone/>
          <wp:docPr id="27" name="Picture 27" descr="A picture containing text, font, logo, white&#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8.jpg" descr="A picture containing text, font, logo, white&#10;&#10;Description automatically generated"/>
                  <pic:cNvPicPr preferRelativeResize="0"/>
                </pic:nvPicPr>
                <pic:blipFill>
                  <a:blip r:embed="rId1"/>
                  <a:srcRect/>
                  <a:stretch>
                    <a:fillRect/>
                  </a:stretch>
                </pic:blipFill>
                <pic:spPr>
                  <a:xfrm>
                    <a:off x="0" y="0"/>
                    <a:ext cx="7560000" cy="1256964"/>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A6807" w14:textId="21EE460B" w:rsidR="00303A6A" w:rsidRDefault="00BC79CD" w:rsidP="00922F13">
    <w:pPr>
      <w:pBdr>
        <w:top w:val="nil"/>
        <w:left w:val="nil"/>
        <w:bottom w:val="nil"/>
        <w:right w:val="nil"/>
        <w:between w:val="nil"/>
      </w:pBdr>
      <w:tabs>
        <w:tab w:val="center" w:pos="4536"/>
        <w:tab w:val="right" w:pos="9071"/>
        <w:tab w:val="center" w:pos="8931"/>
      </w:tabs>
      <w:jc w:val="right"/>
      <w:rPr>
        <w:rFonts w:eastAsia="Arial"/>
        <w:color w:val="000000"/>
      </w:rPr>
    </w:pPr>
    <w:r>
      <w:rPr>
        <w:rFonts w:eastAsia="Arial"/>
        <w:noProof/>
        <w:color w:val="000000"/>
      </w:rPr>
      <w:drawing>
        <wp:inline distT="0" distB="0" distL="0" distR="0" wp14:anchorId="6A9D1398" wp14:editId="270593D3">
          <wp:extent cx="1391275" cy="395414"/>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r w:rsidR="0094600E">
      <w:rPr>
        <w:noProof/>
      </w:rPr>
      <mc:AlternateContent>
        <mc:Choice Requires="wps">
          <w:drawing>
            <wp:anchor distT="0" distB="0" distL="114299" distR="114299" simplePos="0" relativeHeight="251661312" behindDoc="0" locked="0" layoutInCell="1" allowOverlap="1" wp14:anchorId="05A034A8" wp14:editId="10E0FA48">
              <wp:simplePos x="0" y="0"/>
              <wp:positionH relativeFrom="column">
                <wp:posOffset>-1</wp:posOffset>
              </wp:positionH>
              <wp:positionV relativeFrom="paragraph">
                <wp:posOffset>177800</wp:posOffset>
              </wp:positionV>
              <wp:extent cx="0" cy="12700"/>
              <wp:effectExtent l="0" t="0" r="19050" b="6350"/>
              <wp:wrapNone/>
              <wp:docPr id="784009673" name="Straight Arrow Connector 7840096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11A6886" id="_x0000_t32" coordsize="21600,21600" o:spt="32" o:oned="t" path="m,l21600,21600e" filled="f">
              <v:path arrowok="t" fillok="f" o:connecttype="none"/>
              <o:lock v:ext="edit" shapetype="t"/>
            </v:shapetype>
            <v:shape id="Gerade Verbindung mit Pfeil 1" o:spid="_x0000_s1026" type="#_x0000_t32" style="position:absolute;margin-left:0;margin-top:14pt;width:0;height:1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479"/>
    <w:multiLevelType w:val="hybridMultilevel"/>
    <w:tmpl w:val="7A22E2A6"/>
    <w:lvl w:ilvl="0" w:tplc="FBD8157C">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C8201D3"/>
    <w:multiLevelType w:val="multilevel"/>
    <w:tmpl w:val="3732004C"/>
    <w:lvl w:ilvl="0">
      <w:start w:val="1"/>
      <w:numFmt w:val="decimal"/>
      <w:pStyle w:val="berschrift1"/>
      <w:lvlText w:val="%1"/>
      <w:lvlJc w:val="left"/>
      <w:pPr>
        <w:ind w:left="2701" w:hanging="431"/>
      </w:pPr>
    </w:lvl>
    <w:lvl w:ilvl="1">
      <w:start w:val="1"/>
      <w:numFmt w:val="decimal"/>
      <w:pStyle w:val="berschrift2"/>
      <w:lvlText w:val="%1.%2"/>
      <w:lvlJc w:val="left"/>
      <w:pPr>
        <w:ind w:left="2845" w:hanging="576"/>
      </w:pPr>
    </w:lvl>
    <w:lvl w:ilvl="2">
      <w:start w:val="1"/>
      <w:numFmt w:val="decimal"/>
      <w:pStyle w:val="berschrift3"/>
      <w:lvlText w:val="%1.%2.%3"/>
      <w:lvlJc w:val="left"/>
      <w:pPr>
        <w:ind w:left="2989" w:hanging="720"/>
      </w:pPr>
    </w:lvl>
    <w:lvl w:ilvl="3">
      <w:start w:val="1"/>
      <w:numFmt w:val="decimal"/>
      <w:lvlText w:val="%1.%2.%3.%4"/>
      <w:lvlJc w:val="left"/>
      <w:pPr>
        <w:ind w:left="3133" w:hanging="864"/>
      </w:pPr>
    </w:lvl>
    <w:lvl w:ilvl="4">
      <w:start w:val="1"/>
      <w:numFmt w:val="decimal"/>
      <w:pStyle w:val="berschrift5"/>
      <w:lvlText w:val="%1.%2.%3.%4.%5"/>
      <w:lvlJc w:val="left"/>
      <w:pPr>
        <w:ind w:left="3277" w:hanging="1008"/>
      </w:pPr>
    </w:lvl>
    <w:lvl w:ilvl="5">
      <w:start w:val="1"/>
      <w:numFmt w:val="decimal"/>
      <w:pStyle w:val="berschrift6"/>
      <w:lvlText w:val="%1.%2.%3.%4.%5.%6"/>
      <w:lvlJc w:val="left"/>
      <w:pPr>
        <w:ind w:left="3421" w:hanging="1151"/>
      </w:pPr>
    </w:lvl>
    <w:lvl w:ilvl="6">
      <w:start w:val="1"/>
      <w:numFmt w:val="decimal"/>
      <w:pStyle w:val="berschrift7"/>
      <w:lvlText w:val="%1.%2.%3.%4.%5.%6.%7"/>
      <w:lvlJc w:val="left"/>
      <w:pPr>
        <w:ind w:left="3565" w:hanging="1296"/>
      </w:pPr>
    </w:lvl>
    <w:lvl w:ilvl="7">
      <w:start w:val="1"/>
      <w:numFmt w:val="decimal"/>
      <w:pStyle w:val="berschrift8"/>
      <w:lvlText w:val="%1.%2.%3.%4.%5.%6.%7.%8"/>
      <w:lvlJc w:val="left"/>
      <w:pPr>
        <w:ind w:left="3709" w:hanging="1440"/>
      </w:pPr>
    </w:lvl>
    <w:lvl w:ilvl="8">
      <w:start w:val="1"/>
      <w:numFmt w:val="decimal"/>
      <w:pStyle w:val="berschrift9"/>
      <w:lvlText w:val="%1.%2.%3.%4.%5.%6.%7.%8.%9"/>
      <w:lvlJc w:val="left"/>
      <w:pPr>
        <w:ind w:left="3853" w:hanging="1584"/>
      </w:pPr>
    </w:lvl>
  </w:abstractNum>
  <w:abstractNum w:abstractNumId="2" w15:restartNumberingAfterBreak="0">
    <w:nsid w:val="4AA6132D"/>
    <w:multiLevelType w:val="hybridMultilevel"/>
    <w:tmpl w:val="84C05C04"/>
    <w:lvl w:ilvl="0" w:tplc="D12AF048">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3" w15:restartNumberingAfterBreak="0">
    <w:nsid w:val="6C2E64AF"/>
    <w:multiLevelType w:val="hybridMultilevel"/>
    <w:tmpl w:val="0A7C8FFC"/>
    <w:lvl w:ilvl="0" w:tplc="DC961E20">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4" w15:restartNumberingAfterBreak="0">
    <w:nsid w:val="780E0E82"/>
    <w:multiLevelType w:val="hybridMultilevel"/>
    <w:tmpl w:val="A0789C3E"/>
    <w:lvl w:ilvl="0" w:tplc="4D089522">
      <w:start w:val="6"/>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5" w15:restartNumberingAfterBreak="0">
    <w:nsid w:val="7B40082D"/>
    <w:multiLevelType w:val="hybridMultilevel"/>
    <w:tmpl w:val="72EC5124"/>
    <w:lvl w:ilvl="0" w:tplc="75BE5CCC">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55C89"/>
    <w:multiLevelType w:val="hybridMultilevel"/>
    <w:tmpl w:val="7D0A74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64137233">
    <w:abstractNumId w:val="1"/>
  </w:num>
  <w:num w:numId="2" w16cid:durableId="1858616850">
    <w:abstractNumId w:val="6"/>
  </w:num>
  <w:num w:numId="3" w16cid:durableId="1449931372">
    <w:abstractNumId w:val="4"/>
  </w:num>
  <w:num w:numId="4" w16cid:durableId="1963725881">
    <w:abstractNumId w:val="0"/>
  </w:num>
  <w:num w:numId="5" w16cid:durableId="813134177">
    <w:abstractNumId w:val="2"/>
  </w:num>
  <w:num w:numId="6" w16cid:durableId="1446463782">
    <w:abstractNumId w:val="3"/>
  </w:num>
  <w:num w:numId="7" w16cid:durableId="20667892">
    <w:abstractNumId w:val="1"/>
  </w:num>
  <w:num w:numId="8" w16cid:durableId="12408127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Knehr">
    <w15:presenceInfo w15:providerId="Windows Live" w15:userId="74f742763e772009"/>
  </w15:person>
  <w15:person w15:author="Denise Falk | Consiglia e.V.">
    <w15:presenceInfo w15:providerId="AD" w15:userId="S::d.falk@consiglia.de::5fab8393-cd76-423d-82e5-e1091790a63e"/>
  </w15:person>
  <w15:person w15:author="Denise Denise">
    <w15:presenceInfo w15:providerId="Windows Live" w15:userId="2b50fbbecfe61582"/>
  </w15:person>
  <w15:person w15:author="Simon Hofer">
    <w15:presenceInfo w15:providerId="Windows Live" w15:userId="50a21e559bebd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6A"/>
    <w:rsid w:val="00011895"/>
    <w:rsid w:val="00015B9C"/>
    <w:rsid w:val="000222BC"/>
    <w:rsid w:val="000450D4"/>
    <w:rsid w:val="000461EA"/>
    <w:rsid w:val="00051567"/>
    <w:rsid w:val="00052A62"/>
    <w:rsid w:val="00054CED"/>
    <w:rsid w:val="00061C81"/>
    <w:rsid w:val="00091E82"/>
    <w:rsid w:val="00092157"/>
    <w:rsid w:val="00096754"/>
    <w:rsid w:val="000A521E"/>
    <w:rsid w:val="000B3E62"/>
    <w:rsid w:val="000C3EA4"/>
    <w:rsid w:val="000C7924"/>
    <w:rsid w:val="000D02CE"/>
    <w:rsid w:val="000D5D32"/>
    <w:rsid w:val="000D7AC5"/>
    <w:rsid w:val="000F3970"/>
    <w:rsid w:val="00110B18"/>
    <w:rsid w:val="001268A5"/>
    <w:rsid w:val="00131AE8"/>
    <w:rsid w:val="001445A9"/>
    <w:rsid w:val="00164401"/>
    <w:rsid w:val="001725EA"/>
    <w:rsid w:val="001820C7"/>
    <w:rsid w:val="00193548"/>
    <w:rsid w:val="001A09A2"/>
    <w:rsid w:val="001A4C2F"/>
    <w:rsid w:val="001D3417"/>
    <w:rsid w:val="002167D7"/>
    <w:rsid w:val="00223659"/>
    <w:rsid w:val="00227739"/>
    <w:rsid w:val="002300B4"/>
    <w:rsid w:val="00256531"/>
    <w:rsid w:val="00260886"/>
    <w:rsid w:val="00261638"/>
    <w:rsid w:val="00275248"/>
    <w:rsid w:val="002B0D1F"/>
    <w:rsid w:val="002D01B7"/>
    <w:rsid w:val="002E01BC"/>
    <w:rsid w:val="002E461B"/>
    <w:rsid w:val="002F25E7"/>
    <w:rsid w:val="00303A6A"/>
    <w:rsid w:val="00306AAF"/>
    <w:rsid w:val="00314644"/>
    <w:rsid w:val="00325C3C"/>
    <w:rsid w:val="00331443"/>
    <w:rsid w:val="003318A5"/>
    <w:rsid w:val="00332DAA"/>
    <w:rsid w:val="00351119"/>
    <w:rsid w:val="003567B4"/>
    <w:rsid w:val="0036392F"/>
    <w:rsid w:val="00380E96"/>
    <w:rsid w:val="0038290D"/>
    <w:rsid w:val="00386C88"/>
    <w:rsid w:val="00387201"/>
    <w:rsid w:val="003B7FE1"/>
    <w:rsid w:val="003C178B"/>
    <w:rsid w:val="003C1C92"/>
    <w:rsid w:val="003C53FC"/>
    <w:rsid w:val="003D4FE3"/>
    <w:rsid w:val="003D7956"/>
    <w:rsid w:val="003E49B5"/>
    <w:rsid w:val="003F5968"/>
    <w:rsid w:val="00403C1D"/>
    <w:rsid w:val="00404CB6"/>
    <w:rsid w:val="0042374B"/>
    <w:rsid w:val="00423C4D"/>
    <w:rsid w:val="00433CE6"/>
    <w:rsid w:val="004425D7"/>
    <w:rsid w:val="00442F62"/>
    <w:rsid w:val="00457748"/>
    <w:rsid w:val="004578E8"/>
    <w:rsid w:val="00462CDD"/>
    <w:rsid w:val="00467099"/>
    <w:rsid w:val="004704CB"/>
    <w:rsid w:val="00480D43"/>
    <w:rsid w:val="00483C05"/>
    <w:rsid w:val="00491D79"/>
    <w:rsid w:val="00492010"/>
    <w:rsid w:val="00492F60"/>
    <w:rsid w:val="00493E78"/>
    <w:rsid w:val="004950BD"/>
    <w:rsid w:val="004A0EC8"/>
    <w:rsid w:val="004C5629"/>
    <w:rsid w:val="004C5899"/>
    <w:rsid w:val="004C6ADF"/>
    <w:rsid w:val="004D7186"/>
    <w:rsid w:val="004E6860"/>
    <w:rsid w:val="004E7D4E"/>
    <w:rsid w:val="004F051F"/>
    <w:rsid w:val="00505726"/>
    <w:rsid w:val="005105DE"/>
    <w:rsid w:val="00511C59"/>
    <w:rsid w:val="0053252E"/>
    <w:rsid w:val="005336EE"/>
    <w:rsid w:val="005457BA"/>
    <w:rsid w:val="00581534"/>
    <w:rsid w:val="00592F6C"/>
    <w:rsid w:val="005A2575"/>
    <w:rsid w:val="005A3F12"/>
    <w:rsid w:val="005D7270"/>
    <w:rsid w:val="005E4C10"/>
    <w:rsid w:val="005F2A91"/>
    <w:rsid w:val="00610A6B"/>
    <w:rsid w:val="00626DB3"/>
    <w:rsid w:val="00630A80"/>
    <w:rsid w:val="00640224"/>
    <w:rsid w:val="00641F0E"/>
    <w:rsid w:val="0064312F"/>
    <w:rsid w:val="00655EF8"/>
    <w:rsid w:val="00656C93"/>
    <w:rsid w:val="006615D4"/>
    <w:rsid w:val="00662611"/>
    <w:rsid w:val="00670D82"/>
    <w:rsid w:val="00670F91"/>
    <w:rsid w:val="00671DEA"/>
    <w:rsid w:val="006722D6"/>
    <w:rsid w:val="00673ADB"/>
    <w:rsid w:val="00686C83"/>
    <w:rsid w:val="00692FED"/>
    <w:rsid w:val="006A1A26"/>
    <w:rsid w:val="006A7F49"/>
    <w:rsid w:val="006B35F8"/>
    <w:rsid w:val="006B4B4D"/>
    <w:rsid w:val="006C4579"/>
    <w:rsid w:val="006C70A3"/>
    <w:rsid w:val="006E10B4"/>
    <w:rsid w:val="006E257C"/>
    <w:rsid w:val="00706093"/>
    <w:rsid w:val="00707463"/>
    <w:rsid w:val="00713F76"/>
    <w:rsid w:val="00721DE7"/>
    <w:rsid w:val="00725893"/>
    <w:rsid w:val="0072669D"/>
    <w:rsid w:val="00732591"/>
    <w:rsid w:val="0073268C"/>
    <w:rsid w:val="007378AB"/>
    <w:rsid w:val="007400C1"/>
    <w:rsid w:val="00740F67"/>
    <w:rsid w:val="00742296"/>
    <w:rsid w:val="0074700D"/>
    <w:rsid w:val="007674B9"/>
    <w:rsid w:val="00771762"/>
    <w:rsid w:val="007919D5"/>
    <w:rsid w:val="007948AA"/>
    <w:rsid w:val="007A352A"/>
    <w:rsid w:val="007B3055"/>
    <w:rsid w:val="007B33C5"/>
    <w:rsid w:val="007B7EA6"/>
    <w:rsid w:val="007D500F"/>
    <w:rsid w:val="007E48CC"/>
    <w:rsid w:val="007F0BD3"/>
    <w:rsid w:val="0084531A"/>
    <w:rsid w:val="00872D6C"/>
    <w:rsid w:val="00876D26"/>
    <w:rsid w:val="008B14AF"/>
    <w:rsid w:val="008B7485"/>
    <w:rsid w:val="008D1596"/>
    <w:rsid w:val="008E417B"/>
    <w:rsid w:val="0090011C"/>
    <w:rsid w:val="009059C7"/>
    <w:rsid w:val="00907748"/>
    <w:rsid w:val="00922EA6"/>
    <w:rsid w:val="00922F13"/>
    <w:rsid w:val="009239AA"/>
    <w:rsid w:val="00933F7B"/>
    <w:rsid w:val="009349DD"/>
    <w:rsid w:val="00934CE0"/>
    <w:rsid w:val="00936448"/>
    <w:rsid w:val="00936B55"/>
    <w:rsid w:val="0094600E"/>
    <w:rsid w:val="00956FD2"/>
    <w:rsid w:val="0096514E"/>
    <w:rsid w:val="00972900"/>
    <w:rsid w:val="00984038"/>
    <w:rsid w:val="0098411C"/>
    <w:rsid w:val="009A244C"/>
    <w:rsid w:val="009D313A"/>
    <w:rsid w:val="009D413F"/>
    <w:rsid w:val="009E40B6"/>
    <w:rsid w:val="009E6A5A"/>
    <w:rsid w:val="009F5111"/>
    <w:rsid w:val="00A048E2"/>
    <w:rsid w:val="00A2154F"/>
    <w:rsid w:val="00A6254A"/>
    <w:rsid w:val="00A63709"/>
    <w:rsid w:val="00A804AC"/>
    <w:rsid w:val="00A91C62"/>
    <w:rsid w:val="00AA4897"/>
    <w:rsid w:val="00AB69FF"/>
    <w:rsid w:val="00AB7947"/>
    <w:rsid w:val="00AD2666"/>
    <w:rsid w:val="00AD4EA4"/>
    <w:rsid w:val="00AF6505"/>
    <w:rsid w:val="00B1390A"/>
    <w:rsid w:val="00B268B7"/>
    <w:rsid w:val="00B34162"/>
    <w:rsid w:val="00B37BCE"/>
    <w:rsid w:val="00B51861"/>
    <w:rsid w:val="00B5494C"/>
    <w:rsid w:val="00B55D1E"/>
    <w:rsid w:val="00B948A6"/>
    <w:rsid w:val="00BB6DA1"/>
    <w:rsid w:val="00BC79CD"/>
    <w:rsid w:val="00BC7D99"/>
    <w:rsid w:val="00BF3D6E"/>
    <w:rsid w:val="00BF4954"/>
    <w:rsid w:val="00C04622"/>
    <w:rsid w:val="00C06818"/>
    <w:rsid w:val="00C07B92"/>
    <w:rsid w:val="00C1446A"/>
    <w:rsid w:val="00C206DA"/>
    <w:rsid w:val="00C314EE"/>
    <w:rsid w:val="00C34982"/>
    <w:rsid w:val="00C4685B"/>
    <w:rsid w:val="00C63EF9"/>
    <w:rsid w:val="00C67F4A"/>
    <w:rsid w:val="00C77479"/>
    <w:rsid w:val="00C8306D"/>
    <w:rsid w:val="00C86E50"/>
    <w:rsid w:val="00C9266E"/>
    <w:rsid w:val="00C945F5"/>
    <w:rsid w:val="00C96532"/>
    <w:rsid w:val="00C975AD"/>
    <w:rsid w:val="00CA5879"/>
    <w:rsid w:val="00CA6B55"/>
    <w:rsid w:val="00CB00C1"/>
    <w:rsid w:val="00CB1EC6"/>
    <w:rsid w:val="00CC0F19"/>
    <w:rsid w:val="00CD13AB"/>
    <w:rsid w:val="00CD66DE"/>
    <w:rsid w:val="00D20D89"/>
    <w:rsid w:val="00D2210A"/>
    <w:rsid w:val="00D250AA"/>
    <w:rsid w:val="00D31C88"/>
    <w:rsid w:val="00D35B7A"/>
    <w:rsid w:val="00D57E30"/>
    <w:rsid w:val="00D62982"/>
    <w:rsid w:val="00D65EDA"/>
    <w:rsid w:val="00D703E0"/>
    <w:rsid w:val="00D92C44"/>
    <w:rsid w:val="00DA40DA"/>
    <w:rsid w:val="00DB0282"/>
    <w:rsid w:val="00DB7C87"/>
    <w:rsid w:val="00DC0A9E"/>
    <w:rsid w:val="00DC5FE6"/>
    <w:rsid w:val="00DC7462"/>
    <w:rsid w:val="00DD721B"/>
    <w:rsid w:val="00DE51CC"/>
    <w:rsid w:val="00DF0668"/>
    <w:rsid w:val="00E118C5"/>
    <w:rsid w:val="00E129B7"/>
    <w:rsid w:val="00E43EC5"/>
    <w:rsid w:val="00E4583A"/>
    <w:rsid w:val="00E47900"/>
    <w:rsid w:val="00E53566"/>
    <w:rsid w:val="00E65CEF"/>
    <w:rsid w:val="00E66BA3"/>
    <w:rsid w:val="00E8158F"/>
    <w:rsid w:val="00E8231D"/>
    <w:rsid w:val="00E82CE1"/>
    <w:rsid w:val="00E83CC9"/>
    <w:rsid w:val="00E91EE5"/>
    <w:rsid w:val="00EA1E1E"/>
    <w:rsid w:val="00EC0578"/>
    <w:rsid w:val="00EC487D"/>
    <w:rsid w:val="00EE3194"/>
    <w:rsid w:val="00EF1096"/>
    <w:rsid w:val="00F0006E"/>
    <w:rsid w:val="00F04DDC"/>
    <w:rsid w:val="00F0503C"/>
    <w:rsid w:val="00F14194"/>
    <w:rsid w:val="00F16428"/>
    <w:rsid w:val="00F5092A"/>
    <w:rsid w:val="00F647E5"/>
    <w:rsid w:val="00F67880"/>
    <w:rsid w:val="00F7492A"/>
    <w:rsid w:val="00F773D1"/>
    <w:rsid w:val="00F8412C"/>
    <w:rsid w:val="00F9198C"/>
    <w:rsid w:val="00FA7764"/>
    <w:rsid w:val="00FB203D"/>
    <w:rsid w:val="00FC0B50"/>
    <w:rsid w:val="00FC1DE2"/>
    <w:rsid w:val="00FC600B"/>
    <w:rsid w:val="00FD58F6"/>
    <w:rsid w:val="00FD6F6F"/>
    <w:rsid w:val="00FE3245"/>
    <w:rsid w:val="00FE4A75"/>
    <w:rsid w:val="00FF5BBE"/>
    <w:rsid w:val="00FF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A54C4"/>
  <w15:docId w15:val="{1453291A-44E0-40FF-A5FF-D270E606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6944"/>
    <w:rPr>
      <w:rFonts w:eastAsia="Times New Roman"/>
    </w:rPr>
  </w:style>
  <w:style w:type="paragraph" w:styleId="berschrift1">
    <w:name w:val="heading 1"/>
    <w:basedOn w:val="Standard"/>
    <w:next w:val="Standard"/>
    <w:link w:val="berschrift1Zchn"/>
    <w:uiPriority w:val="9"/>
    <w:qFormat/>
    <w:rsid w:val="005853B9"/>
    <w:pPr>
      <w:keepNext/>
      <w:numPr>
        <w:numId w:val="1"/>
      </w:numPr>
      <w:spacing w:before="120" w:after="120"/>
      <w:outlineLvl w:val="0"/>
    </w:pPr>
    <w:rPr>
      <w:b/>
      <w:bCs/>
      <w:kern w:val="32"/>
      <w:sz w:val="28"/>
    </w:rPr>
  </w:style>
  <w:style w:type="paragraph" w:styleId="berschrift2">
    <w:name w:val="heading 2"/>
    <w:basedOn w:val="Standard"/>
    <w:next w:val="Standard"/>
    <w:link w:val="berschrift2Zchn"/>
    <w:uiPriority w:val="9"/>
    <w:unhideWhenUsed/>
    <w:qFormat/>
    <w:rsid w:val="002328A3"/>
    <w:pPr>
      <w:keepNext/>
      <w:numPr>
        <w:ilvl w:val="1"/>
        <w:numId w:val="1"/>
      </w:numPr>
      <w:tabs>
        <w:tab w:val="left" w:pos="284"/>
      </w:tabs>
      <w:spacing w:before="120" w:after="120"/>
      <w:outlineLvl w:val="1"/>
    </w:pPr>
    <w:rPr>
      <w:b/>
      <w:bCs/>
      <w:iCs/>
      <w:lang w:val="fr-FR"/>
    </w:rPr>
  </w:style>
  <w:style w:type="paragraph" w:styleId="berschrift3">
    <w:name w:val="heading 3"/>
    <w:basedOn w:val="Standard"/>
    <w:next w:val="Standard"/>
    <w:link w:val="berschrift3Zchn"/>
    <w:uiPriority w:val="9"/>
    <w:semiHidden/>
    <w:unhideWhenUsed/>
    <w:qFormat/>
    <w:rsid w:val="002328A3"/>
    <w:pPr>
      <w:keepNext/>
      <w:numPr>
        <w:ilvl w:val="2"/>
        <w:numId w:val="1"/>
      </w:numPr>
      <w:spacing w:before="120" w:after="120"/>
      <w:outlineLvl w:val="2"/>
    </w:pPr>
    <w:rPr>
      <w:b/>
      <w:bCs/>
    </w:rPr>
  </w:style>
  <w:style w:type="paragraph" w:styleId="berschrift4">
    <w:name w:val="heading 4"/>
    <w:basedOn w:val="Textkrper"/>
    <w:next w:val="Standard"/>
    <w:link w:val="berschrift4Zchn"/>
    <w:uiPriority w:val="9"/>
    <w:semiHidden/>
    <w:unhideWhenUsed/>
    <w:qFormat/>
    <w:rsid w:val="002328A3"/>
    <w:pPr>
      <w:spacing w:before="120" w:after="120"/>
      <w:outlineLvl w:val="3"/>
    </w:pPr>
    <w:rPr>
      <w:b/>
      <w:sz w:val="22"/>
    </w:rPr>
  </w:style>
  <w:style w:type="paragraph" w:styleId="berschrift5">
    <w:name w:val="heading 5"/>
    <w:basedOn w:val="Standard"/>
    <w:next w:val="Standard"/>
    <w:link w:val="berschrift5Zchn"/>
    <w:uiPriority w:val="9"/>
    <w:semiHidden/>
    <w:unhideWhenUsed/>
    <w:qFormat/>
    <w:rsid w:val="006F5DF9"/>
    <w:pPr>
      <w:keepNext/>
      <w:numPr>
        <w:ilvl w:val="4"/>
        <w:numId w:val="1"/>
      </w:numPr>
      <w:outlineLvl w:val="4"/>
    </w:pPr>
    <w:rPr>
      <w:rFonts w:ascii="Verdana" w:hAnsi="Verdana"/>
      <w:b/>
      <w:bCs/>
      <w:sz w:val="28"/>
    </w:rPr>
  </w:style>
  <w:style w:type="paragraph" w:styleId="berschrift6">
    <w:name w:val="heading 6"/>
    <w:basedOn w:val="Standard"/>
    <w:next w:val="Standard"/>
    <w:link w:val="berschrift6Zchn"/>
    <w:uiPriority w:val="9"/>
    <w:semiHidden/>
    <w:unhideWhenUsed/>
    <w:qFormat/>
    <w:rsid w:val="006F5DF9"/>
    <w:pPr>
      <w:keepNext/>
      <w:numPr>
        <w:ilvl w:val="5"/>
        <w:numId w:val="1"/>
      </w:numPr>
      <w:jc w:val="right"/>
      <w:outlineLvl w:val="5"/>
    </w:pPr>
    <w:rPr>
      <w:rFonts w:ascii="Verdana" w:hAnsi="Verdana"/>
      <w:sz w:val="28"/>
      <w:lang w:val="en-GB"/>
    </w:rPr>
  </w:style>
  <w:style w:type="paragraph" w:styleId="berschrift7">
    <w:name w:val="heading 7"/>
    <w:basedOn w:val="Standard"/>
    <w:next w:val="Standard"/>
    <w:link w:val="berschrift7Zchn"/>
    <w:qFormat/>
    <w:rsid w:val="006F5DF9"/>
    <w:pPr>
      <w:keepNext/>
      <w:numPr>
        <w:ilvl w:val="6"/>
        <w:numId w:val="1"/>
      </w:numPr>
      <w:outlineLvl w:val="6"/>
    </w:pPr>
    <w:rPr>
      <w:sz w:val="24"/>
    </w:rPr>
  </w:style>
  <w:style w:type="paragraph" w:styleId="berschrift8">
    <w:name w:val="heading 8"/>
    <w:basedOn w:val="Standard"/>
    <w:next w:val="Standard"/>
    <w:link w:val="berschrift8Zchn"/>
    <w:uiPriority w:val="9"/>
    <w:semiHidden/>
    <w:unhideWhenUsed/>
    <w:qFormat/>
    <w:rsid w:val="00FC79C7"/>
    <w:pPr>
      <w:numPr>
        <w:ilvl w:val="7"/>
        <w:numId w:val="1"/>
      </w:numPr>
      <w:spacing w:before="240" w:after="60"/>
      <w:outlineLvl w:val="7"/>
    </w:pPr>
    <w:rPr>
      <w:rFonts w:ascii="Calibri" w:hAnsi="Calibri" w:cs="Times New Roman"/>
      <w:i/>
      <w:iCs/>
      <w:sz w:val="24"/>
    </w:rPr>
  </w:style>
  <w:style w:type="paragraph" w:styleId="berschrift9">
    <w:name w:val="heading 9"/>
    <w:basedOn w:val="Standard"/>
    <w:next w:val="Standard"/>
    <w:link w:val="berschrift9Zchn"/>
    <w:uiPriority w:val="9"/>
    <w:semiHidden/>
    <w:unhideWhenUsed/>
    <w:qFormat/>
    <w:rsid w:val="00FC79C7"/>
    <w:pPr>
      <w:numPr>
        <w:ilvl w:val="8"/>
        <w:numId w:val="1"/>
      </w:numPr>
      <w:spacing w:before="240" w:after="60"/>
      <w:outlineLvl w:val="8"/>
    </w:pPr>
    <w:rPr>
      <w:rFonts w:ascii="Calibri Light" w:hAnsi="Calibri Light"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before="480" w:after="120"/>
    </w:pPr>
    <w:rPr>
      <w:b/>
      <w:sz w:val="72"/>
      <w:szCs w:val="72"/>
    </w:rPr>
  </w:style>
  <w:style w:type="character" w:customStyle="1" w:styleId="berschrift5Zchn">
    <w:name w:val="Überschrift 5 Zchn"/>
    <w:link w:val="berschrift5"/>
    <w:rsid w:val="006F5DF9"/>
    <w:rPr>
      <w:rFonts w:ascii="Verdana" w:eastAsia="Times New Roman" w:hAnsi="Verdana" w:cs="Times New Roman"/>
      <w:b/>
      <w:bCs/>
      <w:sz w:val="28"/>
      <w:szCs w:val="24"/>
      <w:lang w:eastAsia="de-DE"/>
    </w:rPr>
  </w:style>
  <w:style w:type="character" w:customStyle="1" w:styleId="berschrift6Zchn">
    <w:name w:val="Überschrift 6 Zchn"/>
    <w:link w:val="berschrift6"/>
    <w:rsid w:val="006F5DF9"/>
    <w:rPr>
      <w:rFonts w:ascii="Verdana" w:eastAsia="Times New Roman" w:hAnsi="Verdana" w:cs="Times New Roman"/>
      <w:sz w:val="28"/>
      <w:szCs w:val="24"/>
      <w:lang w:val="en-GB" w:eastAsia="de-DE"/>
    </w:rPr>
  </w:style>
  <w:style w:type="character" w:customStyle="1" w:styleId="berschrift7Zchn">
    <w:name w:val="Überschrift 7 Zchn"/>
    <w:link w:val="berschrift7"/>
    <w:rsid w:val="006F5DF9"/>
    <w:rPr>
      <w:rFonts w:ascii="Futura Book" w:eastAsia="Times New Roman" w:hAnsi="Futura Book" w:cs="Times New Roman"/>
      <w:sz w:val="24"/>
      <w:szCs w:val="24"/>
      <w:lang w:eastAsia="de-DE"/>
    </w:rPr>
  </w:style>
  <w:style w:type="paragraph" w:customStyle="1" w:styleId="Formatvorlage1">
    <w:name w:val="Formatvorlage1"/>
    <w:basedOn w:val="Standard"/>
    <w:autoRedefine/>
    <w:rsid w:val="006F5DF9"/>
    <w:rPr>
      <w:b/>
      <w:sz w:val="24"/>
    </w:rPr>
  </w:style>
  <w:style w:type="paragraph" w:customStyle="1" w:styleId="Firmaklein">
    <w:name w:val="Firma/klein"/>
    <w:basedOn w:val="Standard"/>
    <w:next w:val="Standard"/>
    <w:rsid w:val="006F5DF9"/>
    <w:rPr>
      <w:rFonts w:ascii="FuturaLight" w:hAnsi="FuturaLight"/>
      <w:noProof/>
      <w:color w:val="C0C0C0"/>
      <w:sz w:val="14"/>
      <w:szCs w:val="20"/>
    </w:rPr>
  </w:style>
  <w:style w:type="paragraph" w:styleId="Kopfzeile">
    <w:name w:val="header"/>
    <w:basedOn w:val="Standard"/>
    <w:link w:val="KopfzeileZchn"/>
    <w:uiPriority w:val="99"/>
    <w:rsid w:val="006F5DF9"/>
    <w:pPr>
      <w:tabs>
        <w:tab w:val="center" w:pos="4536"/>
        <w:tab w:val="right" w:pos="9072"/>
      </w:tabs>
    </w:pPr>
  </w:style>
  <w:style w:type="character" w:customStyle="1" w:styleId="KopfzeileZchn">
    <w:name w:val="Kopfzeile Zchn"/>
    <w:link w:val="Kopfzeile"/>
    <w:uiPriority w:val="99"/>
    <w:rsid w:val="006F5DF9"/>
    <w:rPr>
      <w:rFonts w:ascii="Futura Book" w:eastAsia="Times New Roman" w:hAnsi="Futura Book" w:cs="Times New Roman"/>
      <w:sz w:val="20"/>
      <w:szCs w:val="24"/>
      <w:lang w:eastAsia="de-DE"/>
    </w:rPr>
  </w:style>
  <w:style w:type="paragraph" w:styleId="Fuzeile">
    <w:name w:val="footer"/>
    <w:basedOn w:val="Standard"/>
    <w:link w:val="FuzeileZchn"/>
    <w:uiPriority w:val="99"/>
    <w:rsid w:val="006F5DF9"/>
    <w:pPr>
      <w:tabs>
        <w:tab w:val="center" w:pos="4536"/>
        <w:tab w:val="right" w:pos="9072"/>
      </w:tabs>
    </w:pPr>
  </w:style>
  <w:style w:type="character" w:customStyle="1" w:styleId="FuzeileZchn">
    <w:name w:val="Fußzeile Zchn"/>
    <w:link w:val="Fuzeile"/>
    <w:uiPriority w:val="99"/>
    <w:rsid w:val="006F5DF9"/>
    <w:rPr>
      <w:rFonts w:ascii="Futura Book" w:eastAsia="Times New Roman" w:hAnsi="Futura Book" w:cs="Times New Roman"/>
      <w:sz w:val="20"/>
      <w:szCs w:val="24"/>
      <w:lang w:eastAsia="de-DE"/>
    </w:rPr>
  </w:style>
  <w:style w:type="paragraph" w:styleId="Textkrper">
    <w:name w:val="Body Text"/>
    <w:basedOn w:val="Standard"/>
    <w:link w:val="TextkrperZchn"/>
    <w:semiHidden/>
    <w:rsid w:val="00DF1265"/>
    <w:pPr>
      <w:tabs>
        <w:tab w:val="left" w:pos="284"/>
      </w:tabs>
    </w:pPr>
    <w:rPr>
      <w:sz w:val="24"/>
    </w:rPr>
  </w:style>
  <w:style w:type="character" w:customStyle="1" w:styleId="TextkrperZchn">
    <w:name w:val="Textkörper Zchn"/>
    <w:link w:val="Textkrper"/>
    <w:semiHidden/>
    <w:rsid w:val="00DF1265"/>
    <w:rPr>
      <w:rFonts w:ascii="Arial" w:eastAsia="Times New Roman" w:hAnsi="Arial" w:cs="Arial"/>
      <w:sz w:val="24"/>
      <w:szCs w:val="24"/>
    </w:rPr>
  </w:style>
  <w:style w:type="paragraph" w:customStyle="1" w:styleId="StandardWeb1">
    <w:name w:val="Standard (Web)1"/>
    <w:basedOn w:val="Standard"/>
    <w:rsid w:val="00DF1265"/>
    <w:pPr>
      <w:overflowPunct w:val="0"/>
      <w:autoSpaceDE w:val="0"/>
      <w:autoSpaceDN w:val="0"/>
      <w:adjustRightInd w:val="0"/>
      <w:spacing w:before="100" w:after="100"/>
    </w:pPr>
    <w:rPr>
      <w:rFonts w:ascii="Times New Roman" w:hAnsi="Times New Roman"/>
      <w:sz w:val="24"/>
      <w:szCs w:val="20"/>
    </w:rPr>
  </w:style>
  <w:style w:type="paragraph" w:styleId="Verzeichnis1">
    <w:name w:val="toc 1"/>
    <w:basedOn w:val="Standard"/>
    <w:next w:val="Standard"/>
    <w:autoRedefine/>
    <w:uiPriority w:val="39"/>
    <w:rsid w:val="00C8306D"/>
    <w:pPr>
      <w:tabs>
        <w:tab w:val="left" w:pos="440"/>
        <w:tab w:val="right" w:leader="dot" w:pos="9061"/>
      </w:tabs>
      <w:spacing w:before="120" w:after="120"/>
      <w:pPrChange w:id="0" w:author="Hannah Knehr" w:date="2023-06-23T17:31:00Z">
        <w:pPr>
          <w:tabs>
            <w:tab w:val="left" w:pos="440"/>
            <w:tab w:val="right" w:leader="dot" w:pos="9061"/>
          </w:tabs>
          <w:spacing w:before="120" w:after="120" w:line="360" w:lineRule="auto"/>
          <w:jc w:val="both"/>
        </w:pPr>
      </w:pPrChange>
    </w:pPr>
    <w:rPr>
      <w:bCs/>
      <w:noProof/>
      <w:rPrChange w:id="0" w:author="Hannah Knehr" w:date="2023-06-23T17:31:00Z">
        <w:rPr>
          <w:rFonts w:ascii="Arial" w:hAnsi="Arial" w:cs="Arial"/>
          <w:bCs/>
          <w:noProof/>
          <w:sz w:val="22"/>
          <w:szCs w:val="22"/>
          <w:lang w:val="de-DE" w:eastAsia="en-US" w:bidi="ar-SA"/>
        </w:rPr>
      </w:rPrChange>
    </w:rPr>
  </w:style>
  <w:style w:type="paragraph" w:styleId="Verzeichnis2">
    <w:name w:val="toc 2"/>
    <w:basedOn w:val="berschrift2"/>
    <w:next w:val="Standard"/>
    <w:autoRedefine/>
    <w:uiPriority w:val="39"/>
    <w:rsid w:val="00450B94"/>
    <w:pPr>
      <w:keepNext w:val="0"/>
      <w:numPr>
        <w:ilvl w:val="0"/>
        <w:numId w:val="0"/>
      </w:numPr>
      <w:tabs>
        <w:tab w:val="clear" w:pos="284"/>
      </w:tabs>
      <w:ind w:left="221"/>
      <w:jc w:val="left"/>
      <w:outlineLvl w:val="9"/>
    </w:pPr>
    <w:rPr>
      <w:rFonts w:cs="Calibri"/>
      <w:b w:val="0"/>
      <w:bCs w:val="0"/>
      <w:szCs w:val="20"/>
      <w:lang w:val="de-DE"/>
    </w:rPr>
  </w:style>
  <w:style w:type="paragraph" w:styleId="Verzeichnis3">
    <w:name w:val="toc 3"/>
    <w:basedOn w:val="berschrift3"/>
    <w:next w:val="Standard"/>
    <w:autoRedefine/>
    <w:uiPriority w:val="39"/>
    <w:rsid w:val="00450B94"/>
    <w:pPr>
      <w:keepNext w:val="0"/>
      <w:numPr>
        <w:ilvl w:val="0"/>
        <w:numId w:val="0"/>
      </w:numPr>
      <w:ind w:left="442"/>
      <w:jc w:val="left"/>
      <w:outlineLvl w:val="9"/>
    </w:pPr>
    <w:rPr>
      <w:rFonts w:cs="Calibri"/>
      <w:b w:val="0"/>
      <w:bCs w:val="0"/>
      <w:szCs w:val="20"/>
    </w:rPr>
  </w:style>
  <w:style w:type="character" w:styleId="Hyperlink">
    <w:name w:val="Hyperlink"/>
    <w:uiPriority w:val="99"/>
    <w:rsid w:val="00FE1E6E"/>
    <w:rPr>
      <w:color w:val="0000FF"/>
      <w:u w:val="single"/>
    </w:rPr>
  </w:style>
  <w:style w:type="character" w:customStyle="1" w:styleId="berschrift1Zchn">
    <w:name w:val="Überschrift 1 Zchn"/>
    <w:link w:val="berschrift1"/>
    <w:uiPriority w:val="9"/>
    <w:rsid w:val="005853B9"/>
    <w:rPr>
      <w:rFonts w:ascii="Arial" w:eastAsia="Times New Roman" w:hAnsi="Arial" w:cs="Arial"/>
      <w:b/>
      <w:bCs/>
      <w:kern w:val="32"/>
      <w:sz w:val="28"/>
      <w:szCs w:val="22"/>
    </w:rPr>
  </w:style>
  <w:style w:type="character" w:customStyle="1" w:styleId="berschrift2Zchn">
    <w:name w:val="Überschrift 2 Zchn"/>
    <w:link w:val="berschrift2"/>
    <w:uiPriority w:val="9"/>
    <w:rsid w:val="002328A3"/>
    <w:rPr>
      <w:rFonts w:ascii="Arial" w:eastAsia="Times New Roman" w:hAnsi="Arial" w:cs="Arial"/>
      <w:b/>
      <w:bCs/>
      <w:iCs/>
      <w:sz w:val="22"/>
      <w:szCs w:val="22"/>
      <w:lang w:val="fr-FR"/>
    </w:rPr>
  </w:style>
  <w:style w:type="character" w:customStyle="1" w:styleId="berschrift3Zchn">
    <w:name w:val="Überschrift 3 Zchn"/>
    <w:link w:val="berschrift3"/>
    <w:uiPriority w:val="9"/>
    <w:rsid w:val="002328A3"/>
    <w:rPr>
      <w:rFonts w:ascii="Arial" w:eastAsia="Times New Roman" w:hAnsi="Arial" w:cs="Arial"/>
      <w:b/>
      <w:bCs/>
      <w:sz w:val="22"/>
      <w:szCs w:val="22"/>
    </w:rPr>
  </w:style>
  <w:style w:type="paragraph" w:styleId="Funotentext">
    <w:name w:val="footnote text"/>
    <w:basedOn w:val="Standard"/>
    <w:link w:val="FunotentextZchn"/>
    <w:semiHidden/>
    <w:rsid w:val="00E54EB0"/>
    <w:pPr>
      <w:tabs>
        <w:tab w:val="left" w:pos="284"/>
      </w:tabs>
    </w:pPr>
    <w:rPr>
      <w:szCs w:val="20"/>
    </w:rPr>
  </w:style>
  <w:style w:type="character" w:customStyle="1" w:styleId="FunotentextZchn">
    <w:name w:val="Fußnotentext Zchn"/>
    <w:link w:val="Funotentext"/>
    <w:semiHidden/>
    <w:rsid w:val="00E54EB0"/>
    <w:rPr>
      <w:rFonts w:ascii="Arial" w:eastAsia="Times New Roman" w:hAnsi="Arial"/>
    </w:rPr>
  </w:style>
  <w:style w:type="character" w:styleId="Funotenzeichen">
    <w:name w:val="footnote reference"/>
    <w:semiHidden/>
    <w:unhideWhenUsed/>
    <w:rsid w:val="00506934"/>
    <w:rPr>
      <w:vertAlign w:val="superscript"/>
    </w:rPr>
  </w:style>
  <w:style w:type="character" w:customStyle="1" w:styleId="berschrift4Zchn">
    <w:name w:val="Überschrift 4 Zchn"/>
    <w:link w:val="berschrift4"/>
    <w:uiPriority w:val="9"/>
    <w:rsid w:val="002328A3"/>
    <w:rPr>
      <w:rFonts w:ascii="Arial" w:eastAsia="Times New Roman" w:hAnsi="Arial" w:cs="Arial"/>
      <w:b/>
      <w:sz w:val="22"/>
      <w:szCs w:val="22"/>
    </w:rPr>
  </w:style>
  <w:style w:type="character" w:customStyle="1" w:styleId="berschrift8Zchn">
    <w:name w:val="Überschrift 8 Zchn"/>
    <w:link w:val="berschrift8"/>
    <w:uiPriority w:val="9"/>
    <w:semiHidden/>
    <w:rsid w:val="00FC79C7"/>
    <w:rPr>
      <w:rFonts w:ascii="Calibri" w:eastAsia="Times New Roman" w:hAnsi="Calibri" w:cs="Times New Roman"/>
      <w:i/>
      <w:iCs/>
      <w:sz w:val="24"/>
      <w:szCs w:val="24"/>
    </w:rPr>
  </w:style>
  <w:style w:type="character" w:customStyle="1" w:styleId="berschrift9Zchn">
    <w:name w:val="Überschrift 9 Zchn"/>
    <w:link w:val="berschrift9"/>
    <w:uiPriority w:val="9"/>
    <w:semiHidden/>
    <w:rsid w:val="00FC79C7"/>
    <w:rPr>
      <w:rFonts w:ascii="Calibri Light" w:eastAsia="Times New Roman" w:hAnsi="Calibri Light" w:cs="Times New Roman"/>
      <w:sz w:val="22"/>
      <w:szCs w:val="22"/>
    </w:rPr>
  </w:style>
  <w:style w:type="table" w:styleId="Tabellenraster">
    <w:name w:val="Table Grid"/>
    <w:basedOn w:val="NormaleTabelle"/>
    <w:uiPriority w:val="59"/>
    <w:rsid w:val="00C34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unhideWhenUsed/>
    <w:rsid w:val="00450B94"/>
    <w:pPr>
      <w:spacing w:before="120" w:after="120"/>
      <w:ind w:left="658"/>
      <w:jc w:val="left"/>
    </w:pPr>
    <w:rPr>
      <w:rFonts w:cs="Calibri"/>
      <w:szCs w:val="20"/>
    </w:rPr>
  </w:style>
  <w:style w:type="paragraph" w:styleId="Verzeichnis5">
    <w:name w:val="toc 5"/>
    <w:basedOn w:val="Standard"/>
    <w:next w:val="Standard"/>
    <w:autoRedefine/>
    <w:uiPriority w:val="39"/>
    <w:unhideWhenUsed/>
    <w:rsid w:val="0067569C"/>
    <w:pPr>
      <w:ind w:left="880"/>
      <w:jc w:val="left"/>
    </w:pPr>
    <w:rPr>
      <w:rFonts w:ascii="Calibri" w:hAnsi="Calibri" w:cs="Calibri"/>
      <w:sz w:val="20"/>
      <w:szCs w:val="20"/>
    </w:rPr>
  </w:style>
  <w:style w:type="paragraph" w:styleId="Verzeichnis6">
    <w:name w:val="toc 6"/>
    <w:basedOn w:val="Standard"/>
    <w:next w:val="Standard"/>
    <w:autoRedefine/>
    <w:uiPriority w:val="39"/>
    <w:unhideWhenUsed/>
    <w:rsid w:val="0067569C"/>
    <w:pPr>
      <w:ind w:left="1100"/>
      <w:jc w:val="left"/>
    </w:pPr>
    <w:rPr>
      <w:rFonts w:ascii="Calibri" w:hAnsi="Calibri" w:cs="Calibri"/>
      <w:sz w:val="20"/>
      <w:szCs w:val="20"/>
    </w:rPr>
  </w:style>
  <w:style w:type="paragraph" w:styleId="Verzeichnis7">
    <w:name w:val="toc 7"/>
    <w:basedOn w:val="Standard"/>
    <w:next w:val="Standard"/>
    <w:autoRedefine/>
    <w:uiPriority w:val="39"/>
    <w:unhideWhenUsed/>
    <w:rsid w:val="0067569C"/>
    <w:pPr>
      <w:ind w:left="1320"/>
      <w:jc w:val="left"/>
    </w:pPr>
    <w:rPr>
      <w:rFonts w:ascii="Calibri" w:hAnsi="Calibri" w:cs="Calibri"/>
      <w:sz w:val="20"/>
      <w:szCs w:val="20"/>
    </w:rPr>
  </w:style>
  <w:style w:type="paragraph" w:styleId="Verzeichnis8">
    <w:name w:val="toc 8"/>
    <w:basedOn w:val="Standard"/>
    <w:next w:val="Standard"/>
    <w:autoRedefine/>
    <w:uiPriority w:val="39"/>
    <w:unhideWhenUsed/>
    <w:rsid w:val="0067569C"/>
    <w:pPr>
      <w:ind w:left="1540"/>
      <w:jc w:val="left"/>
    </w:pPr>
    <w:rPr>
      <w:rFonts w:ascii="Calibri" w:hAnsi="Calibri" w:cs="Calibri"/>
      <w:sz w:val="20"/>
      <w:szCs w:val="20"/>
    </w:rPr>
  </w:style>
  <w:style w:type="paragraph" w:styleId="Verzeichnis9">
    <w:name w:val="toc 9"/>
    <w:basedOn w:val="Standard"/>
    <w:next w:val="Standard"/>
    <w:autoRedefine/>
    <w:uiPriority w:val="39"/>
    <w:unhideWhenUsed/>
    <w:rsid w:val="0067569C"/>
    <w:pPr>
      <w:ind w:left="1760"/>
      <w:jc w:val="left"/>
    </w:pPr>
    <w:rPr>
      <w:rFonts w:ascii="Calibri" w:hAnsi="Calibri" w:cs="Calibri"/>
      <w:sz w:val="20"/>
      <w:szCs w:val="20"/>
    </w:rPr>
  </w:style>
  <w:style w:type="paragraph" w:styleId="Beschriftung">
    <w:name w:val="caption"/>
    <w:basedOn w:val="Standard"/>
    <w:next w:val="Standard"/>
    <w:uiPriority w:val="35"/>
    <w:unhideWhenUsed/>
    <w:qFormat/>
    <w:rsid w:val="00657CDE"/>
    <w:rPr>
      <w:b/>
      <w:bCs/>
      <w:sz w:val="20"/>
      <w:szCs w:val="20"/>
    </w:rPr>
  </w:style>
  <w:style w:type="character" w:customStyle="1" w:styleId="Erwhnung1">
    <w:name w:val="Erwähnung1"/>
    <w:uiPriority w:val="99"/>
    <w:semiHidden/>
    <w:unhideWhenUsed/>
    <w:rsid w:val="00657CDE"/>
    <w:rPr>
      <w:color w:val="2B579A"/>
      <w:shd w:val="clear" w:color="auto" w:fill="E6E6E6"/>
    </w:rPr>
  </w:style>
  <w:style w:type="paragraph" w:styleId="Abbildungsverzeichnis">
    <w:name w:val="table of figures"/>
    <w:basedOn w:val="Standard"/>
    <w:next w:val="Standard"/>
    <w:uiPriority w:val="99"/>
    <w:unhideWhenUsed/>
    <w:rsid w:val="00657CDE"/>
  </w:style>
  <w:style w:type="character" w:styleId="Kommentarzeichen">
    <w:name w:val="annotation reference"/>
    <w:uiPriority w:val="99"/>
    <w:semiHidden/>
    <w:unhideWhenUsed/>
    <w:rsid w:val="00253F36"/>
    <w:rPr>
      <w:sz w:val="16"/>
      <w:szCs w:val="16"/>
    </w:rPr>
  </w:style>
  <w:style w:type="paragraph" w:styleId="Kommentartext">
    <w:name w:val="annotation text"/>
    <w:basedOn w:val="Standard"/>
    <w:link w:val="KommentartextZchn"/>
    <w:uiPriority w:val="99"/>
    <w:unhideWhenUsed/>
    <w:rsid w:val="00253F36"/>
    <w:rPr>
      <w:sz w:val="20"/>
      <w:szCs w:val="20"/>
    </w:rPr>
  </w:style>
  <w:style w:type="character" w:customStyle="1" w:styleId="KommentartextZchn">
    <w:name w:val="Kommentartext Zchn"/>
    <w:link w:val="Kommentartext"/>
    <w:uiPriority w:val="99"/>
    <w:rsid w:val="00253F36"/>
    <w:rPr>
      <w:rFonts w:ascii="Arial" w:eastAsia="Times New Roman" w:hAnsi="Arial" w:cs="Arial"/>
    </w:rPr>
  </w:style>
  <w:style w:type="paragraph" w:styleId="Kommentarthema">
    <w:name w:val="annotation subject"/>
    <w:basedOn w:val="Kommentartext"/>
    <w:next w:val="Kommentartext"/>
    <w:link w:val="KommentarthemaZchn"/>
    <w:uiPriority w:val="99"/>
    <w:semiHidden/>
    <w:unhideWhenUsed/>
    <w:rsid w:val="00253F36"/>
    <w:rPr>
      <w:b/>
      <w:bCs/>
    </w:rPr>
  </w:style>
  <w:style w:type="character" w:customStyle="1" w:styleId="KommentarthemaZchn">
    <w:name w:val="Kommentarthema Zchn"/>
    <w:link w:val="Kommentarthema"/>
    <w:uiPriority w:val="99"/>
    <w:semiHidden/>
    <w:rsid w:val="00253F36"/>
    <w:rPr>
      <w:rFonts w:ascii="Arial" w:eastAsia="Times New Roman" w:hAnsi="Arial" w:cs="Arial"/>
      <w:b/>
      <w:bCs/>
    </w:rPr>
  </w:style>
  <w:style w:type="paragraph" w:styleId="Sprechblasentext">
    <w:name w:val="Balloon Text"/>
    <w:basedOn w:val="Standard"/>
    <w:link w:val="SprechblasentextZchn"/>
    <w:uiPriority w:val="99"/>
    <w:semiHidden/>
    <w:unhideWhenUsed/>
    <w:rsid w:val="00253F36"/>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253F36"/>
    <w:rPr>
      <w:rFonts w:ascii="Segoe UI" w:eastAsia="Times New Roman" w:hAnsi="Segoe UI" w:cs="Segoe UI"/>
      <w:sz w:val="18"/>
      <w:szCs w:val="18"/>
    </w:rPr>
  </w:style>
  <w:style w:type="paragraph" w:styleId="berarbeitung">
    <w:name w:val="Revision"/>
    <w:hidden/>
    <w:uiPriority w:val="99"/>
    <w:semiHidden/>
    <w:rsid w:val="005A155A"/>
    <w:rPr>
      <w:rFonts w:eastAsia="Times New Roman"/>
    </w:rPr>
  </w:style>
  <w:style w:type="paragraph" w:styleId="Listenabsatz">
    <w:name w:val="List Paragraph"/>
    <w:basedOn w:val="Standard"/>
    <w:uiPriority w:val="34"/>
    <w:qFormat/>
    <w:rsid w:val="0093461B"/>
    <w:pPr>
      <w:ind w:left="720"/>
      <w:contextualSpacing/>
    </w:pPr>
  </w:style>
  <w:style w:type="character" w:styleId="BesuchterLink">
    <w:name w:val="FollowedHyperlink"/>
    <w:basedOn w:val="Absatz-Standardschriftart"/>
    <w:uiPriority w:val="99"/>
    <w:semiHidden/>
    <w:unhideWhenUsed/>
    <w:rsid w:val="0093461B"/>
    <w:rPr>
      <w:color w:val="954F72" w:themeColor="followedHyperlink"/>
      <w:u w:val="single"/>
    </w:rPr>
  </w:style>
  <w:style w:type="paragraph" w:customStyle="1" w:styleId="Default">
    <w:name w:val="Default"/>
    <w:rsid w:val="008C0151"/>
    <w:pPr>
      <w:autoSpaceDE w:val="0"/>
      <w:autoSpaceDN w:val="0"/>
      <w:adjustRightInd w:val="0"/>
    </w:pPr>
    <w:rPr>
      <w:color w:val="000000"/>
      <w:sz w:val="24"/>
      <w:szCs w:val="24"/>
    </w:rPr>
  </w:style>
  <w:style w:type="paragraph" w:styleId="HTMLVorformatiert">
    <w:name w:val="HTML Preformatted"/>
    <w:basedOn w:val="Standard"/>
    <w:link w:val="HTMLVorformatiertZchn"/>
    <w:uiPriority w:val="99"/>
    <w:unhideWhenUsed/>
    <w:rsid w:val="00C8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C80FF9"/>
    <w:rPr>
      <w:rFonts w:ascii="Courier New" w:eastAsia="Times New Roman" w:hAnsi="Courier New" w:cs="Courier New"/>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NormaleTabelle"/>
    <w:tblPr>
      <w:tblStyleRowBandSize w:val="1"/>
      <w:tblStyleColBandSize w:val="1"/>
      <w:tblCellMar>
        <w:left w:w="70" w:type="dxa"/>
        <w:right w:w="70" w:type="dxa"/>
      </w:tblCellMar>
    </w:tblPr>
  </w:style>
  <w:style w:type="table" w:customStyle="1" w:styleId="1">
    <w:name w:val="1"/>
    <w:basedOn w:val="NormaleTabelle"/>
    <w:tblPr>
      <w:tblStyleRowBandSize w:val="1"/>
      <w:tblStyleColBandSize w:val="1"/>
      <w:tblCellMar>
        <w:left w:w="115" w:type="dxa"/>
        <w:right w:w="115" w:type="dxa"/>
      </w:tblCellMar>
    </w:tblPr>
  </w:style>
  <w:style w:type="paragraph" w:styleId="Index1">
    <w:name w:val="index 1"/>
    <w:basedOn w:val="Standard"/>
    <w:next w:val="Standard"/>
    <w:autoRedefine/>
    <w:uiPriority w:val="99"/>
    <w:semiHidden/>
    <w:unhideWhenUsed/>
    <w:rsid w:val="00662611"/>
    <w:pPr>
      <w:spacing w:line="240" w:lineRule="auto"/>
      <w:ind w:left="220" w:hanging="220"/>
    </w:pPr>
  </w:style>
  <w:style w:type="table" w:customStyle="1" w:styleId="TableGrid">
    <w:name w:val="TableGrid"/>
    <w:rsid w:val="00A048E2"/>
    <w:pPr>
      <w:spacing w:line="240" w:lineRule="auto"/>
      <w:jc w:val="left"/>
    </w:pPr>
    <w:rPr>
      <w:rFonts w:asciiTheme="minorHAnsi" w:eastAsiaTheme="minorEastAsia" w:hAnsiTheme="minorHAnsi" w:cstheme="minorBidi"/>
      <w:kern w:val="2"/>
      <w:lang w:val="en-US"/>
      <w14:ligatures w14:val="standardContextual"/>
    </w:rPr>
    <w:tblPr>
      <w:tblCellMar>
        <w:top w:w="0" w:type="dxa"/>
        <w:left w:w="0" w:type="dxa"/>
        <w:bottom w:w="0" w:type="dxa"/>
        <w:right w:w="0" w:type="dxa"/>
      </w:tblCellMar>
    </w:tblPr>
  </w:style>
  <w:style w:type="character" w:customStyle="1" w:styleId="mn">
    <w:name w:val="mn"/>
    <w:basedOn w:val="Absatz-Standardschriftart"/>
    <w:rsid w:val="004C6ADF"/>
  </w:style>
  <w:style w:type="character" w:customStyle="1" w:styleId="mi">
    <w:name w:val="mi"/>
    <w:basedOn w:val="Absatz-Standardschriftart"/>
    <w:rsid w:val="004C6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5917">
      <w:bodyDiv w:val="1"/>
      <w:marLeft w:val="0"/>
      <w:marRight w:val="0"/>
      <w:marTop w:val="0"/>
      <w:marBottom w:val="0"/>
      <w:divBdr>
        <w:top w:val="none" w:sz="0" w:space="0" w:color="auto"/>
        <w:left w:val="none" w:sz="0" w:space="0" w:color="auto"/>
        <w:bottom w:val="none" w:sz="0" w:space="0" w:color="auto"/>
        <w:right w:val="none" w:sz="0" w:space="0" w:color="auto"/>
      </w:divBdr>
    </w:div>
    <w:div w:id="345013227">
      <w:bodyDiv w:val="1"/>
      <w:marLeft w:val="0"/>
      <w:marRight w:val="0"/>
      <w:marTop w:val="0"/>
      <w:marBottom w:val="0"/>
      <w:divBdr>
        <w:top w:val="none" w:sz="0" w:space="0" w:color="auto"/>
        <w:left w:val="none" w:sz="0" w:space="0" w:color="auto"/>
        <w:bottom w:val="none" w:sz="0" w:space="0" w:color="auto"/>
        <w:right w:val="none" w:sz="0" w:space="0" w:color="auto"/>
      </w:divBdr>
    </w:div>
    <w:div w:id="423498537">
      <w:bodyDiv w:val="1"/>
      <w:marLeft w:val="0"/>
      <w:marRight w:val="0"/>
      <w:marTop w:val="0"/>
      <w:marBottom w:val="0"/>
      <w:divBdr>
        <w:top w:val="none" w:sz="0" w:space="0" w:color="auto"/>
        <w:left w:val="none" w:sz="0" w:space="0" w:color="auto"/>
        <w:bottom w:val="none" w:sz="0" w:space="0" w:color="auto"/>
        <w:right w:val="none" w:sz="0" w:space="0" w:color="auto"/>
      </w:divBdr>
    </w:div>
    <w:div w:id="485433661">
      <w:bodyDiv w:val="1"/>
      <w:marLeft w:val="0"/>
      <w:marRight w:val="0"/>
      <w:marTop w:val="0"/>
      <w:marBottom w:val="0"/>
      <w:divBdr>
        <w:top w:val="none" w:sz="0" w:space="0" w:color="auto"/>
        <w:left w:val="none" w:sz="0" w:space="0" w:color="auto"/>
        <w:bottom w:val="none" w:sz="0" w:space="0" w:color="auto"/>
        <w:right w:val="none" w:sz="0" w:space="0" w:color="auto"/>
      </w:divBdr>
    </w:div>
    <w:div w:id="561327951">
      <w:bodyDiv w:val="1"/>
      <w:marLeft w:val="0"/>
      <w:marRight w:val="0"/>
      <w:marTop w:val="0"/>
      <w:marBottom w:val="0"/>
      <w:divBdr>
        <w:top w:val="none" w:sz="0" w:space="0" w:color="auto"/>
        <w:left w:val="none" w:sz="0" w:space="0" w:color="auto"/>
        <w:bottom w:val="none" w:sz="0" w:space="0" w:color="auto"/>
        <w:right w:val="none" w:sz="0" w:space="0" w:color="auto"/>
      </w:divBdr>
    </w:div>
    <w:div w:id="817654192">
      <w:bodyDiv w:val="1"/>
      <w:marLeft w:val="0"/>
      <w:marRight w:val="0"/>
      <w:marTop w:val="0"/>
      <w:marBottom w:val="0"/>
      <w:divBdr>
        <w:top w:val="none" w:sz="0" w:space="0" w:color="auto"/>
        <w:left w:val="none" w:sz="0" w:space="0" w:color="auto"/>
        <w:bottom w:val="none" w:sz="0" w:space="0" w:color="auto"/>
        <w:right w:val="none" w:sz="0" w:space="0" w:color="auto"/>
      </w:divBdr>
    </w:div>
    <w:div w:id="1203324244">
      <w:bodyDiv w:val="1"/>
      <w:marLeft w:val="0"/>
      <w:marRight w:val="0"/>
      <w:marTop w:val="0"/>
      <w:marBottom w:val="0"/>
      <w:divBdr>
        <w:top w:val="none" w:sz="0" w:space="0" w:color="auto"/>
        <w:left w:val="none" w:sz="0" w:space="0" w:color="auto"/>
        <w:bottom w:val="none" w:sz="0" w:space="0" w:color="auto"/>
        <w:right w:val="none" w:sz="0" w:space="0" w:color="auto"/>
      </w:divBdr>
    </w:div>
    <w:div w:id="1814057653">
      <w:bodyDiv w:val="1"/>
      <w:marLeft w:val="0"/>
      <w:marRight w:val="0"/>
      <w:marTop w:val="0"/>
      <w:marBottom w:val="0"/>
      <w:divBdr>
        <w:top w:val="none" w:sz="0" w:space="0" w:color="auto"/>
        <w:left w:val="none" w:sz="0" w:space="0" w:color="auto"/>
        <w:bottom w:val="none" w:sz="0" w:space="0" w:color="auto"/>
        <w:right w:val="none" w:sz="0" w:space="0" w:color="auto"/>
      </w:divBdr>
      <w:divsChild>
        <w:div w:id="94374502">
          <w:marLeft w:val="0"/>
          <w:marRight w:val="0"/>
          <w:marTop w:val="0"/>
          <w:marBottom w:val="0"/>
          <w:divBdr>
            <w:top w:val="single" w:sz="2" w:space="0" w:color="auto"/>
            <w:left w:val="single" w:sz="2" w:space="0" w:color="auto"/>
            <w:bottom w:val="single" w:sz="6" w:space="0" w:color="auto"/>
            <w:right w:val="single" w:sz="2" w:space="0" w:color="auto"/>
          </w:divBdr>
          <w:divsChild>
            <w:div w:id="1892619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025295">
                  <w:marLeft w:val="0"/>
                  <w:marRight w:val="0"/>
                  <w:marTop w:val="0"/>
                  <w:marBottom w:val="0"/>
                  <w:divBdr>
                    <w:top w:val="single" w:sz="2" w:space="0" w:color="D9D9E3"/>
                    <w:left w:val="single" w:sz="2" w:space="0" w:color="D9D9E3"/>
                    <w:bottom w:val="single" w:sz="2" w:space="0" w:color="D9D9E3"/>
                    <w:right w:val="single" w:sz="2" w:space="0" w:color="D9D9E3"/>
                  </w:divBdr>
                  <w:divsChild>
                    <w:div w:id="879590670">
                      <w:marLeft w:val="0"/>
                      <w:marRight w:val="0"/>
                      <w:marTop w:val="0"/>
                      <w:marBottom w:val="0"/>
                      <w:divBdr>
                        <w:top w:val="single" w:sz="2" w:space="0" w:color="D9D9E3"/>
                        <w:left w:val="single" w:sz="2" w:space="0" w:color="D9D9E3"/>
                        <w:bottom w:val="single" w:sz="2" w:space="0" w:color="D9D9E3"/>
                        <w:right w:val="single" w:sz="2" w:space="0" w:color="D9D9E3"/>
                      </w:divBdr>
                      <w:divsChild>
                        <w:div w:id="867109870">
                          <w:marLeft w:val="0"/>
                          <w:marRight w:val="0"/>
                          <w:marTop w:val="0"/>
                          <w:marBottom w:val="0"/>
                          <w:divBdr>
                            <w:top w:val="single" w:sz="2" w:space="0" w:color="D9D9E3"/>
                            <w:left w:val="single" w:sz="2" w:space="0" w:color="D9D9E3"/>
                            <w:bottom w:val="single" w:sz="2" w:space="0" w:color="D9D9E3"/>
                            <w:right w:val="single" w:sz="2" w:space="0" w:color="D9D9E3"/>
                          </w:divBdr>
                          <w:divsChild>
                            <w:div w:id="199190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3675153">
      <w:bodyDiv w:val="1"/>
      <w:marLeft w:val="0"/>
      <w:marRight w:val="0"/>
      <w:marTop w:val="0"/>
      <w:marBottom w:val="0"/>
      <w:divBdr>
        <w:top w:val="none" w:sz="0" w:space="0" w:color="auto"/>
        <w:left w:val="none" w:sz="0" w:space="0" w:color="auto"/>
        <w:bottom w:val="none" w:sz="0" w:space="0" w:color="auto"/>
        <w:right w:val="none" w:sz="0" w:space="0" w:color="auto"/>
      </w:divBdr>
    </w:div>
    <w:div w:id="2109616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EjVyDwBcEKbSMizgCxETywOMUw==">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</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kument" ma:contentTypeID="0x01010049A087754329724BB7AAAD3873C5823C" ma:contentTypeVersion="12" ma:contentTypeDescription="Ein neues Dokument erstellen." ma:contentTypeScope="" ma:versionID="6ee1fe792757fe76fb43e4f257138098">
  <xsd:schema xmlns:xsd="http://www.w3.org/2001/XMLSchema" xmlns:xs="http://www.w3.org/2001/XMLSchema" xmlns:p="http://schemas.microsoft.com/office/2006/metadata/properties" xmlns:ns3="63fcffaa-edf7-42ec-a1dd-ef9c1858873e" xmlns:ns4="507275c9-3720-4897-bf0c-74287292f0cb" targetNamespace="http://schemas.microsoft.com/office/2006/metadata/properties" ma:root="true" ma:fieldsID="9872eb2cbac57cfeed7dc42f1d53edbe" ns3:_="" ns4:_="">
    <xsd:import namespace="63fcffaa-edf7-42ec-a1dd-ef9c1858873e"/>
    <xsd:import namespace="507275c9-3720-4897-bf0c-74287292f0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cffaa-edf7-42ec-a1dd-ef9c185887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7275c9-3720-4897-bf0c-74287292f0cb"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10D48F-1E8F-4129-BD76-EA8F5437A519}">
  <ds:schemaRefs>
    <ds:schemaRef ds:uri="http://schemas.microsoft.com/sharepoint/v3/contenttype/forms"/>
  </ds:schemaRefs>
</ds:datastoreItem>
</file>

<file path=customXml/itemProps2.xml><?xml version="1.0" encoding="utf-8"?>
<ds:datastoreItem xmlns:ds="http://schemas.openxmlformats.org/officeDocument/2006/customXml" ds:itemID="{6F96D20E-05FC-48B2-AAAC-D7166F6CA8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E5FCF9-835C-4825-929E-8C780D595F20}">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C6D24530-B9A8-455B-B7D3-6CAF1CB78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cffaa-edf7-42ec-a1dd-ef9c1858873e"/>
    <ds:schemaRef ds:uri="507275c9-3720-4897-bf0c-74287292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4391</Words>
  <Characters>27666</Characters>
  <Application>Microsoft Office Word</Application>
  <DocSecurity>0</DocSecurity>
  <Lines>230</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Schallmo</dc:creator>
  <cp:keywords/>
  <dc:description/>
  <cp:lastModifiedBy>Hannah Knehr</cp:lastModifiedBy>
  <cp:revision>129</cp:revision>
  <dcterms:created xsi:type="dcterms:W3CDTF">2023-06-14T15:04:00Z</dcterms:created>
  <dcterms:modified xsi:type="dcterms:W3CDTF">2023-06-23T15:31:00Z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27aad8f28863005ce30ac72503602ae624972f6d1e2e302f212c5f9b1697c8b6</vt:lpwstr>
  </property>
  <property fmtid="{D5CDD505-2E9C-101B-9397-08002B2CF9AE}" pid="3" name="CitaviDocumentProperty_8">
    <vt:lpwstr>C:\Users\ninou\OneDrive\Dokumente\Citavi 6\Citavi 6\Projects\Big Data Seminar\Big Data Seminar.ctv6</vt:lpwstr>
  </property>
  <property fmtid="{D5CDD505-2E9C-101B-9397-08002B2CF9AE}" pid="4" name="CitaviDocumentProperty_7">
    <vt:lpwstr>Big Data Seminar</vt:lpwstr>
  </property>
  <property fmtid="{D5CDD505-2E9C-101B-9397-08002B2CF9AE}" pid="5" name="CitaviDocumentProperty_0">
    <vt:lpwstr>f1ed8f7d-1c65-4f06-ad48-3e96e725bea1</vt:lpwstr>
  </property>
  <property fmtid="{D5CDD505-2E9C-101B-9397-08002B2CF9AE}" pid="6" name="ContentTypeId">
    <vt:lpwstr>0x01010049A087754329724BB7AAAD3873C5823C</vt:lpwstr>
  </property>
</Properties>
</file>